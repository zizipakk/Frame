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8848" w14:textId="77777777" w:rsidR="005D0EE6" w:rsidRPr="003B40E2" w:rsidDel="003B40E2" w:rsidRDefault="005D0EE6">
      <w:pPr>
        <w:rPr>
          <w:del w:id="0" w:author="Kántor Endre" w:date="2023-05-09T08:52:00Z"/>
          <w:rFonts w:asciiTheme="minorHAnsi" w:hAnsiTheme="minorHAnsi" w:cstheme="minorHAnsi"/>
          <w:b/>
          <w:bCs/>
          <w:sz w:val="22"/>
          <w:szCs w:val="22"/>
          <w:lang w:val="hu-HU"/>
          <w:rPrChange w:id="1" w:author="Kántor Endre" w:date="2023-05-09T08:56:00Z">
            <w:rPr>
              <w:del w:id="2" w:author="Kántor Endre" w:date="2023-05-09T08:52:00Z"/>
              <w:lang w:val="hu-HU"/>
            </w:rPr>
          </w:rPrChange>
        </w:rPr>
        <w:pPrChange w:id="3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3780174F" w14:textId="0EE68B6B" w:rsidR="00924769" w:rsidRPr="003B40E2" w:rsidDel="003B40E2" w:rsidRDefault="005D0EE6">
      <w:pPr>
        <w:rPr>
          <w:moveFrom w:id="4" w:author="Kántor Endre" w:date="2023-05-09T09:05:00Z"/>
          <w:rFonts w:asciiTheme="minorHAnsi" w:hAnsiTheme="minorHAnsi" w:cstheme="minorHAnsi"/>
          <w:b/>
          <w:bCs/>
          <w:sz w:val="22"/>
          <w:szCs w:val="22"/>
          <w:lang w:val="hu-HU"/>
          <w:rPrChange w:id="5" w:author="Kántor Endre" w:date="2023-05-09T08:56:00Z">
            <w:rPr>
              <w:moveFrom w:id="6" w:author="Kántor Endre" w:date="2023-05-09T09:05:00Z"/>
              <w:b/>
              <w:bCs/>
              <w:i/>
              <w:iCs/>
              <w:lang w:val="hu-HU"/>
            </w:rPr>
          </w:rPrChange>
        </w:rPr>
        <w:pPrChange w:id="7" w:author="Kántor Endre" w:date="2023-05-09T08:54:00Z">
          <w:pPr>
            <w:pStyle w:val="NormalWeb"/>
            <w:spacing w:before="0" w:beforeAutospacing="0" w:after="0" w:afterAutospacing="0"/>
            <w:jc w:val="center"/>
          </w:pPr>
        </w:pPrChange>
      </w:pPr>
      <w:moveFromRangeStart w:id="8" w:author="Kántor Endre" w:date="2023-05-09T09:05:00Z" w:name="move134515524"/>
      <w:moveFrom w:id="9" w:author="Kántor Endre" w:date="2023-05-09T09:05:00Z">
        <w:r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0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>Tudjuk</w:t>
        </w:r>
        <w:r w:rsidR="00FB0A84"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1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 xml:space="preserve"> meg</w:t>
        </w:r>
        <w:r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2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>, hogy mit tudunk</w:t>
        </w:r>
        <w:r w:rsidR="00FB0A84"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3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>!</w:t>
        </w:r>
      </w:moveFrom>
    </w:p>
    <w:p w14:paraId="480B13C8" w14:textId="3A9CA2F1" w:rsidR="005D0EE6" w:rsidRPr="003B40E2" w:rsidDel="003B40E2" w:rsidRDefault="00A34B08" w:rsidP="003B40E2">
      <w:pPr>
        <w:rPr>
          <w:del w:id="14" w:author="Kántor Endre" w:date="2023-05-09T08:54:00Z"/>
          <w:rFonts w:asciiTheme="minorHAnsi" w:hAnsiTheme="minorHAnsi" w:cstheme="minorHAnsi"/>
          <w:b/>
          <w:bCs/>
          <w:sz w:val="22"/>
          <w:szCs w:val="22"/>
          <w:lang w:val="hu-HU"/>
          <w:rPrChange w:id="15" w:author="Kántor Endre" w:date="2023-05-09T08:56:00Z">
            <w:rPr>
              <w:del w:id="16" w:author="Kántor Endre" w:date="2023-05-09T08:54:00Z"/>
              <w:rFonts w:asciiTheme="minorHAnsi" w:hAnsiTheme="minorHAnsi" w:cstheme="minorHAnsi"/>
              <w:sz w:val="22"/>
              <w:szCs w:val="22"/>
              <w:lang w:val="hu-HU"/>
            </w:rPr>
          </w:rPrChange>
        </w:rPr>
      </w:pPr>
      <w:moveFrom w:id="17" w:author="Kántor Endre" w:date="2023-05-09T09:05:00Z">
        <w:r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8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 xml:space="preserve">- </w:t>
        </w:r>
        <w:r w:rsidR="00D7480E"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19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>Avagy v</w:t>
        </w:r>
      </w:moveFrom>
      <w:moveFromRangeEnd w:id="8"/>
      <w:ins w:id="20" w:author="Kántor Endre" w:date="2023-05-09T09:05:00Z">
        <w:r w:rsidR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</w:rPr>
          <w:t>V</w:t>
        </w:r>
      </w:ins>
      <w:r w:rsidR="005D0EE6" w:rsidRPr="003B40E2">
        <w:rPr>
          <w:rFonts w:asciiTheme="minorHAnsi" w:hAnsiTheme="minorHAnsi" w:cstheme="minorHAnsi"/>
          <w:b/>
          <w:bCs/>
          <w:sz w:val="22"/>
          <w:szCs w:val="22"/>
          <w:lang w:val="hu-HU"/>
          <w:rPrChange w:id="21" w:author="Kántor Endre" w:date="2023-05-09T08:56:00Z">
            <w:rPr>
              <w:b/>
              <w:bCs/>
              <w:i/>
              <w:iCs/>
              <w:lang w:val="hu-HU"/>
            </w:rPr>
          </w:rPrChange>
        </w:rPr>
        <w:t xml:space="preserve">állalati </w:t>
      </w:r>
      <w:del w:id="22" w:author="Kántor Endre" w:date="2023-05-09T09:05:00Z">
        <w:r w:rsidR="005D0EE6"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23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delText xml:space="preserve">IT </w:delText>
        </w:r>
      </w:del>
      <w:ins w:id="24" w:author="Kántor Endre" w:date="2023-05-09T09:05:00Z">
        <w:r w:rsidR="009D4C8C" w:rsidRPr="003B40E2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25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t>IT</w:t>
        </w:r>
      </w:ins>
      <w:ins w:id="26" w:author="Kántor Endre" w:date="2023-05-09T09:07:00Z">
        <w:r w:rsidR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</w:rPr>
          <w:t xml:space="preserve"> </w:t>
        </w:r>
      </w:ins>
      <w:r w:rsidR="005D0EE6" w:rsidRPr="003B40E2">
        <w:rPr>
          <w:rFonts w:asciiTheme="minorHAnsi" w:hAnsiTheme="minorHAnsi" w:cstheme="minorHAnsi"/>
          <w:b/>
          <w:bCs/>
          <w:sz w:val="22"/>
          <w:szCs w:val="22"/>
          <w:lang w:val="hu-HU"/>
          <w:rPrChange w:id="27" w:author="Kántor Endre" w:date="2023-05-09T08:56:00Z">
            <w:rPr>
              <w:b/>
              <w:bCs/>
              <w:i/>
              <w:iCs/>
              <w:lang w:val="hu-HU"/>
            </w:rPr>
          </w:rPrChange>
        </w:rPr>
        <w:t>képességek hőtérkép</w:t>
      </w:r>
      <w:r w:rsidR="00D7480E" w:rsidRPr="003B40E2">
        <w:rPr>
          <w:rFonts w:asciiTheme="minorHAnsi" w:hAnsiTheme="minorHAnsi" w:cstheme="minorHAnsi"/>
          <w:b/>
          <w:bCs/>
          <w:sz w:val="22"/>
          <w:szCs w:val="22"/>
          <w:lang w:val="hu-HU"/>
          <w:rPrChange w:id="28" w:author="Kántor Endre" w:date="2023-05-09T08:56:00Z">
            <w:rPr>
              <w:b/>
              <w:bCs/>
              <w:i/>
              <w:iCs/>
              <w:lang w:val="hu-HU"/>
            </w:rPr>
          </w:rPrChange>
        </w:rPr>
        <w:t>e</w:t>
      </w:r>
      <w:del w:id="29" w:author="Kántor Endre" w:date="2023-05-09T09:11:00Z">
        <w:r w:rsidR="00D7480E" w:rsidRPr="003B40E2" w:rsidDel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30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delText xml:space="preserve"> néhány hét alatt</w:delText>
        </w:r>
      </w:del>
      <w:ins w:id="31" w:author="Kántor Endre" w:date="2023-05-09T09:05:00Z">
        <w:r w:rsidR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</w:rPr>
          <w:t xml:space="preserve">: </w:t>
        </w:r>
      </w:ins>
      <w:moveToRangeStart w:id="32" w:author="Kántor Endre" w:date="2023-05-09T09:05:00Z" w:name="move134515524"/>
      <w:moveTo w:id="33" w:author="Kántor Endre" w:date="2023-05-09T09:05:00Z">
        <w:del w:id="34" w:author="Kántor Endre" w:date="2023-05-09T09:05:00Z">
          <w:r w:rsidR="009D4C8C" w:rsidRPr="00F97447" w:rsidDel="009D4C8C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T</w:delText>
          </w:r>
        </w:del>
      </w:moveTo>
      <w:ins w:id="35" w:author="Kántor Endre" w:date="2023-05-09T09:05:00Z">
        <w:r w:rsidR="009D4C8C">
          <w:rPr>
            <w:rFonts w:asciiTheme="minorHAnsi" w:hAnsiTheme="minorHAnsi" w:cstheme="minorHAnsi"/>
            <w:b/>
            <w:bCs/>
            <w:sz w:val="22"/>
            <w:szCs w:val="22"/>
            <w:lang w:val="hu-HU"/>
          </w:rPr>
          <w:t>t</w:t>
        </w:r>
      </w:ins>
      <w:moveTo w:id="36" w:author="Kántor Endre" w:date="2023-05-09T09:05:00Z">
        <w:r w:rsidR="009D4C8C" w:rsidRPr="00F97447">
          <w:rPr>
            <w:rFonts w:asciiTheme="minorHAnsi" w:hAnsiTheme="minorHAnsi" w:cstheme="minorHAnsi"/>
            <w:b/>
            <w:bCs/>
            <w:sz w:val="22"/>
            <w:szCs w:val="22"/>
            <w:lang w:val="hu-HU"/>
          </w:rPr>
          <w:t>udjuk meg, hogy mit tudunk!</w:t>
        </w:r>
        <w:del w:id="37" w:author="Kántor Endre" w:date="2023-05-09T09:05:00Z">
          <w:r w:rsidR="009D4C8C" w:rsidRPr="00F97447" w:rsidDel="009D4C8C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- Avagy v</w:delText>
          </w:r>
        </w:del>
      </w:moveTo>
      <w:moveToRangeEnd w:id="32"/>
      <w:del w:id="38" w:author="Kántor Endre" w:date="2023-05-09T08:54:00Z">
        <w:r w:rsidRPr="003B40E2" w:rsidDel="003B40E2">
          <w:rPr>
            <w:rFonts w:asciiTheme="minorHAnsi" w:hAnsiTheme="minorHAnsi" w:cstheme="minorHAnsi"/>
            <w:b/>
            <w:bCs/>
            <w:sz w:val="22"/>
            <w:szCs w:val="22"/>
            <w:lang w:val="hu-HU"/>
            <w:rPrChange w:id="39" w:author="Kántor Endre" w:date="2023-05-09T08:56:00Z">
              <w:rPr>
                <w:b/>
                <w:bCs/>
                <w:i/>
                <w:iCs/>
                <w:lang w:val="hu-HU"/>
              </w:rPr>
            </w:rPrChange>
          </w:rPr>
          <w:delText xml:space="preserve"> -</w:delText>
        </w:r>
      </w:del>
    </w:p>
    <w:p w14:paraId="52550175" w14:textId="77777777" w:rsidR="003B40E2" w:rsidRPr="003B40E2" w:rsidRDefault="003B40E2" w:rsidP="003B40E2">
      <w:pPr>
        <w:rPr>
          <w:ins w:id="40" w:author="Kántor Endre" w:date="2023-05-09T08:54:00Z"/>
          <w:rFonts w:asciiTheme="minorHAnsi" w:hAnsiTheme="minorHAnsi" w:cstheme="minorHAnsi"/>
          <w:b/>
          <w:bCs/>
          <w:sz w:val="22"/>
          <w:szCs w:val="22"/>
          <w:lang w:val="hu-HU"/>
          <w:rPrChange w:id="41" w:author="Kántor Endre" w:date="2023-05-09T08:56:00Z">
            <w:rPr>
              <w:ins w:id="42" w:author="Kántor Endre" w:date="2023-05-09T08:54:00Z"/>
              <w:rFonts w:asciiTheme="minorHAnsi" w:hAnsiTheme="minorHAnsi" w:cstheme="minorHAnsi"/>
              <w:sz w:val="22"/>
              <w:szCs w:val="22"/>
              <w:lang w:val="hu-HU"/>
            </w:rPr>
          </w:rPrChange>
        </w:rPr>
      </w:pPr>
    </w:p>
    <w:p w14:paraId="38DB8018" w14:textId="77777777" w:rsidR="003B40E2" w:rsidRPr="003B40E2" w:rsidRDefault="003B40E2">
      <w:pPr>
        <w:rPr>
          <w:ins w:id="43" w:author="Kántor Endre" w:date="2023-05-09T08:54:00Z"/>
          <w:rFonts w:asciiTheme="minorHAnsi" w:hAnsiTheme="minorHAnsi" w:cstheme="minorHAnsi"/>
          <w:b/>
          <w:bCs/>
          <w:sz w:val="22"/>
          <w:szCs w:val="22"/>
          <w:lang w:val="hu-HU"/>
          <w:rPrChange w:id="44" w:author="Kántor Endre" w:date="2023-05-09T08:56:00Z">
            <w:rPr>
              <w:ins w:id="45" w:author="Kántor Endre" w:date="2023-05-09T08:54:00Z"/>
              <w:b/>
              <w:bCs/>
              <w:i/>
              <w:iCs/>
              <w:lang w:val="hu-HU"/>
            </w:rPr>
          </w:rPrChange>
        </w:rPr>
        <w:pPrChange w:id="46" w:author="Kántor Endre" w:date="2023-05-09T08:54:00Z">
          <w:pPr>
            <w:pStyle w:val="NormalWeb"/>
            <w:spacing w:before="0" w:beforeAutospacing="0" w:after="0" w:afterAutospacing="0"/>
            <w:jc w:val="center"/>
          </w:pPr>
        </w:pPrChange>
      </w:pPr>
    </w:p>
    <w:p w14:paraId="6C02B094" w14:textId="3CBFFE06" w:rsidR="005D0EE6" w:rsidRPr="003B40E2" w:rsidDel="00385C10" w:rsidRDefault="00385C10" w:rsidP="003B40E2">
      <w:pPr>
        <w:rPr>
          <w:del w:id="47" w:author="Torok, Tamas" w:date="2023-07-18T17:14:00Z"/>
          <w:rFonts w:asciiTheme="minorHAnsi" w:hAnsiTheme="minorHAnsi" w:cstheme="minorHAnsi"/>
          <w:b/>
          <w:bCs/>
          <w:sz w:val="22"/>
          <w:szCs w:val="22"/>
          <w:lang w:val="hu-HU"/>
        </w:rPr>
      </w:pPr>
      <w:ins w:id="48" w:author="Torok, Tamas" w:date="2023-07-18T17:14:00Z">
        <w:r>
          <w:rPr>
            <w:rStyle w:val="contentpasted0"/>
            <w:rFonts w:ascii="Calibri" w:hAnsi="Calibri" w:cs="Calibri"/>
            <w:b/>
            <w:bCs/>
            <w:color w:val="000000"/>
            <w:sz w:val="22"/>
            <w:szCs w:val="22"/>
            <w:bdr w:val="none" w:sz="0" w:space="0" w:color="auto" w:frame="1"/>
            <w:shd w:val="clear" w:color="auto" w:fill="FFFFFF"/>
            <w:lang w:val="hu-HU"/>
          </w:rPr>
          <w:t>Az üzleti változások és az IT iparág fejlődése miatt felbecsülhetetlen tudássá vált annak ismerete, milyen állapotban van egy vállalati IT ökoszisztéma. </w:t>
        </w:r>
        <w:r>
          <w:rPr>
            <w:rStyle w:val="contentpasted0"/>
            <w:rFonts w:ascii="Calibri" w:hAnsi="Calibri" w:cs="Calibri"/>
            <w:b/>
            <w:bCs/>
            <w:color w:val="242424"/>
            <w:sz w:val="22"/>
            <w:szCs w:val="22"/>
            <w:bdr w:val="none" w:sz="0" w:space="0" w:color="auto" w:frame="1"/>
            <w:shd w:val="clear" w:color="auto" w:fill="FFFFFF"/>
            <w:lang w:val="hu-HU"/>
          </w:rPr>
          <w:t>Csak teljesítménynövelésre szorul vagy már káros folyamatokat kell megelőzni? Esetleg szükség lehet funkcionális változásra?</w:t>
        </w:r>
        <w:r>
          <w:rPr>
            <w:rStyle w:val="contentpasted0"/>
            <w:rFonts w:ascii="Calibri" w:hAnsi="Calibri" w:cs="Calibri"/>
            <w:b/>
            <w:bCs/>
            <w:color w:val="000000"/>
            <w:sz w:val="22"/>
            <w:szCs w:val="22"/>
            <w:bdr w:val="none" w:sz="0" w:space="0" w:color="auto" w:frame="1"/>
            <w:shd w:val="clear" w:color="auto" w:fill="FFFFFF"/>
            <w:lang w:val="hu-HU"/>
          </w:rPr>
          <w:t> Egyáltalán, hogy áll a versenytársakhoz képest? A Deloitte szakértői ennek jártak utána.</w:t>
        </w:r>
      </w:ins>
      <w:ins w:id="49" w:author="Kántor Endre" w:date="2023-05-09T08:56:00Z">
        <w:del w:id="50" w:author="Torok, Tamas" w:date="2023-07-18T17:14:00Z">
          <w:r w:rsidR="003B40E2" w:rsidRP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  <w:rPrChange w:id="51" w:author="Kántor Endre" w:date="2023-05-09T08:56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 xml:space="preserve">Az üzleti változások és az IT iparág, ill. környezet fejlődése </w:delText>
          </w:r>
        </w:del>
      </w:ins>
      <w:ins w:id="52" w:author="Kántor Endre" w:date="2023-05-09T08:57:00Z">
        <w:del w:id="53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miatt felbecsülhetetlen tudássá vált annak ismerete, milyen állapotban</w:delText>
          </w:r>
        </w:del>
      </w:ins>
      <w:ins w:id="54" w:author="Molnar, Adam [marketing]" w:date="2023-05-11T10:13:00Z">
        <w:del w:id="55" w:author="Torok, Tamas" w:date="2023-07-18T17:14:00Z">
          <w:r w:rsidR="008A74E5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van</w:delText>
          </w:r>
        </w:del>
      </w:ins>
      <w:ins w:id="56" w:author="Kántor Endre" w:date="2023-05-09T08:57:00Z">
        <w:del w:id="57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</w:delText>
          </w:r>
        </w:del>
      </w:ins>
      <w:ins w:id="58" w:author="Kántor Endre" w:date="2023-05-09T08:59:00Z">
        <w:del w:id="59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egy adott</w:delText>
          </w:r>
        </w:del>
      </w:ins>
      <w:ins w:id="60" w:author="Kántor Endre" w:date="2023-05-09T08:57:00Z">
        <w:del w:id="61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szervezet</w:delText>
          </w:r>
        </w:del>
      </w:ins>
      <w:ins w:id="62" w:author="Kántor Endre" w:date="2023-05-09T08:59:00Z">
        <w:del w:id="63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i</w:delText>
          </w:r>
        </w:del>
      </w:ins>
      <w:ins w:id="64" w:author="Kántor Endre" w:date="2023-05-09T08:57:00Z">
        <w:del w:id="65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IT eszközpark, ökoszi</w:delText>
          </w:r>
        </w:del>
      </w:ins>
      <w:ins w:id="66" w:author="Kántor Endre" w:date="2023-05-09T08:58:00Z">
        <w:del w:id="67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sztém</w:delText>
          </w:r>
        </w:del>
      </w:ins>
      <w:ins w:id="68" w:author="Kántor Endre" w:date="2023-05-09T08:59:00Z">
        <w:del w:id="69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a</w:delText>
          </w:r>
        </w:del>
      </w:ins>
      <w:ins w:id="70" w:author="Kántor Endre" w:date="2023-05-09T08:58:00Z">
        <w:del w:id="71" w:author="Torok, Tamas" w:date="2023-07-18T17:14:00Z">
          <w:r w:rsid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. </w:delText>
          </w:r>
        </w:del>
        <w:del w:id="72" w:author="Torok, Tamas" w:date="2023-07-18T16:38:00Z">
          <w:r w:rsidR="003B40E2" w:rsidDel="00731833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Mennyire terhelhető</w:delText>
          </w:r>
          <w:r w:rsidR="003B40E2" w:rsidRPr="003B40E2" w:rsidDel="00731833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? </w:delText>
          </w:r>
          <w:r w:rsidR="003B40E2" w:rsidDel="00731833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E</w:delText>
          </w:r>
          <w:r w:rsidR="003B40E2" w:rsidRPr="003B40E2" w:rsidDel="00731833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  <w:rPrChange w:id="73" w:author="Kántor Endre" w:date="2023-05-09T08:58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>rősítendő vagy már prevencióra van szükség?</w:delText>
          </w:r>
        </w:del>
        <w:del w:id="74" w:author="Torok, Tamas" w:date="2023-07-18T17:14:00Z">
          <w:r w:rsidR="003B40E2" w:rsidRP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  <w:rPrChange w:id="75" w:author="Kántor Endre" w:date="2023-05-09T08:58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 xml:space="preserve"> Egyáltalán, hogy áll</w:delText>
          </w:r>
        </w:del>
      </w:ins>
      <w:ins w:id="76" w:author="Kántor Endre" w:date="2023-05-09T09:02:00Z">
        <w:del w:id="77" w:author="Torok, Tamas" w:date="2023-07-18T17:14:00Z">
          <w:r w:rsidR="009D4C8C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a</w:delText>
          </w:r>
        </w:del>
      </w:ins>
      <w:ins w:id="78" w:author="Kántor Endre" w:date="2023-05-09T08:58:00Z">
        <w:del w:id="79" w:author="Torok, Tamas" w:date="2023-07-18T17:14:00Z">
          <w:r w:rsidR="003B40E2" w:rsidRP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  <w:rPrChange w:id="80" w:author="Kántor Endre" w:date="2023-05-09T08:58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 xml:space="preserve"> versenytá</w:delText>
          </w:r>
        </w:del>
      </w:ins>
      <w:ins w:id="81" w:author="Kántor Endre" w:date="2023-05-09T09:03:00Z">
        <w:del w:id="82" w:author="Torok, Tamas" w:date="2023-07-18T17:14:00Z">
          <w:r w:rsidR="009D4C8C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r</w:delText>
          </w:r>
        </w:del>
      </w:ins>
      <w:ins w:id="83" w:author="Kántor Endre" w:date="2023-05-09T08:58:00Z">
        <w:del w:id="84" w:author="Torok, Tamas" w:date="2023-07-18T17:14:00Z">
          <w:r w:rsidR="003B40E2" w:rsidRPr="003B40E2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  <w:rPrChange w:id="85" w:author="Kántor Endre" w:date="2023-05-09T08:58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>sakhoz képest?</w:delText>
          </w:r>
        </w:del>
      </w:ins>
      <w:ins w:id="86" w:author="Kántor Endre" w:date="2023-05-09T09:03:00Z">
        <w:del w:id="87" w:author="Torok, Tamas" w:date="2023-07-18T17:14:00Z">
          <w:r w:rsidR="009D4C8C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 xml:space="preserve"> A Deloitte szakértői </w:delText>
          </w:r>
        </w:del>
      </w:ins>
      <w:ins w:id="88" w:author="Kántor Endre" w:date="2023-05-09T09:04:00Z">
        <w:del w:id="89" w:author="Torok, Tamas" w:date="2023-07-18T17:14:00Z">
          <w:r w:rsidR="009D4C8C" w:rsidDel="00385C10">
            <w:rPr>
              <w:rFonts w:asciiTheme="minorHAnsi" w:hAnsiTheme="minorHAnsi" w:cstheme="minorHAnsi"/>
              <w:b/>
              <w:bCs/>
              <w:sz w:val="22"/>
              <w:szCs w:val="22"/>
              <w:lang w:val="hu-HU"/>
            </w:rPr>
            <w:delText>ennek jártak utána.</w:delText>
          </w:r>
        </w:del>
      </w:ins>
    </w:p>
    <w:p w14:paraId="751DC4B4" w14:textId="77777777" w:rsidR="003B40E2" w:rsidRPr="003B40E2" w:rsidRDefault="003B40E2" w:rsidP="003B40E2">
      <w:pPr>
        <w:rPr>
          <w:ins w:id="90" w:author="Kántor Endre" w:date="2023-05-09T08:57:00Z"/>
          <w:rFonts w:asciiTheme="minorHAnsi" w:hAnsiTheme="minorHAnsi" w:cstheme="minorHAnsi"/>
          <w:b/>
          <w:bCs/>
          <w:sz w:val="22"/>
          <w:szCs w:val="22"/>
          <w:lang w:val="hu-HU"/>
          <w:rPrChange w:id="91" w:author="Kántor Endre" w:date="2023-05-09T08:58:00Z">
            <w:rPr>
              <w:ins w:id="92" w:author="Kántor Endre" w:date="2023-05-09T08:57:00Z"/>
              <w:rFonts w:asciiTheme="minorHAnsi" w:hAnsiTheme="minorHAnsi" w:cstheme="minorHAnsi"/>
              <w:b/>
              <w:bCs/>
              <w:i/>
              <w:iCs/>
              <w:sz w:val="22"/>
              <w:szCs w:val="22"/>
              <w:lang w:val="hu-HU"/>
            </w:rPr>
          </w:rPrChange>
        </w:rPr>
      </w:pPr>
    </w:p>
    <w:p w14:paraId="4FD7B8C2" w14:textId="77777777" w:rsidR="003B40E2" w:rsidRPr="003B40E2" w:rsidRDefault="003B40E2">
      <w:pPr>
        <w:rPr>
          <w:ins w:id="93" w:author="Kántor Endre" w:date="2023-05-09T08:55:00Z"/>
          <w:rFonts w:asciiTheme="minorHAnsi" w:hAnsiTheme="minorHAnsi" w:cstheme="minorHAnsi"/>
          <w:b/>
          <w:bCs/>
          <w:sz w:val="22"/>
          <w:szCs w:val="22"/>
          <w:lang w:val="hu-HU"/>
          <w:rPrChange w:id="94" w:author="Kántor Endre" w:date="2023-05-09T08:58:00Z">
            <w:rPr>
              <w:ins w:id="95" w:author="Kántor Endre" w:date="2023-05-09T08:55:00Z"/>
              <w:b/>
              <w:bCs/>
              <w:i/>
              <w:iCs/>
              <w:lang w:val="hu-HU"/>
            </w:rPr>
          </w:rPrChange>
        </w:rPr>
        <w:pPrChange w:id="96" w:author="Kántor Endre" w:date="2023-05-09T08:54:00Z">
          <w:pPr>
            <w:pStyle w:val="NormalWeb"/>
            <w:spacing w:before="0" w:beforeAutospacing="0" w:after="0" w:afterAutospacing="0"/>
            <w:jc w:val="center"/>
          </w:pPr>
        </w:pPrChange>
      </w:pPr>
    </w:p>
    <w:p w14:paraId="3E3CFE33" w14:textId="3F27162B" w:rsidR="00A61425" w:rsidRPr="003B40E2" w:rsidDel="003B40E2" w:rsidRDefault="009D4C8C">
      <w:pPr>
        <w:rPr>
          <w:del w:id="97" w:author="Kántor Endre" w:date="2023-05-09T08:55:00Z"/>
          <w:rFonts w:asciiTheme="minorHAnsi" w:hAnsiTheme="minorHAnsi" w:cstheme="minorHAnsi"/>
          <w:sz w:val="22"/>
          <w:szCs w:val="22"/>
          <w:lang w:val="hu-HU"/>
          <w:rPrChange w:id="98" w:author="Kántor Endre" w:date="2023-05-09T08:54:00Z">
            <w:rPr>
              <w:del w:id="99" w:author="Kántor Endre" w:date="2023-05-09T08:55:00Z"/>
              <w:lang w:val="hu-HU"/>
            </w:rPr>
          </w:rPrChange>
        </w:rPr>
        <w:pPrChange w:id="100" w:author="Kántor Endre" w:date="2023-05-09T09:07:00Z">
          <w:pPr>
            <w:pStyle w:val="NormalWeb"/>
            <w:spacing w:before="0" w:beforeAutospacing="0" w:after="0" w:afterAutospacing="0"/>
          </w:pPr>
        </w:pPrChange>
      </w:pPr>
      <w:ins w:id="101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>Akár</w:t>
        </w:r>
      </w:ins>
      <w:del w:id="102" w:author="Kántor Endre" w:date="2023-05-09T09:06:00Z">
        <w:r w:rsidR="00A61425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03" w:author="Kántor Endre" w:date="2023-05-09T08:54:00Z">
              <w:rPr>
                <w:lang w:val="hu-HU"/>
              </w:rPr>
            </w:rPrChange>
          </w:rPr>
          <w:delText>Akár</w:delText>
        </w:r>
      </w:del>
      <w:r w:rsidR="00A61425" w:rsidRPr="003B40E2">
        <w:rPr>
          <w:rFonts w:asciiTheme="minorHAnsi" w:hAnsiTheme="minorHAnsi" w:cstheme="minorHAnsi"/>
          <w:sz w:val="22"/>
          <w:szCs w:val="22"/>
          <w:lang w:val="hu-HU"/>
          <w:rPrChange w:id="104" w:author="Kántor Endre" w:date="2023-05-09T08:54:00Z">
            <w:rPr>
              <w:lang w:val="hu-HU"/>
            </w:rPr>
          </w:rPrChange>
        </w:rPr>
        <w:t xml:space="preserve"> hosszú</w:t>
      </w:r>
      <w:ins w:id="105" w:author="Kántor Endre" w:date="2023-05-09T08:54:00Z">
        <w:r w:rsidR="003B40E2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r w:rsidR="00A61425" w:rsidRPr="003B40E2">
        <w:rPr>
          <w:rFonts w:asciiTheme="minorHAnsi" w:hAnsiTheme="minorHAnsi" w:cstheme="minorHAnsi"/>
          <w:sz w:val="22"/>
          <w:szCs w:val="22"/>
          <w:lang w:val="hu-HU"/>
          <w:rPrChange w:id="106" w:author="Kántor Endre" w:date="2023-05-09T08:54:00Z">
            <w:rPr>
              <w:lang w:val="hu-HU"/>
            </w:rPr>
          </w:rPrChange>
        </w:rPr>
        <w:t>évek óta vezet</w:t>
      </w:r>
      <w:ins w:id="107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i a szervezetet, </w:t>
        </w:r>
      </w:ins>
      <w:del w:id="108" w:author="Kántor Endre" w:date="2023-05-09T09:06:00Z">
        <w:r w:rsidR="00A61425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09" w:author="Kántor Endre" w:date="2023-05-09T08:54:00Z">
              <w:rPr>
                <w:lang w:val="hu-HU"/>
              </w:rPr>
            </w:rPrChange>
          </w:rPr>
          <w:delText xml:space="preserve">jük, </w:delText>
        </w:r>
        <w:r w:rsidR="00A34B08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10" w:author="Kántor Endre" w:date="2023-05-09T08:54:00Z">
              <w:rPr>
                <w:lang w:val="hu-HU"/>
              </w:rPr>
            </w:rPrChange>
          </w:rPr>
          <w:delText>vele-</w:delText>
        </w:r>
        <w:r w:rsidR="00A61425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11" w:author="Kántor Endre" w:date="2023-05-09T08:54:00Z">
              <w:rPr>
                <w:lang w:val="hu-HU"/>
              </w:rPr>
            </w:rPrChange>
          </w:rPr>
          <w:delText xml:space="preserve">benne dolgozunk, </w:delText>
        </w:r>
      </w:del>
      <w:r w:rsidR="00A61425" w:rsidRPr="003B40E2">
        <w:rPr>
          <w:rFonts w:asciiTheme="minorHAnsi" w:hAnsiTheme="minorHAnsi" w:cstheme="minorHAnsi"/>
          <w:sz w:val="22"/>
          <w:szCs w:val="22"/>
          <w:lang w:val="hu-HU"/>
          <w:rPrChange w:id="112" w:author="Kántor Endre" w:date="2023-05-09T08:54:00Z">
            <w:rPr>
              <w:lang w:val="hu-HU"/>
            </w:rPr>
          </w:rPrChange>
        </w:rPr>
        <w:t>akár frissen vál</w:t>
      </w:r>
      <w:ins w:id="113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>t</w:t>
        </w:r>
      </w:ins>
      <w:del w:id="114" w:author="Kántor Endre" w:date="2023-05-09T09:06:00Z">
        <w:r w:rsidR="00A61425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15" w:author="Kántor Endre" w:date="2023-05-09T08:54:00Z">
              <w:rPr>
                <w:lang w:val="hu-HU"/>
              </w:rPr>
            </w:rPrChange>
          </w:rPr>
          <w:delText>unk</w:delText>
        </w:r>
      </w:del>
      <w:r w:rsidR="00A61425" w:rsidRPr="003B40E2">
        <w:rPr>
          <w:rFonts w:asciiTheme="minorHAnsi" w:hAnsiTheme="minorHAnsi" w:cstheme="minorHAnsi"/>
          <w:sz w:val="22"/>
          <w:szCs w:val="22"/>
          <w:lang w:val="hu-HU"/>
          <w:rPrChange w:id="116" w:author="Kántor Endre" w:date="2023-05-09T08:54:00Z">
            <w:rPr>
              <w:lang w:val="hu-HU"/>
            </w:rPr>
          </w:rPrChange>
        </w:rPr>
        <w:t xml:space="preserve"> felelőssé érte,</w:t>
      </w:r>
      <w:ins w:id="117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ins w:id="118" w:author="Kántor Endre" w:date="2023-05-09T09:07:00Z">
        <w:r>
          <w:rPr>
            <w:rFonts w:asciiTheme="minorHAnsi" w:hAnsiTheme="minorHAnsi" w:cstheme="minorHAnsi"/>
            <w:sz w:val="22"/>
            <w:szCs w:val="22"/>
            <w:lang w:val="hu-HU"/>
          </w:rPr>
          <w:t>e</w:t>
        </w:r>
      </w:ins>
      <w:ins w:id="119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gy IT vezető számára </w:t>
        </w:r>
      </w:ins>
      <w:ins w:id="120" w:author="Kántor Endre" w:date="2023-05-09T09:07:00Z">
        <w:r w:rsidRPr="00F97447">
          <w:rPr>
            <w:rFonts w:asciiTheme="minorHAnsi" w:hAnsiTheme="minorHAnsi" w:cstheme="minorHAnsi"/>
            <w:sz w:val="22"/>
            <w:szCs w:val="22"/>
            <w:lang w:val="hu-HU"/>
          </w:rPr>
          <w:t>rendkívül hasznos tudni</w:t>
        </w:r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  <w:r w:rsidRPr="00F97447">
          <w:rPr>
            <w:rFonts w:asciiTheme="minorHAnsi" w:hAnsiTheme="minorHAnsi" w:cstheme="minorHAnsi"/>
            <w:sz w:val="22"/>
            <w:szCs w:val="22"/>
            <w:lang w:val="hu-HU"/>
          </w:rPr>
          <w:t>a helyes válasz</w:t>
        </w:r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okat ezekre a </w:t>
        </w:r>
      </w:ins>
      <w:ins w:id="121" w:author="Kántor Endre" w:date="2023-05-09T09:06:00Z">
        <w:r>
          <w:rPr>
            <w:rFonts w:asciiTheme="minorHAnsi" w:hAnsiTheme="minorHAnsi" w:cstheme="minorHAnsi"/>
            <w:sz w:val="22"/>
            <w:szCs w:val="22"/>
            <w:lang w:val="hu-HU"/>
          </w:rPr>
          <w:t>kérdések</w:t>
        </w:r>
      </w:ins>
      <w:ins w:id="122" w:author="Kántor Endre" w:date="2023-05-09T09:07:00Z"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re. </w:t>
        </w:r>
      </w:ins>
      <w:del w:id="123" w:author="Kántor Endre" w:date="2023-05-09T09:07:00Z">
        <w:r w:rsidR="00A61425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24" w:author="Kántor Endre" w:date="2023-05-09T08:54:00Z">
              <w:rPr>
                <w:lang w:val="hu-HU"/>
              </w:rPr>
            </w:rPrChange>
          </w:rPr>
          <w:delText xml:space="preserve"> rendkívül hasznos lenne tudni,</w:delText>
        </w:r>
      </w:del>
      <w:del w:id="125" w:author="Kántor Endre" w:date="2023-05-09T08:59:00Z">
        <w:r w:rsidR="00A61425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26" w:author="Kántor Endre" w:date="2023-05-09T08:54:00Z">
              <w:rPr>
                <w:lang w:val="hu-HU"/>
              </w:rPr>
            </w:rPrChange>
          </w:rPr>
          <w:delText xml:space="preserve"> milyen állapotban van az IT</w:delText>
        </w:r>
        <w:r w:rsidR="006C3A16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27" w:author="Kántor Endre" w:date="2023-05-09T08:54:00Z">
              <w:rPr>
                <w:lang w:val="hu-HU"/>
              </w:rPr>
            </w:rPrChange>
          </w:rPr>
          <w:delText xml:space="preserve"> </w:delText>
        </w:r>
        <w:r w:rsidR="00A61425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28" w:author="Kántor Endre" w:date="2023-05-09T08:54:00Z">
              <w:rPr>
                <w:lang w:val="hu-HU"/>
              </w:rPr>
            </w:rPrChange>
          </w:rPr>
          <w:delText>szervezetünk</w:delText>
        </w:r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29" w:author="Kántor Endre" w:date="2023-05-09T08:54:00Z">
              <w:rPr>
                <w:lang w:val="hu-HU"/>
              </w:rPr>
            </w:rPrChange>
          </w:rPr>
          <w:delText xml:space="preserve"> és eszközparkunk</w:delText>
        </w:r>
        <w:r w:rsidR="00A61425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30" w:author="Kántor Endre" w:date="2023-05-09T08:54:00Z">
              <w:rPr>
                <w:lang w:val="hu-HU"/>
              </w:rPr>
            </w:rPrChange>
          </w:rPr>
          <w:delText>: Terhelhető, erősítendő vagy már prevencióra van szükség? Egyált</w:delText>
        </w:r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31" w:author="Kántor Endre" w:date="2023-05-09T08:54:00Z">
              <w:rPr>
                <w:lang w:val="hu-HU"/>
              </w:rPr>
            </w:rPrChange>
          </w:rPr>
          <w:delText>alán, hogyan állunk a versenytá</w:delText>
        </w:r>
        <w:r w:rsidR="00A61425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32" w:author="Kántor Endre" w:date="2023-05-09T08:54:00Z">
              <w:rPr>
                <w:lang w:val="hu-HU"/>
              </w:rPr>
            </w:rPrChange>
          </w:rPr>
          <w:delText>sainkhoz képest?</w:delText>
        </w:r>
      </w:del>
    </w:p>
    <w:p w14:paraId="44F0BBAD" w14:textId="77777777" w:rsidR="00A61425" w:rsidRPr="003B40E2" w:rsidDel="003B40E2" w:rsidRDefault="00A61425">
      <w:pPr>
        <w:rPr>
          <w:del w:id="133" w:author="Kántor Endre" w:date="2023-05-09T08:55:00Z"/>
          <w:rFonts w:asciiTheme="minorHAnsi" w:hAnsiTheme="minorHAnsi" w:cstheme="minorHAnsi"/>
          <w:sz w:val="22"/>
          <w:szCs w:val="22"/>
          <w:lang w:val="hu-HU"/>
          <w:rPrChange w:id="134" w:author="Kántor Endre" w:date="2023-05-09T08:54:00Z">
            <w:rPr>
              <w:del w:id="135" w:author="Kántor Endre" w:date="2023-05-09T08:55:00Z"/>
              <w:lang w:val="hu-HU"/>
            </w:rPr>
          </w:rPrChange>
        </w:rPr>
        <w:pPrChange w:id="136" w:author="Kántor Endre" w:date="2023-05-09T09:07:00Z">
          <w:pPr>
            <w:pStyle w:val="NormalWeb"/>
            <w:spacing w:before="0" w:beforeAutospacing="0" w:after="0" w:afterAutospacing="0"/>
          </w:pPr>
        </w:pPrChange>
      </w:pPr>
    </w:p>
    <w:p w14:paraId="625CAAD2" w14:textId="3B8E0B16" w:rsidR="00A61425" w:rsidRPr="003B40E2" w:rsidDel="003B40E2" w:rsidRDefault="00A61425">
      <w:pPr>
        <w:rPr>
          <w:del w:id="137" w:author="Kántor Endre" w:date="2023-05-09T08:52:00Z"/>
          <w:rFonts w:asciiTheme="minorHAnsi" w:hAnsiTheme="minorHAnsi" w:cstheme="minorHAnsi"/>
          <w:sz w:val="22"/>
          <w:szCs w:val="22"/>
          <w:lang w:val="hu-HU"/>
          <w:rPrChange w:id="138" w:author="Kántor Endre" w:date="2023-05-09T08:54:00Z">
            <w:rPr>
              <w:del w:id="139" w:author="Kántor Endre" w:date="2023-05-09T08:52:00Z"/>
              <w:lang w:val="hu-HU"/>
            </w:rPr>
          </w:rPrChange>
        </w:rPr>
        <w:pPrChange w:id="140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del w:id="141" w:author="Kántor Endre" w:date="2023-05-09T08:59:00Z">
        <w:r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2" w:author="Kántor Endre" w:date="2023-05-09T08:54:00Z">
              <w:rPr>
                <w:lang w:val="hu-HU"/>
              </w:rPr>
            </w:rPrChange>
          </w:rPr>
          <w:delText xml:space="preserve">Ez </w:delText>
        </w:r>
        <w:r w:rsidR="00551040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3" w:author="Kántor Endre" w:date="2023-05-09T08:54:00Z">
              <w:rPr>
                <w:lang w:val="hu-HU"/>
              </w:rPr>
            </w:rPrChange>
          </w:rPr>
          <w:delText xml:space="preserve">a </w:delText>
        </w:r>
        <w:r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4" w:author="Kántor Endre" w:date="2023-05-09T08:54:00Z">
              <w:rPr>
                <w:lang w:val="hu-HU"/>
              </w:rPr>
            </w:rPrChange>
          </w:rPr>
          <w:delText xml:space="preserve">tudás felbecsülhetetlenné válik </w:delText>
        </w:r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5" w:author="Kántor Endre" w:date="2023-05-09T08:54:00Z">
              <w:rPr>
                <w:lang w:val="hu-HU"/>
              </w:rPr>
            </w:rPrChange>
          </w:rPr>
          <w:delText>ismétlődő vagy stratégiai</w:delText>
        </w:r>
        <w:r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6" w:author="Kántor Endre" w:date="2023-05-09T08:54:00Z">
              <w:rPr>
                <w:lang w:val="hu-HU"/>
              </w:rPr>
            </w:rPrChange>
          </w:rPr>
          <w:delText xml:space="preserve"> döntési </w:delText>
        </w:r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7" w:author="Kántor Endre" w:date="2023-05-09T08:54:00Z">
              <w:rPr>
                <w:lang w:val="hu-HU"/>
              </w:rPr>
            </w:rPrChange>
          </w:rPr>
          <w:delText>helyzetekben</w:delText>
        </w:r>
        <w:r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8" w:author="Kántor Endre" w:date="2023-05-09T08:54:00Z">
              <w:rPr>
                <w:lang w:val="hu-HU"/>
              </w:rPr>
            </w:rPrChange>
          </w:rPr>
          <w:delText xml:space="preserve">, </w:delText>
        </w:r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49" w:author="Kántor Endre" w:date="2023-05-09T08:54:00Z">
              <w:rPr>
                <w:lang w:val="hu-HU"/>
              </w:rPr>
            </w:rPrChange>
          </w:rPr>
          <w:delText xml:space="preserve">mikor </w:delText>
        </w:r>
      </w:del>
      <w:del w:id="150" w:author="Kántor Endre" w:date="2023-05-09T09:07:00Z">
        <w:r w:rsidR="00A34B08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51" w:author="Kántor Endre" w:date="2023-05-09T08:54:00Z">
              <w:rPr>
                <w:lang w:val="hu-HU"/>
              </w:rPr>
            </w:rPrChange>
          </w:rPr>
          <w:delText>a helyes válasz</w:delText>
        </w:r>
      </w:del>
      <w:del w:id="152" w:author="Kántor Endre" w:date="2023-05-09T08:59:00Z">
        <w:r w:rsidR="00A34B08"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153" w:author="Kántor Endre" w:date="2023-05-09T08:54:00Z">
              <w:rPr>
                <w:lang w:val="hu-HU"/>
              </w:rPr>
            </w:rPrChange>
          </w:rPr>
          <w:delText>t üzleti változások vagy maga az IT iparág fejlődése igényli.</w:delText>
        </w:r>
      </w:del>
    </w:p>
    <w:p w14:paraId="1812255D" w14:textId="77777777" w:rsidR="00A61425" w:rsidRPr="003B40E2" w:rsidDel="003B40E2" w:rsidRDefault="00A61425">
      <w:pPr>
        <w:rPr>
          <w:del w:id="154" w:author="Kántor Endre" w:date="2023-05-09T08:52:00Z"/>
          <w:rFonts w:asciiTheme="minorHAnsi" w:hAnsiTheme="minorHAnsi" w:cstheme="minorHAnsi"/>
          <w:sz w:val="22"/>
          <w:szCs w:val="22"/>
          <w:lang w:val="hu-HU"/>
          <w:rPrChange w:id="155" w:author="Kántor Endre" w:date="2023-05-09T08:54:00Z">
            <w:rPr>
              <w:del w:id="156" w:author="Kántor Endre" w:date="2023-05-09T08:52:00Z"/>
              <w:lang w:val="hu-HU"/>
            </w:rPr>
          </w:rPrChange>
        </w:rPr>
        <w:pPrChange w:id="157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0B3029EB" w14:textId="7A8FC7E1" w:rsidR="00FB0A84" w:rsidRPr="003B40E2" w:rsidDel="009D4C8C" w:rsidRDefault="00FB0A84">
      <w:pPr>
        <w:rPr>
          <w:del w:id="158" w:author="Kántor Endre" w:date="2023-05-09T09:04:00Z"/>
          <w:rFonts w:asciiTheme="minorHAnsi" w:hAnsiTheme="minorHAnsi" w:cstheme="minorHAnsi"/>
          <w:sz w:val="22"/>
          <w:szCs w:val="22"/>
          <w:lang w:val="hu-HU"/>
          <w:rPrChange w:id="159" w:author="Kántor Endre" w:date="2023-05-09T08:54:00Z">
            <w:rPr>
              <w:del w:id="160" w:author="Kántor Endre" w:date="2023-05-09T09:04:00Z"/>
              <w:lang w:val="hu-HU"/>
            </w:rPr>
          </w:rPrChange>
        </w:rPr>
        <w:pPrChange w:id="161" w:author="Kántor Endre" w:date="2023-05-09T08:54:00Z">
          <w:pPr>
            <w:pStyle w:val="Heading1"/>
          </w:pPr>
        </w:pPrChange>
      </w:pPr>
      <w:del w:id="162" w:author="Kántor Endre" w:date="2023-05-09T09:04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63" w:author="Kántor Endre" w:date="2023-05-09T08:54:00Z">
              <w:rPr>
                <w:lang w:val="hu-HU"/>
              </w:rPr>
            </w:rPrChange>
          </w:rPr>
          <w:delText>A koncepció</w:delText>
        </w:r>
      </w:del>
    </w:p>
    <w:p w14:paraId="51C4DAA3" w14:textId="77777777" w:rsidR="00FB0A84" w:rsidRPr="003B40E2" w:rsidDel="009D4C8C" w:rsidRDefault="00FB0A84">
      <w:pPr>
        <w:rPr>
          <w:del w:id="164" w:author="Kántor Endre" w:date="2023-05-09T09:04:00Z"/>
          <w:rFonts w:asciiTheme="minorHAnsi" w:hAnsiTheme="minorHAnsi" w:cstheme="minorHAnsi"/>
          <w:sz w:val="22"/>
          <w:szCs w:val="22"/>
          <w:lang w:val="hu-HU"/>
          <w:rPrChange w:id="165" w:author="Kántor Endre" w:date="2023-05-09T08:54:00Z">
            <w:rPr>
              <w:del w:id="166" w:author="Kántor Endre" w:date="2023-05-09T09:04:00Z"/>
              <w:lang w:val="hu-HU"/>
            </w:rPr>
          </w:rPrChange>
        </w:rPr>
        <w:pPrChange w:id="167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080476E2" w14:textId="09259552" w:rsidR="006807F9" w:rsidRPr="003B40E2" w:rsidRDefault="00BC3B9E">
      <w:pPr>
        <w:rPr>
          <w:rFonts w:asciiTheme="minorHAnsi" w:hAnsiTheme="minorHAnsi" w:cstheme="minorHAnsi"/>
          <w:sz w:val="22"/>
          <w:szCs w:val="22"/>
          <w:lang w:val="hu-HU"/>
          <w:rPrChange w:id="168" w:author="Kántor Endre" w:date="2023-05-09T08:54:00Z">
            <w:rPr>
              <w:lang w:val="hu-HU"/>
            </w:rPr>
          </w:rPrChange>
        </w:rPr>
        <w:pPrChange w:id="169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r w:rsidRPr="003B40E2">
        <w:rPr>
          <w:rFonts w:asciiTheme="minorHAnsi" w:hAnsiTheme="minorHAnsi" w:cstheme="minorHAnsi"/>
          <w:sz w:val="22"/>
          <w:szCs w:val="22"/>
          <w:lang w:val="hu-HU"/>
          <w:rPrChange w:id="170" w:author="Kántor Endre" w:date="2023-05-09T08:54:00Z">
            <w:rPr>
              <w:lang w:val="hu-HU"/>
            </w:rPr>
          </w:rPrChange>
        </w:rPr>
        <w:t xml:space="preserve">Egy pillanatfelvétel rögzítése az IT képességekről </w:t>
      </w:r>
      <w:r w:rsidR="00364257" w:rsidRPr="003B40E2">
        <w:rPr>
          <w:rFonts w:asciiTheme="minorHAnsi" w:hAnsiTheme="minorHAnsi" w:cstheme="minorHAnsi"/>
          <w:sz w:val="22"/>
          <w:szCs w:val="22"/>
          <w:lang w:val="hu-HU"/>
          <w:rPrChange w:id="171" w:author="Kántor Endre" w:date="2023-05-09T08:54:00Z">
            <w:rPr>
              <w:lang w:val="hu-HU"/>
            </w:rPr>
          </w:rPrChange>
        </w:rPr>
        <w:t xml:space="preserve">akkor válik 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72" w:author="Kántor Endre" w:date="2023-05-09T08:54:00Z">
            <w:rPr>
              <w:lang w:val="hu-HU"/>
            </w:rPr>
          </w:rPrChange>
        </w:rPr>
        <w:t xml:space="preserve">számtalanszor </w:t>
      </w:r>
      <w:r w:rsidR="00364257" w:rsidRPr="003B40E2">
        <w:rPr>
          <w:rFonts w:asciiTheme="minorHAnsi" w:hAnsiTheme="minorHAnsi" w:cstheme="minorHAnsi"/>
          <w:sz w:val="22"/>
          <w:szCs w:val="22"/>
          <w:lang w:val="hu-HU"/>
          <w:rPrChange w:id="173" w:author="Kántor Endre" w:date="2023-05-09T08:54:00Z">
            <w:rPr>
              <w:lang w:val="hu-HU"/>
            </w:rPr>
          </w:rPrChange>
        </w:rPr>
        <w:t xml:space="preserve">megismételhető, hatékony 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74" w:author="Kántor Endre" w:date="2023-05-09T08:54:00Z">
            <w:rPr>
              <w:lang w:val="hu-HU"/>
            </w:rPr>
          </w:rPrChange>
        </w:rPr>
        <w:t>feladat</w:t>
      </w:r>
      <w:r w:rsidR="00364257" w:rsidRPr="003B40E2">
        <w:rPr>
          <w:rFonts w:asciiTheme="minorHAnsi" w:hAnsiTheme="minorHAnsi" w:cstheme="minorHAnsi"/>
          <w:sz w:val="22"/>
          <w:szCs w:val="22"/>
          <w:lang w:val="hu-HU"/>
          <w:rPrChange w:id="175" w:author="Kántor Endre" w:date="2023-05-09T08:54:00Z">
            <w:rPr>
              <w:lang w:val="hu-HU"/>
            </w:rPr>
          </w:rPrChange>
        </w:rPr>
        <w:t>tá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76" w:author="Kántor Endre" w:date="2023-05-09T08:54:00Z">
            <w:rPr>
              <w:lang w:val="hu-HU"/>
            </w:rPr>
          </w:rPrChange>
        </w:rPr>
        <w:t xml:space="preserve">, </w:t>
      </w:r>
      <w:r w:rsidR="00364257" w:rsidRPr="003B40E2">
        <w:rPr>
          <w:rFonts w:asciiTheme="minorHAnsi" w:hAnsiTheme="minorHAnsi" w:cstheme="minorHAnsi"/>
          <w:sz w:val="22"/>
          <w:szCs w:val="22"/>
          <w:lang w:val="hu-HU"/>
          <w:rPrChange w:id="177" w:author="Kántor Endre" w:date="2023-05-09T08:54:00Z">
            <w:rPr>
              <w:lang w:val="hu-HU"/>
            </w:rPr>
          </w:rPrChange>
        </w:rPr>
        <w:t xml:space="preserve">ha </w:t>
      </w:r>
      <w:r w:rsidR="006807F9" w:rsidRPr="003B40E2">
        <w:rPr>
          <w:rFonts w:asciiTheme="minorHAnsi" w:hAnsiTheme="minorHAnsi" w:cstheme="minorHAnsi"/>
          <w:sz w:val="22"/>
          <w:szCs w:val="22"/>
          <w:lang w:val="hu-HU"/>
          <w:rPrChange w:id="178" w:author="Kántor Endre" w:date="2023-05-09T08:54:00Z">
            <w:rPr>
              <w:lang w:val="hu-HU"/>
            </w:rPr>
          </w:rPrChange>
        </w:rPr>
        <w:t xml:space="preserve">egyedi megközelítést </w:t>
      </w:r>
      <w:r w:rsidR="00364257" w:rsidRPr="003B40E2">
        <w:rPr>
          <w:rFonts w:asciiTheme="minorHAnsi" w:hAnsiTheme="minorHAnsi" w:cstheme="minorHAnsi"/>
          <w:sz w:val="22"/>
          <w:szCs w:val="22"/>
          <w:lang w:val="hu-HU"/>
          <w:rPrChange w:id="179" w:author="Kántor Endre" w:date="2023-05-09T08:54:00Z">
            <w:rPr>
              <w:lang w:val="hu-HU"/>
            </w:rPr>
          </w:rPrChange>
        </w:rPr>
        <w:t>alkalmazunk</w:t>
      </w:r>
      <w:ins w:id="180" w:author="Kántor Endre" w:date="2023-05-09T09:08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: </w:t>
        </w:r>
      </w:ins>
      <w:del w:id="181" w:author="Kántor Endre" w:date="2023-05-09T09:08:00Z">
        <w:r w:rsidR="006807F9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82" w:author="Kántor Endre" w:date="2023-05-09T08:54:00Z">
              <w:rPr>
                <w:lang w:val="hu-HU"/>
              </w:rPr>
            </w:rPrChange>
          </w:rPr>
          <w:delText xml:space="preserve">. </w:delText>
        </w:r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83" w:author="Kántor Endre" w:date="2023-05-09T08:54:00Z">
              <w:rPr>
                <w:lang w:val="hu-HU"/>
              </w:rPr>
            </w:rPrChange>
          </w:rPr>
          <w:delText>I</w:delText>
        </w:r>
      </w:del>
      <w:ins w:id="184" w:author="Kántor Endre" w:date="2023-05-09T09:08:00Z">
        <w:r w:rsidR="009D4C8C" w:rsidRPr="00F97447">
          <w:rPr>
            <w:rFonts w:asciiTheme="minorHAnsi" w:hAnsiTheme="minorHAnsi" w:cstheme="minorHAnsi"/>
            <w:sz w:val="22"/>
            <w:szCs w:val="22"/>
            <w:lang w:val="hu-HU"/>
          </w:rPr>
          <w:t>a döntéshozóknak</w:t>
        </w:r>
        <w:r w:rsidR="009D4C8C" w:rsidRPr="009D4C8C" w:rsidDel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>ebben az esetben</w:t>
        </w:r>
      </w:ins>
      <w:del w:id="185" w:author="Kántor Endre" w:date="2023-05-09T09:08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186" w:author="Kántor Endre" w:date="2023-05-09T08:54:00Z">
              <w:rPr>
                <w:lang w:val="hu-HU"/>
              </w:rPr>
            </w:rPrChange>
          </w:rPr>
          <w:delText>tt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187" w:author="Kántor Endre" w:date="2023-05-09T08:54:00Z">
            <w:rPr>
              <w:lang w:val="hu-HU"/>
            </w:rPr>
          </w:rPrChange>
        </w:rPr>
        <w:t xml:space="preserve"> nem a</w:t>
      </w:r>
      <w:r w:rsidR="00551040" w:rsidRPr="003B40E2">
        <w:rPr>
          <w:rFonts w:asciiTheme="minorHAnsi" w:hAnsiTheme="minorHAnsi" w:cstheme="minorHAnsi"/>
          <w:sz w:val="22"/>
          <w:szCs w:val="22"/>
          <w:lang w:val="hu-HU"/>
          <w:rPrChange w:id="188" w:author="Kántor Endre" w:date="2023-05-09T08:54:00Z">
            <w:rPr>
              <w:lang w:val="hu-HU"/>
            </w:rPr>
          </w:rPrChange>
        </w:rPr>
        <w:t>z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89" w:author="Kántor Endre" w:date="2023-05-09T08:54:00Z">
            <w:rPr>
              <w:lang w:val="hu-HU"/>
            </w:rPr>
          </w:rPrChange>
        </w:rPr>
        <w:t xml:space="preserve"> értékeléssel végződő due diligence, vagy mélyelemzéssel járó IT stratégia felülvizsgálat/készítés folyamatára</w:t>
      </w:r>
      <w:ins w:id="190" w:author="Kántor Endre" w:date="2023-05-09T09:08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 van </w:t>
        </w:r>
      </w:ins>
      <w:ins w:id="191" w:author="Kántor Endre" w:date="2023-05-09T09:09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>szüksége</w:t>
        </w:r>
      </w:ins>
      <w:r w:rsidRPr="003B40E2">
        <w:rPr>
          <w:rFonts w:asciiTheme="minorHAnsi" w:hAnsiTheme="minorHAnsi" w:cstheme="minorHAnsi"/>
          <w:sz w:val="22"/>
          <w:szCs w:val="22"/>
          <w:lang w:val="hu-HU"/>
          <w:rPrChange w:id="192" w:author="Kántor Endre" w:date="2023-05-09T08:54:00Z">
            <w:rPr>
              <w:lang w:val="hu-HU"/>
            </w:rPr>
          </w:rPrChange>
        </w:rPr>
        <w:t xml:space="preserve">, hanem ad-hoc gyorsértékelésre, a kiemelt </w:t>
      </w:r>
      <w:r w:rsidR="00A34B08" w:rsidRPr="003B40E2">
        <w:rPr>
          <w:rFonts w:asciiTheme="minorHAnsi" w:hAnsiTheme="minorHAnsi" w:cstheme="minorHAnsi"/>
          <w:sz w:val="22"/>
          <w:szCs w:val="22"/>
          <w:lang w:val="hu-HU"/>
          <w:rPrChange w:id="193" w:author="Kántor Endre" w:date="2023-05-09T08:54:00Z">
            <w:rPr>
              <w:lang w:val="hu-HU"/>
            </w:rPr>
          </w:rPrChange>
        </w:rPr>
        <w:t xml:space="preserve">képességek 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94" w:author="Kántor Endre" w:date="2023-05-09T08:54:00Z">
            <w:rPr>
              <w:lang w:val="hu-HU"/>
            </w:rPr>
          </w:rPrChange>
        </w:rPr>
        <w:t>gyenge pont</w:t>
      </w:r>
      <w:r w:rsidR="00A34B08" w:rsidRPr="003B40E2">
        <w:rPr>
          <w:rFonts w:asciiTheme="minorHAnsi" w:hAnsiTheme="minorHAnsi" w:cstheme="minorHAnsi"/>
          <w:sz w:val="22"/>
          <w:szCs w:val="22"/>
          <w:lang w:val="hu-HU"/>
          <w:rPrChange w:id="195" w:author="Kántor Endre" w:date="2023-05-09T08:54:00Z">
            <w:rPr>
              <w:lang w:val="hu-HU"/>
            </w:rPr>
          </w:rPrChange>
        </w:rPr>
        <w:t>jainak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96" w:author="Kántor Endre" w:date="2023-05-09T08:54:00Z">
            <w:rPr>
              <w:lang w:val="hu-HU"/>
            </w:rPr>
          </w:rPrChange>
        </w:rPr>
        <w:t xml:space="preserve"> kitapintására, </w:t>
      </w:r>
      <w:r w:rsidR="00A34B08" w:rsidRPr="003B40E2">
        <w:rPr>
          <w:rFonts w:asciiTheme="minorHAnsi" w:hAnsiTheme="minorHAnsi" w:cstheme="minorHAnsi"/>
          <w:sz w:val="22"/>
          <w:szCs w:val="22"/>
          <w:lang w:val="hu-HU"/>
          <w:rPrChange w:id="197" w:author="Kántor Endre" w:date="2023-05-09T08:54:00Z">
            <w:rPr>
              <w:lang w:val="hu-HU"/>
            </w:rPr>
          </w:rPrChange>
        </w:rPr>
        <w:t xml:space="preserve">a 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198" w:author="Kántor Endre" w:date="2023-05-09T08:54:00Z">
            <w:rPr>
              <w:lang w:val="hu-HU"/>
            </w:rPr>
          </w:rPrChange>
        </w:rPr>
        <w:t>legkockázatosabb, leginkább fejlesztendő területek gyors és hatékony kimutatására</w:t>
      </w:r>
      <w:del w:id="199" w:author="Kántor Endre" w:date="2023-05-09T09:09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200" w:author="Kántor Endre" w:date="2023-05-09T08:54:00Z">
              <w:rPr>
                <w:lang w:val="hu-HU"/>
              </w:rPr>
            </w:rPrChange>
          </w:rPr>
          <w:delText xml:space="preserve"> </w:delText>
        </w:r>
        <w:r w:rsidR="006807F9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201" w:author="Kántor Endre" w:date="2023-05-09T08:54:00Z">
              <w:rPr>
                <w:lang w:val="hu-HU"/>
              </w:rPr>
            </w:rPrChange>
          </w:rPr>
          <w:delText>van szüksége</w:delText>
        </w:r>
      </w:del>
      <w:del w:id="202" w:author="Kántor Endre" w:date="2023-05-09T09:08:00Z">
        <w:r w:rsidR="006807F9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203" w:author="Kántor Endre" w:date="2023-05-09T08:54:00Z">
              <w:rPr>
                <w:lang w:val="hu-HU"/>
              </w:rPr>
            </w:rPrChange>
          </w:rPr>
          <w:delText xml:space="preserve"> a döntéshozóknak</w:delText>
        </w:r>
      </w:del>
      <w:r w:rsidR="006807F9" w:rsidRPr="003B40E2">
        <w:rPr>
          <w:rFonts w:asciiTheme="minorHAnsi" w:hAnsiTheme="minorHAnsi" w:cstheme="minorHAnsi"/>
          <w:sz w:val="22"/>
          <w:szCs w:val="22"/>
          <w:lang w:val="hu-HU"/>
          <w:rPrChange w:id="204" w:author="Kántor Endre" w:date="2023-05-09T08:54:00Z">
            <w:rPr>
              <w:lang w:val="hu-HU"/>
            </w:rPr>
          </w:rPrChange>
        </w:rPr>
        <w:t>.</w:t>
      </w:r>
      <w:del w:id="205" w:author="Kántor Endre" w:date="2023-05-09T09:09:00Z">
        <w:r w:rsidR="006807F9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206" w:author="Kántor Endre" w:date="2023-05-09T08:54:00Z">
              <w:rPr>
                <w:lang w:val="hu-HU"/>
              </w:rPr>
            </w:rPrChange>
          </w:rPr>
          <w:delText xml:space="preserve"> </w:delText>
        </w:r>
      </w:del>
    </w:p>
    <w:p w14:paraId="2E518382" w14:textId="77777777" w:rsidR="006807F9" w:rsidRPr="003B40E2" w:rsidDel="003B40E2" w:rsidRDefault="006807F9">
      <w:pPr>
        <w:rPr>
          <w:del w:id="207" w:author="Kántor Endre" w:date="2023-05-09T08:52:00Z"/>
          <w:rFonts w:asciiTheme="minorHAnsi" w:hAnsiTheme="minorHAnsi" w:cstheme="minorHAnsi"/>
          <w:sz w:val="22"/>
          <w:szCs w:val="22"/>
          <w:lang w:val="hu-HU"/>
          <w:rPrChange w:id="208" w:author="Kántor Endre" w:date="2023-05-09T08:54:00Z">
            <w:rPr>
              <w:del w:id="209" w:author="Kántor Endre" w:date="2023-05-09T08:52:00Z"/>
              <w:lang w:val="hu-HU"/>
            </w:rPr>
          </w:rPrChange>
        </w:rPr>
        <w:pPrChange w:id="210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082EF00A" w14:textId="77777777" w:rsidR="006807F9" w:rsidRPr="003B40E2" w:rsidRDefault="006807F9">
      <w:pPr>
        <w:rPr>
          <w:rFonts w:asciiTheme="minorHAnsi" w:hAnsiTheme="minorHAnsi" w:cstheme="minorHAnsi"/>
          <w:sz w:val="22"/>
          <w:szCs w:val="22"/>
          <w:lang w:val="hu-HU"/>
          <w:rPrChange w:id="211" w:author="Kántor Endre" w:date="2023-05-09T08:54:00Z">
            <w:rPr>
              <w:lang w:val="hu-HU"/>
            </w:rPr>
          </w:rPrChange>
        </w:rPr>
        <w:pPrChange w:id="212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0BBB72FF" w14:textId="59C926C2" w:rsidR="005D0EE6" w:rsidRPr="003B40E2" w:rsidDel="003B40E2" w:rsidRDefault="00033899">
      <w:pPr>
        <w:rPr>
          <w:del w:id="213" w:author="Kántor Endre" w:date="2023-05-09T08:53:00Z"/>
          <w:rFonts w:asciiTheme="minorHAnsi" w:hAnsiTheme="minorHAnsi" w:cstheme="minorHAnsi"/>
          <w:i/>
          <w:iCs/>
          <w:sz w:val="22"/>
          <w:szCs w:val="22"/>
          <w:lang w:val="hu-HU"/>
          <w:rPrChange w:id="214" w:author="Kántor Endre" w:date="2023-05-09T08:54:00Z">
            <w:rPr>
              <w:del w:id="215" w:author="Kántor Endre" w:date="2023-05-09T08:53:00Z"/>
              <w:i/>
              <w:iCs/>
              <w:lang w:val="hu-HU"/>
            </w:rPr>
          </w:rPrChange>
        </w:rPr>
        <w:pPrChange w:id="216" w:author="Kántor Endre" w:date="2023-05-09T08:54:00Z">
          <w:pPr>
            <w:pStyle w:val="NormalWeb"/>
            <w:spacing w:before="0" w:beforeAutospacing="0" w:after="0" w:afterAutospacing="0"/>
            <w:ind w:left="720"/>
          </w:pPr>
        </w:pPrChange>
      </w:pPr>
      <w:r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17" w:author="Kántor Endre" w:date="2023-05-09T08:54:00Z">
            <w:rPr>
              <w:i/>
              <w:iCs/>
              <w:lang w:val="hu-HU"/>
            </w:rPr>
          </w:rPrChange>
        </w:rPr>
        <w:t>„</w:t>
      </w:r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18" w:author="Kántor Endre" w:date="2023-05-09T08:54:00Z">
            <w:rPr>
              <w:i/>
              <w:iCs/>
              <w:lang w:val="hu-HU"/>
            </w:rPr>
          </w:rPrChange>
        </w:rPr>
        <w:t>A</w:t>
      </w:r>
      <w:r w:rsidR="00364257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19" w:author="Kántor Endre" w:date="2023-05-09T08:54:00Z">
            <w:rPr>
              <w:i/>
              <w:iCs/>
              <w:lang w:val="hu-HU"/>
            </w:rPr>
          </w:rPrChange>
        </w:rPr>
        <w:t xml:space="preserve"> gyorselemzés</w:t>
      </w:r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20" w:author="Kántor Endre" w:date="2023-05-09T08:54:00Z">
            <w:rPr>
              <w:i/>
              <w:iCs/>
              <w:lang w:val="hu-HU"/>
            </w:rPr>
          </w:rPrChange>
        </w:rPr>
        <w:t xml:space="preserve"> kiváltó ok</w:t>
      </w:r>
      <w:r w:rsidR="00364257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21" w:author="Kántor Endre" w:date="2023-05-09T08:54:00Z">
            <w:rPr>
              <w:i/>
              <w:iCs/>
              <w:lang w:val="hu-HU"/>
            </w:rPr>
          </w:rPrChange>
        </w:rPr>
        <w:t>a</w:t>
      </w:r>
      <w:ins w:id="222" w:author="Kántor Endre" w:date="2023-05-09T09:10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 sok minden lehet, </w:t>
        </w:r>
      </w:ins>
      <w:del w:id="223" w:author="Kántor Endre" w:date="2023-05-09T09:10:00Z">
        <w:r w:rsidR="00364257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4" w:author="Kántor Endre" w:date="2023-05-09T08:54:00Z">
              <w:rPr>
                <w:i/>
                <w:iCs/>
                <w:lang w:val="hu-HU"/>
              </w:rPr>
            </w:rPrChange>
          </w:rPr>
          <w:delText>i</w:delText>
        </w:r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5" w:author="Kántor Endre" w:date="2023-05-09T08:54:00Z">
              <w:rPr>
                <w:i/>
                <w:iCs/>
                <w:lang w:val="hu-HU"/>
              </w:rPr>
            </w:rPrChange>
          </w:rPr>
          <w:delText xml:space="preserve"> lehetnek a</w:delText>
        </w:r>
        <w:r w:rsidR="00364257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6" w:author="Kántor Endre" w:date="2023-05-09T08:54:00Z">
              <w:rPr>
                <w:i/>
                <w:iCs/>
                <w:lang w:val="hu-HU"/>
              </w:rPr>
            </w:rPrChange>
          </w:rPr>
          <w:delText>kár</w:delText>
        </w:r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7" w:author="Kántor Endre" w:date="2023-05-09T08:54:00Z">
              <w:rPr>
                <w:i/>
                <w:iCs/>
                <w:lang w:val="hu-HU"/>
              </w:rPr>
            </w:rPrChange>
          </w:rPr>
          <w:delText xml:space="preserve"> </w:delText>
        </w:r>
        <w:r w:rsidR="007177A8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8" w:author="Kántor Endre" w:date="2023-05-09T08:54:00Z">
              <w:rPr>
                <w:i/>
                <w:iCs/>
                <w:lang w:val="hu-HU"/>
              </w:rPr>
            </w:rPrChange>
          </w:rPr>
          <w:delText xml:space="preserve">a </w:delText>
        </w:r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29" w:author="Kántor Endre" w:date="2023-05-09T08:54:00Z">
              <w:rPr>
                <w:i/>
                <w:iCs/>
                <w:lang w:val="hu-HU"/>
              </w:rPr>
            </w:rPrChange>
          </w:rPr>
          <w:delText>legs</w:delText>
        </w:r>
        <w:r w:rsidR="00A34B08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30" w:author="Kántor Endre" w:date="2023-05-09T08:54:00Z">
              <w:rPr>
                <w:i/>
                <w:iCs/>
                <w:lang w:val="hu-HU"/>
              </w:rPr>
            </w:rPrChange>
          </w:rPr>
          <w:delText>zí</w:delText>
        </w:r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31" w:author="Kántor Endre" w:date="2023-05-09T08:54:00Z">
              <w:rPr>
                <w:i/>
                <w:iCs/>
                <w:lang w:val="hu-HU"/>
              </w:rPr>
            </w:rPrChange>
          </w:rPr>
          <w:delText>nesebb</w:delText>
        </w:r>
        <w:r w:rsidR="00364257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32" w:author="Kántor Endre" w:date="2023-05-09T08:54:00Z">
              <w:rPr>
                <w:i/>
                <w:iCs/>
                <w:lang w:val="hu-HU"/>
              </w:rPr>
            </w:rPrChange>
          </w:rPr>
          <w:delText xml:space="preserve">, </w:delText>
        </w:r>
      </w:del>
      <w:r w:rsidR="00364257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33" w:author="Kántor Endre" w:date="2023-05-09T08:54:00Z">
            <w:rPr>
              <w:i/>
              <w:iCs/>
              <w:lang w:val="hu-HU"/>
            </w:rPr>
          </w:rPrChange>
        </w:rPr>
        <w:t xml:space="preserve">akár </w:t>
      </w:r>
      <w:ins w:id="234" w:author="Kántor Endre" w:date="2023-05-09T09:10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az olyan </w:t>
        </w:r>
      </w:ins>
      <w:del w:id="235" w:author="Kántor Endre" w:date="2023-05-09T09:10:00Z">
        <w:r w:rsidR="00364257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36" w:author="Kántor Endre" w:date="2023-05-09T08:54:00Z">
              <w:rPr>
                <w:i/>
                <w:iCs/>
                <w:lang w:val="hu-HU"/>
              </w:rPr>
            </w:rPrChange>
          </w:rPr>
          <w:delText>a leg</w:delText>
        </w:r>
      </w:del>
      <w:r w:rsidR="00364257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37" w:author="Kántor Endre" w:date="2023-05-09T08:54:00Z">
            <w:rPr>
              <w:i/>
              <w:iCs/>
              <w:lang w:val="hu-HU"/>
            </w:rPr>
          </w:rPrChange>
        </w:rPr>
        <w:t>általános</w:t>
      </w:r>
      <w:del w:id="238" w:author="Kántor Endre" w:date="2023-05-09T09:11:00Z">
        <w:r w:rsidR="00364257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39" w:author="Kántor Endre" w:date="2023-05-09T08:54:00Z">
              <w:rPr>
                <w:i/>
                <w:iCs/>
                <w:lang w:val="hu-HU"/>
              </w:rPr>
            </w:rPrChange>
          </w:rPr>
          <w:delText>abb</w:delText>
        </w:r>
      </w:del>
      <w:r w:rsidR="00364257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40" w:author="Kántor Endre" w:date="2023-05-09T08:54:00Z">
            <w:rPr>
              <w:i/>
              <w:iCs/>
              <w:lang w:val="hu-HU"/>
            </w:rPr>
          </w:rPrChange>
        </w:rPr>
        <w:t xml:space="preserve"> események</w:t>
      </w:r>
      <w:ins w:id="241" w:author="Kántor Endre" w:date="2023-05-09T09:11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, mint </w:t>
        </w:r>
      </w:ins>
      <w:del w:id="242" w:author="Kántor Endre" w:date="2023-05-09T09:11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43" w:author="Kántor Endre" w:date="2023-05-09T08:54:00Z">
              <w:rPr>
                <w:i/>
                <w:iCs/>
                <w:lang w:val="hu-HU"/>
              </w:rPr>
            </w:rPrChange>
          </w:rPr>
          <w:delText xml:space="preserve">: </w:delText>
        </w:r>
      </w:del>
      <w:ins w:id="244" w:author="Kántor Endre" w:date="2023-05-09T09:11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a </w:t>
        </w:r>
      </w:ins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45" w:author="Kántor Endre" w:date="2023-05-09T08:54:00Z">
            <w:rPr>
              <w:i/>
              <w:iCs/>
              <w:lang w:val="hu-HU"/>
            </w:rPr>
          </w:rPrChange>
        </w:rPr>
        <w:t xml:space="preserve">vezetőváltás, üzleti igények változása, </w:t>
      </w:r>
      <w:ins w:id="246" w:author="Kántor Endre" w:date="2023-05-09T09:11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vagy az </w:t>
        </w:r>
      </w:ins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47" w:author="Kántor Endre" w:date="2023-05-09T08:54:00Z">
            <w:rPr>
              <w:i/>
              <w:iCs/>
              <w:lang w:val="hu-HU"/>
            </w:rPr>
          </w:rPrChange>
        </w:rPr>
        <w:t>ismétlődő panaszok</w:t>
      </w:r>
      <w:ins w:id="248" w:author="Kántor Endre" w:date="2023-05-09T09:11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. Ilyenkor </w:t>
        </w:r>
      </w:ins>
      <w:del w:id="249" w:author="Kántor Endre" w:date="2023-05-09T09:11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50" w:author="Kántor Endre" w:date="2023-05-09T08:54:00Z">
              <w:rPr>
                <w:i/>
                <w:iCs/>
                <w:lang w:val="hu-HU"/>
              </w:rPr>
            </w:rPrChange>
          </w:rPr>
          <w:delText xml:space="preserve"> stb. </w:delText>
        </w:r>
      </w:del>
      <w:del w:id="251" w:author="Kántor Endre" w:date="2023-05-09T09:09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52" w:author="Kántor Endre" w:date="2023-05-09T08:54:00Z">
              <w:rPr>
                <w:i/>
                <w:iCs/>
                <w:lang w:val="hu-HU"/>
              </w:rPr>
            </w:rPrChange>
          </w:rPr>
          <w:delText>A szolgáltatás ebben az esetben n</w:delText>
        </w:r>
      </w:del>
      <w:ins w:id="253" w:author="Kántor Endre" w:date="2023-05-09T09:11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>n</w:t>
        </w:r>
      </w:ins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54" w:author="Kántor Endre" w:date="2023-05-09T08:54:00Z">
            <w:rPr>
              <w:i/>
              <w:iCs/>
              <w:lang w:val="hu-HU"/>
            </w:rPr>
          </w:rPrChange>
        </w:rPr>
        <w:t>em szükséges</w:t>
      </w:r>
      <w:del w:id="255" w:author="Kántor Endre" w:date="2023-05-09T09:09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56" w:author="Kántor Endre" w:date="2023-05-09T08:54:00Z">
              <w:rPr>
                <w:i/>
                <w:iCs/>
                <w:lang w:val="hu-HU"/>
              </w:rPr>
            </w:rPrChange>
          </w:rPr>
          <w:delText>, hogy</w:delText>
        </w:r>
      </w:del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57" w:author="Kántor Endre" w:date="2023-05-09T08:54:00Z">
            <w:rPr>
              <w:i/>
              <w:iCs/>
              <w:lang w:val="hu-HU"/>
            </w:rPr>
          </w:rPrChange>
        </w:rPr>
        <w:t xml:space="preserve"> mély és teljeskörű vizsgálatot </w:t>
      </w:r>
      <w:ins w:id="258" w:author="Kántor Endre" w:date="2023-05-09T09:09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>végezni</w:t>
        </w:r>
      </w:ins>
      <w:del w:id="259" w:author="Kántor Endre" w:date="2023-05-09T09:09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60" w:author="Kántor Endre" w:date="2023-05-09T08:54:00Z">
              <w:rPr>
                <w:i/>
                <w:iCs/>
                <w:lang w:val="hu-HU"/>
              </w:rPr>
            </w:rPrChange>
          </w:rPr>
          <w:delText>jelentsen</w:delText>
        </w:r>
      </w:del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61" w:author="Kántor Endre" w:date="2023-05-09T08:54:00Z">
            <w:rPr>
              <w:i/>
              <w:iCs/>
              <w:lang w:val="hu-HU"/>
            </w:rPr>
          </w:rPrChange>
        </w:rPr>
        <w:t>, elég</w:t>
      </w:r>
      <w:del w:id="262" w:author="Kántor Endre" w:date="2023-05-09T09:09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63" w:author="Kántor Endre" w:date="2023-05-09T08:54:00Z">
              <w:rPr>
                <w:i/>
                <w:iCs/>
                <w:lang w:val="hu-HU"/>
              </w:rPr>
            </w:rPrChange>
          </w:rPr>
          <w:delText>séges</w:delText>
        </w:r>
      </w:del>
      <w:r w:rsidR="006C7B8D"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64" w:author="Kántor Endre" w:date="2023-05-09T08:54:00Z">
            <w:rPr>
              <w:i/>
              <w:iCs/>
              <w:lang w:val="hu-HU"/>
            </w:rPr>
          </w:rPrChange>
        </w:rPr>
        <w:t xml:space="preserve"> a fájdalmasabb pontokkal szembesülni, és ezek gyógyításá</w:t>
      </w:r>
      <w:ins w:id="265" w:author="Kántor Endre" w:date="2023-05-09T09:10:00Z">
        <w:r w:rsidR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>ra fókuszálni.</w:t>
        </w:r>
      </w:ins>
      <w:del w:id="266" w:author="Kántor Endre" w:date="2023-05-09T09:10:00Z">
        <w:r w:rsidR="006C7B8D" w:rsidRPr="003B40E2" w:rsidDel="009D4C8C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267" w:author="Kántor Endre" w:date="2023-05-09T08:54:00Z">
              <w:rPr>
                <w:i/>
                <w:iCs/>
                <w:lang w:val="hu-HU"/>
              </w:rPr>
            </w:rPrChange>
          </w:rPr>
          <w:delText>t célul tűzni.</w:delText>
        </w:r>
      </w:del>
      <w:r w:rsidRPr="003B40E2">
        <w:rPr>
          <w:rFonts w:asciiTheme="minorHAnsi" w:hAnsiTheme="minorHAnsi" w:cstheme="minorHAnsi"/>
          <w:i/>
          <w:iCs/>
          <w:sz w:val="22"/>
          <w:szCs w:val="22"/>
          <w:lang w:val="hu-HU"/>
          <w:rPrChange w:id="268" w:author="Kántor Endre" w:date="2023-05-09T08:54:00Z">
            <w:rPr>
              <w:i/>
              <w:iCs/>
              <w:lang w:val="hu-HU"/>
            </w:rPr>
          </w:rPrChange>
        </w:rPr>
        <w:t>”</w:t>
      </w:r>
      <w:ins w:id="269" w:author="Kántor Endre" w:date="2023-05-09T08:53:00Z">
        <w:r w:rsidR="003B40E2" w:rsidRPr="003B40E2">
          <w:rPr>
            <w:rFonts w:asciiTheme="minorHAnsi" w:hAnsiTheme="minorHAnsi" w:cstheme="minorHAnsi"/>
            <w:sz w:val="22"/>
            <w:szCs w:val="22"/>
            <w:lang w:val="hu-HU"/>
            <w:rPrChange w:id="270" w:author="Kántor Endre" w:date="2023-05-09T08:54:00Z">
              <w:rPr>
                <w:lang w:val="hu-HU"/>
              </w:rPr>
            </w:rPrChange>
          </w:rPr>
          <w:t xml:space="preserve"> </w:t>
        </w:r>
      </w:ins>
      <w:ins w:id="271" w:author="Kántor Endre" w:date="2023-05-09T09:10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- </w:t>
        </w:r>
      </w:ins>
    </w:p>
    <w:p w14:paraId="31375F6E" w14:textId="77777777" w:rsidR="005D0EE6" w:rsidRPr="003B40E2" w:rsidDel="003B40E2" w:rsidRDefault="005D0EE6">
      <w:pPr>
        <w:rPr>
          <w:del w:id="272" w:author="Kántor Endre" w:date="2023-05-09T08:53:00Z"/>
          <w:rFonts w:asciiTheme="minorHAnsi" w:hAnsiTheme="minorHAnsi" w:cstheme="minorHAnsi"/>
          <w:b/>
          <w:bCs/>
          <w:i/>
          <w:iCs/>
          <w:sz w:val="22"/>
          <w:szCs w:val="22"/>
          <w:lang w:val="hu-HU"/>
          <w:rPrChange w:id="273" w:author="Kántor Endre" w:date="2023-05-09T08:54:00Z">
            <w:rPr>
              <w:del w:id="274" w:author="Kántor Endre" w:date="2023-05-09T08:53:00Z"/>
              <w:b/>
              <w:bCs/>
              <w:i/>
              <w:iCs/>
              <w:lang w:val="hu-HU"/>
            </w:rPr>
          </w:rPrChange>
        </w:rPr>
        <w:pPrChange w:id="275" w:author="Kántor Endre" w:date="2023-05-09T08:54:00Z">
          <w:pPr>
            <w:pStyle w:val="NormalWeb"/>
            <w:spacing w:before="0" w:beforeAutospacing="0" w:after="0" w:afterAutospacing="0"/>
            <w:jc w:val="center"/>
          </w:pPr>
        </w:pPrChange>
      </w:pPr>
    </w:p>
    <w:p w14:paraId="3454BAAE" w14:textId="27F92A18" w:rsidR="006C7B8D" w:rsidDel="00640E78" w:rsidRDefault="006C7B8D" w:rsidP="003B40E2">
      <w:pPr>
        <w:rPr>
          <w:del w:id="276" w:author="Kántor Endre" w:date="2023-05-09T08:53:00Z"/>
          <w:rFonts w:asciiTheme="minorHAnsi" w:hAnsiTheme="minorHAnsi" w:cstheme="minorHAnsi"/>
          <w:sz w:val="22"/>
          <w:szCs w:val="22"/>
          <w:lang w:val="hu-HU"/>
        </w:rPr>
      </w:pPr>
      <w:del w:id="277" w:author="Kántor Endre" w:date="2023-05-09T09:10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278" w:author="Kántor Endre" w:date="2023-05-09T08:54:00Z">
              <w:rPr>
                <w:lang w:val="hu-HU"/>
              </w:rPr>
            </w:rPrChange>
          </w:rPr>
          <w:delText>Nyilatkozta</w:delText>
        </w:r>
      </w:del>
      <w:ins w:id="279" w:author="Kántor Endre" w:date="2023-05-09T09:10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>mondta</w:t>
        </w:r>
      </w:ins>
      <w:r w:rsidRPr="003B40E2">
        <w:rPr>
          <w:rFonts w:asciiTheme="minorHAnsi" w:hAnsiTheme="minorHAnsi" w:cstheme="minorHAnsi"/>
          <w:sz w:val="22"/>
          <w:szCs w:val="22"/>
          <w:lang w:val="hu-HU"/>
          <w:rPrChange w:id="280" w:author="Kántor Endre" w:date="2023-05-09T08:54:00Z">
            <w:rPr>
              <w:lang w:val="hu-HU"/>
            </w:rPr>
          </w:rPrChange>
        </w:rPr>
        <w:t xml:space="preserve"> Török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281" w:author="Kántor Endre" w:date="2023-05-09T08:54:00Z">
            <w:rPr>
              <w:lang w:val="hu-HU"/>
            </w:rPr>
          </w:rPrChange>
        </w:rPr>
        <w:t xml:space="preserve"> 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282" w:author="Kántor Endre" w:date="2023-05-09T08:54:00Z">
            <w:rPr>
              <w:lang w:val="hu-HU"/>
            </w:rPr>
          </w:rPrChange>
        </w:rPr>
        <w:t xml:space="preserve">Tamás, a 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283" w:author="Kántor Endre" w:date="2023-05-09T08:54:00Z">
            <w:rPr>
              <w:lang w:val="hu-HU"/>
            </w:rPr>
          </w:rPrChange>
        </w:rPr>
        <w:t>D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284" w:author="Kántor Endre" w:date="2023-05-09T08:54:00Z">
            <w:rPr>
              <w:lang w:val="hu-HU"/>
            </w:rPr>
          </w:rPrChange>
        </w:rPr>
        <w:t>eloitte</w:t>
      </w:r>
      <w:ins w:id="285" w:author="Molnar, Adam [marketing]" w:date="2023-05-11T10:31:00Z">
        <w:r w:rsidR="00DD1453">
          <w:rPr>
            <w:rFonts w:asciiTheme="minorHAnsi" w:hAnsiTheme="minorHAnsi" w:cstheme="minorHAnsi"/>
            <w:sz w:val="22"/>
            <w:szCs w:val="22"/>
            <w:lang w:val="hu-HU"/>
          </w:rPr>
          <w:t xml:space="preserve"> Magyarország</w:t>
        </w:r>
      </w:ins>
      <w:r w:rsidRPr="003B40E2">
        <w:rPr>
          <w:rFonts w:asciiTheme="minorHAnsi" w:hAnsiTheme="minorHAnsi" w:cstheme="minorHAnsi"/>
          <w:sz w:val="22"/>
          <w:szCs w:val="22"/>
          <w:lang w:val="hu-HU"/>
          <w:rPrChange w:id="286" w:author="Kántor Endre" w:date="2023-05-09T08:54:00Z">
            <w:rPr>
              <w:lang w:val="hu-HU"/>
            </w:rPr>
          </w:rPrChange>
        </w:rPr>
        <w:t xml:space="preserve"> </w:t>
      </w:r>
      <w:r w:rsidR="00341DCB" w:rsidRPr="003B40E2">
        <w:rPr>
          <w:rFonts w:asciiTheme="minorHAnsi" w:hAnsiTheme="minorHAnsi" w:cstheme="minorHAnsi"/>
          <w:sz w:val="22"/>
          <w:szCs w:val="22"/>
          <w:lang w:val="hu-HU"/>
          <w:rPrChange w:id="287" w:author="Kántor Endre" w:date="2023-05-09T08:54:00Z">
            <w:rPr>
              <w:lang w:val="hu-HU"/>
            </w:rPr>
          </w:rPrChange>
        </w:rPr>
        <w:t>architekt-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288" w:author="Kántor Endre" w:date="2023-05-09T08:54:00Z">
            <w:rPr>
              <w:lang w:val="hu-HU"/>
            </w:rPr>
          </w:rPrChange>
        </w:rPr>
        <w:t>menedzsere</w:t>
      </w:r>
      <w:ins w:id="289" w:author="Kántor Endre" w:date="2023-05-09T09:10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>.</w:t>
        </w:r>
      </w:ins>
      <w:ins w:id="290" w:author="Kántor Endre" w:date="2023-05-09T09:14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</w:p>
    <w:p w14:paraId="6AC27E6C" w14:textId="77777777" w:rsidR="00640E78" w:rsidRDefault="00640E78" w:rsidP="009D4C8C">
      <w:pPr>
        <w:rPr>
          <w:ins w:id="291" w:author="Kántor Endre" w:date="2023-05-09T09:14:00Z"/>
          <w:rFonts w:asciiTheme="minorHAnsi" w:hAnsiTheme="minorHAnsi" w:cstheme="minorHAnsi"/>
          <w:sz w:val="22"/>
          <w:szCs w:val="22"/>
          <w:lang w:val="hu-HU"/>
        </w:rPr>
      </w:pPr>
    </w:p>
    <w:p w14:paraId="7124AAB2" w14:textId="77777777" w:rsidR="00640E78" w:rsidRPr="003B40E2" w:rsidRDefault="00640E78">
      <w:pPr>
        <w:rPr>
          <w:ins w:id="292" w:author="Kántor Endre" w:date="2023-05-09T09:14:00Z"/>
          <w:rFonts w:asciiTheme="minorHAnsi" w:hAnsiTheme="minorHAnsi" w:cstheme="minorHAnsi"/>
          <w:sz w:val="22"/>
          <w:szCs w:val="22"/>
          <w:lang w:val="hu-HU"/>
          <w:rPrChange w:id="293" w:author="Kántor Endre" w:date="2023-05-09T08:54:00Z">
            <w:rPr>
              <w:ins w:id="294" w:author="Kántor Endre" w:date="2023-05-09T09:14:00Z"/>
              <w:lang w:val="hu-HU"/>
            </w:rPr>
          </w:rPrChange>
        </w:rPr>
        <w:pPrChange w:id="295" w:author="Kántor Endre" w:date="2023-05-09T09:10:00Z">
          <w:pPr>
            <w:pStyle w:val="NormalWeb"/>
            <w:spacing w:before="0" w:beforeAutospacing="0" w:after="0" w:afterAutospacing="0"/>
          </w:pPr>
        </w:pPrChange>
      </w:pPr>
    </w:p>
    <w:p w14:paraId="318A7622" w14:textId="77777777" w:rsidR="00033899" w:rsidRPr="003B40E2" w:rsidDel="003B40E2" w:rsidRDefault="00033899">
      <w:pPr>
        <w:rPr>
          <w:del w:id="296" w:author="Kántor Endre" w:date="2023-05-09T08:53:00Z"/>
          <w:rFonts w:asciiTheme="minorHAnsi" w:hAnsiTheme="minorHAnsi" w:cstheme="minorHAnsi"/>
          <w:sz w:val="22"/>
          <w:szCs w:val="22"/>
          <w:lang w:val="hu-HU"/>
          <w:rPrChange w:id="297" w:author="Kántor Endre" w:date="2023-05-09T08:54:00Z">
            <w:rPr>
              <w:del w:id="298" w:author="Kántor Endre" w:date="2023-05-09T08:53:00Z"/>
              <w:lang w:val="hu-HU"/>
            </w:rPr>
          </w:rPrChange>
        </w:rPr>
        <w:pPrChange w:id="299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27E2D6C9" w14:textId="34348CFB" w:rsidR="00033899" w:rsidRPr="003B40E2" w:rsidDel="00640E78" w:rsidRDefault="00033899">
      <w:pPr>
        <w:rPr>
          <w:del w:id="300" w:author="Kántor Endre" w:date="2023-05-09T09:14:00Z"/>
          <w:rFonts w:asciiTheme="minorHAnsi" w:hAnsiTheme="minorHAnsi" w:cstheme="minorHAnsi"/>
          <w:sz w:val="22"/>
          <w:szCs w:val="22"/>
          <w:lang w:val="hu-HU"/>
          <w:rPrChange w:id="301" w:author="Kántor Endre" w:date="2023-05-09T08:54:00Z">
            <w:rPr>
              <w:del w:id="302" w:author="Kántor Endre" w:date="2023-05-09T09:14:00Z"/>
              <w:lang w:val="hu-HU"/>
            </w:rPr>
          </w:rPrChange>
        </w:rPr>
        <w:pPrChange w:id="303" w:author="Kántor Endre" w:date="2023-05-09T08:54:00Z">
          <w:pPr>
            <w:pStyle w:val="Heading1"/>
          </w:pPr>
        </w:pPrChange>
      </w:pPr>
      <w:del w:id="304" w:author="Kántor Endre" w:date="2023-05-09T09:14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05" w:author="Kántor Endre" w:date="2023-05-09T08:54:00Z">
              <w:rPr>
                <w:lang w:val="hu-HU"/>
              </w:rPr>
            </w:rPrChange>
          </w:rPr>
          <w:delText>A hőtérkép öt</w:delText>
        </w:r>
        <w:r w:rsidR="00551040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06" w:author="Kántor Endre" w:date="2023-05-09T08:54:00Z">
              <w:rPr>
                <w:lang w:val="hu-HU"/>
              </w:rPr>
            </w:rPrChange>
          </w:rPr>
          <w:delText xml:space="preserve"> </w:delText>
        </w:r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07" w:author="Kántor Endre" w:date="2023-05-09T08:54:00Z">
              <w:rPr>
                <w:lang w:val="hu-HU"/>
              </w:rPr>
            </w:rPrChange>
          </w:rPr>
          <w:delText>vizsgálati területe</w:delText>
        </w:r>
      </w:del>
    </w:p>
    <w:p w14:paraId="4456AE18" w14:textId="77777777" w:rsidR="006C7B8D" w:rsidRPr="003B40E2" w:rsidDel="00640E78" w:rsidRDefault="006C7B8D">
      <w:pPr>
        <w:rPr>
          <w:del w:id="308" w:author="Kántor Endre" w:date="2023-05-09T09:14:00Z"/>
          <w:rFonts w:asciiTheme="minorHAnsi" w:hAnsiTheme="minorHAnsi" w:cstheme="minorHAnsi"/>
          <w:sz w:val="22"/>
          <w:szCs w:val="22"/>
          <w:lang w:val="hu-HU"/>
          <w:rPrChange w:id="309" w:author="Kántor Endre" w:date="2023-05-09T08:54:00Z">
            <w:rPr>
              <w:del w:id="310" w:author="Kántor Endre" w:date="2023-05-09T09:14:00Z"/>
              <w:lang w:val="hu-HU"/>
            </w:rPr>
          </w:rPrChange>
        </w:rPr>
        <w:pPrChange w:id="311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4C6196B9" w14:textId="2DDC1406" w:rsidR="005D0EE6" w:rsidRPr="003B40E2" w:rsidDel="003B40E2" w:rsidRDefault="005C52F7">
      <w:pPr>
        <w:rPr>
          <w:del w:id="312" w:author="Kántor Endre" w:date="2023-05-09T08:53:00Z"/>
          <w:rFonts w:asciiTheme="minorHAnsi" w:hAnsiTheme="minorHAnsi" w:cstheme="minorHAnsi"/>
          <w:sz w:val="22"/>
          <w:szCs w:val="22"/>
          <w:lang w:val="hu-HU"/>
          <w:rPrChange w:id="313" w:author="Kántor Endre" w:date="2023-05-09T08:54:00Z">
            <w:rPr>
              <w:del w:id="314" w:author="Kántor Endre" w:date="2023-05-09T08:53:00Z"/>
              <w:lang w:val="hu-HU"/>
            </w:rPr>
          </w:rPrChange>
        </w:rPr>
        <w:pPrChange w:id="315" w:author="Kántor Endre" w:date="2023-05-09T08:54:00Z">
          <w:pPr>
            <w:pStyle w:val="NormalWeb"/>
            <w:spacing w:before="0" w:beforeAutospacing="0" w:after="240" w:afterAutospacing="0"/>
          </w:pPr>
        </w:pPrChange>
      </w:pPr>
      <w:del w:id="316" w:author="Kántor Endre" w:date="2023-05-09T09:12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17" w:author="Kántor Endre" w:date="2023-05-09T08:54:00Z">
              <w:rPr>
                <w:lang w:val="hu-HU"/>
              </w:rPr>
            </w:rPrChange>
          </w:rPr>
          <w:delText xml:space="preserve">A Deloitte nagy </w:delText>
        </w:r>
        <w:r w:rsidR="00A247DD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18" w:author="Kántor Endre" w:date="2023-05-09T08:54:00Z">
              <w:rPr>
                <w:lang w:val="hu-HU"/>
              </w:rPr>
            </w:rPrChange>
          </w:rPr>
          <w:delText>tapasztalattal</w:delText>
        </w:r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19" w:author="Kántor Endre" w:date="2023-05-09T08:54:00Z">
              <w:rPr>
                <w:lang w:val="hu-HU"/>
              </w:rPr>
            </w:rPrChange>
          </w:rPr>
          <w:delText xml:space="preserve"> rendelkezik </w:delText>
        </w:r>
      </w:del>
      <w:ins w:id="320" w:author="Kántor Endre" w:date="2023-05-09T09:12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A </w:t>
        </w:r>
      </w:ins>
      <w:del w:id="321" w:author="Kántor Endre" w:date="2023-05-09T09:12:00Z">
        <w:r w:rsidR="00A247DD"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22" w:author="Kántor Endre" w:date="2023-05-09T08:54:00Z">
              <w:rPr>
                <w:lang w:val="hu-HU"/>
              </w:rPr>
            </w:rPrChange>
          </w:rPr>
          <w:delText>IT</w:delText>
        </w:r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23" w:author="Kántor Endre" w:date="2023-05-09T08:54:00Z">
              <w:rPr>
                <w:lang w:val="hu-HU"/>
              </w:rPr>
            </w:rPrChange>
          </w:rPr>
          <w:delText xml:space="preserve">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324" w:author="Kántor Endre" w:date="2023-05-09T08:54:00Z">
            <w:rPr>
              <w:lang w:val="hu-HU"/>
            </w:rPr>
          </w:rPrChange>
        </w:rPr>
        <w:t>strat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325" w:author="Kántor Endre" w:date="2023-05-09T08:54:00Z">
            <w:rPr>
              <w:lang w:val="hu-HU"/>
            </w:rPr>
          </w:rPrChange>
        </w:rPr>
        <w:t>é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326" w:author="Kántor Endre" w:date="2023-05-09T08:54:00Z">
            <w:rPr>
              <w:lang w:val="hu-HU"/>
            </w:rPr>
          </w:rPrChange>
        </w:rPr>
        <w:t xml:space="preserve">giaalkotás és 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327" w:author="Kántor Endre" w:date="2023-05-09T08:54:00Z">
            <w:rPr>
              <w:lang w:val="hu-HU"/>
            </w:rPr>
          </w:rPrChange>
        </w:rPr>
        <w:t>átvilágítás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328" w:author="Kántor Endre" w:date="2023-05-09T08:54:00Z">
            <w:rPr>
              <w:lang w:val="hu-HU"/>
            </w:rPr>
          </w:rPrChange>
        </w:rPr>
        <w:t xml:space="preserve"> területén</w:t>
      </w:r>
      <w:ins w:id="329" w:author="Kántor Endre" w:date="2023-05-09T09:12:00Z">
        <w:r w:rsidR="009D4C8C">
          <w:rPr>
            <w:rFonts w:asciiTheme="minorHAnsi" w:hAnsiTheme="minorHAnsi" w:cstheme="minorHAnsi"/>
            <w:sz w:val="22"/>
            <w:szCs w:val="22"/>
            <w:lang w:val="hu-HU"/>
          </w:rPr>
          <w:t xml:space="preserve"> lévő </w:t>
        </w:r>
      </w:ins>
      <w:del w:id="330" w:author="Kántor Endre" w:date="2023-05-09T09:12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31" w:author="Kántor Endre" w:date="2023-05-09T08:54:00Z">
              <w:rPr>
                <w:lang w:val="hu-HU"/>
              </w:rPr>
            </w:rPrChange>
          </w:rPr>
          <w:delText xml:space="preserve">. Ezeket a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332" w:author="Kántor Endre" w:date="2023-05-09T08:54:00Z">
            <w:rPr>
              <w:lang w:val="hu-HU"/>
            </w:rPr>
          </w:rPrChange>
        </w:rPr>
        <w:t>tapasztalatok</w:t>
      </w:r>
      <w:ins w:id="333" w:author="Kántor Endre" w:date="2023-05-09T09:15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alapján </w:t>
        </w:r>
      </w:ins>
      <w:del w:id="334" w:author="Kántor Endre" w:date="2023-05-09T09:15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35" w:author="Kántor Endre" w:date="2023-05-09T08:54:00Z">
              <w:rPr>
                <w:lang w:val="hu-HU"/>
              </w:rPr>
            </w:rPrChange>
          </w:rPr>
          <w:delText>at felhasználva</w:delText>
        </w:r>
      </w:del>
      <w:del w:id="336" w:author="Kántor Endre" w:date="2023-05-09T09:14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37" w:author="Kántor Endre" w:date="2023-05-09T08:54:00Z">
              <w:rPr>
                <w:lang w:val="hu-HU"/>
              </w:rPr>
            </w:rPrChange>
          </w:rPr>
          <w:delText xml:space="preserve"> szak</w:delText>
        </w:r>
      </w:del>
      <w:del w:id="338" w:author="Kántor Endre" w:date="2023-05-09T09:12:00Z">
        <w:r w:rsidRPr="003B40E2" w:rsidDel="009D4C8C">
          <w:rPr>
            <w:rFonts w:asciiTheme="minorHAnsi" w:hAnsiTheme="minorHAnsi" w:cstheme="minorHAnsi"/>
            <w:sz w:val="22"/>
            <w:szCs w:val="22"/>
            <w:lang w:val="hu-HU"/>
            <w:rPrChange w:id="339" w:author="Kántor Endre" w:date="2023-05-09T08:54:00Z">
              <w:rPr>
                <w:lang w:val="hu-HU"/>
              </w:rPr>
            </w:rPrChange>
          </w:rPr>
          <w:delText xml:space="preserve">embereink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340" w:author="Kántor Endre" w:date="2023-05-09T08:54:00Z">
            <w:rPr>
              <w:lang w:val="hu-HU"/>
            </w:rPr>
          </w:rPrChange>
        </w:rPr>
        <w:t xml:space="preserve">az 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341" w:author="Kántor Endre" w:date="2023-05-09T08:54:00Z">
            <w:rPr>
              <w:lang w:val="hu-HU"/>
            </w:rPr>
          </w:rPrChange>
        </w:rPr>
        <w:t>IT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342" w:author="Kántor Endre" w:date="2023-05-09T08:54:00Z">
            <w:rPr>
              <w:lang w:val="hu-HU"/>
            </w:rPr>
          </w:rPrChange>
        </w:rPr>
        <w:t xml:space="preserve"> képességek gyorsfelmérésére</w:t>
      </w:r>
      <w:del w:id="343" w:author="Kántor Endre" w:date="2023-05-09T09:13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4" w:author="Kántor Endre" w:date="2023-05-09T08:54:00Z">
              <w:rPr>
                <w:lang w:val="hu-HU"/>
              </w:rPr>
            </w:rPrChange>
          </w:rPr>
          <w:delText xml:space="preserve"> hő</w:delText>
        </w:r>
        <w:r w:rsidR="00A247DD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5" w:author="Kántor Endre" w:date="2023-05-09T08:54:00Z">
              <w:rPr>
                <w:lang w:val="hu-HU"/>
              </w:rPr>
            </w:rPrChange>
          </w:rPr>
          <w:delText>t</w:delText>
        </w:r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6" w:author="Kántor Endre" w:date="2023-05-09T08:54:00Z">
              <w:rPr>
                <w:lang w:val="hu-HU"/>
              </w:rPr>
            </w:rPrChange>
          </w:rPr>
          <w:delText>érképet</w:delText>
        </w:r>
        <w:r w:rsidR="00A247DD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7" w:author="Kántor Endre" w:date="2023-05-09T08:54:00Z">
              <w:rPr>
                <w:lang w:val="hu-HU"/>
              </w:rPr>
            </w:rPrChange>
          </w:rPr>
          <w:delText xml:space="preserve"> alkalmaznak</w:delText>
        </w:r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8" w:author="Kántor Endre" w:date="2023-05-09T08:54:00Z">
              <w:rPr>
                <w:lang w:val="hu-HU"/>
              </w:rPr>
            </w:rPrChange>
          </w:rPr>
          <w:delText>, ami a képességeket</w:delText>
        </w:r>
        <w:r w:rsidR="00A247DD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49" w:author="Kántor Endre" w:date="2023-05-09T08:54:00Z">
              <w:rPr>
                <w:lang w:val="hu-HU"/>
              </w:rPr>
            </w:rPrChange>
          </w:rPr>
          <w:delText xml:space="preserve"> az alábbi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350" w:author="Kántor Endre" w:date="2023-05-09T08:54:00Z">
            <w:rPr>
              <w:lang w:val="hu-HU"/>
            </w:rPr>
          </w:rPrChange>
        </w:rPr>
        <w:t xml:space="preserve"> </w:t>
      </w:r>
      <w:r w:rsidR="00A247DD" w:rsidRPr="003B40E2">
        <w:rPr>
          <w:rFonts w:asciiTheme="minorHAnsi" w:hAnsiTheme="minorHAnsi" w:cstheme="minorHAnsi"/>
          <w:sz w:val="22"/>
          <w:szCs w:val="22"/>
          <w:lang w:val="hu-HU"/>
          <w:rPrChange w:id="351" w:author="Kántor Endre" w:date="2023-05-09T08:54:00Z">
            <w:rPr>
              <w:lang w:val="hu-HU"/>
            </w:rPr>
          </w:rPrChange>
        </w:rPr>
        <w:t>öt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352" w:author="Kántor Endre" w:date="2023-05-09T08:54:00Z">
            <w:rPr>
              <w:lang w:val="hu-HU"/>
            </w:rPr>
          </w:rPrChange>
        </w:rPr>
        <w:t xml:space="preserve"> terület</w:t>
      </w:r>
      <w:ins w:id="353" w:author="Kántor Endre" w:date="2023-05-09T09:13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et </w:t>
        </w:r>
      </w:ins>
      <w:del w:id="354" w:author="Kántor Endre" w:date="2023-05-09T09:13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55" w:author="Kántor Endre" w:date="2023-05-09T08:54:00Z">
              <w:rPr>
                <w:lang w:val="hu-HU"/>
              </w:rPr>
            </w:rPrChange>
          </w:rPr>
          <w:delText xml:space="preserve"> szerint </w:delText>
        </w:r>
      </w:del>
      <w:r w:rsidR="00444862" w:rsidRPr="003B40E2">
        <w:rPr>
          <w:rFonts w:asciiTheme="minorHAnsi" w:hAnsiTheme="minorHAnsi" w:cstheme="minorHAnsi"/>
          <w:sz w:val="22"/>
          <w:szCs w:val="22"/>
          <w:lang w:val="hu-HU"/>
          <w:rPrChange w:id="356" w:author="Kántor Endre" w:date="2023-05-09T08:54:00Z">
            <w:rPr>
              <w:lang w:val="hu-HU"/>
            </w:rPr>
          </w:rPrChange>
        </w:rPr>
        <w:t>vizsgál</w:t>
      </w:r>
      <w:del w:id="357" w:author="Kántor Endre" w:date="2023-05-09T09:13:00Z">
        <w:r w:rsidR="00444862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58" w:author="Kántor Endre" w:date="2023-05-09T08:54:00Z">
              <w:rPr>
                <w:lang w:val="hu-HU"/>
              </w:rPr>
            </w:rPrChange>
          </w:rPr>
          <w:delText>j</w:delText>
        </w:r>
      </w:del>
      <w:ins w:id="359" w:author="Kántor Endre" w:date="2023-05-09T09:13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>v</w:t>
        </w:r>
      </w:ins>
      <w:r w:rsidR="00444862" w:rsidRPr="003B40E2">
        <w:rPr>
          <w:rFonts w:asciiTheme="minorHAnsi" w:hAnsiTheme="minorHAnsi" w:cstheme="minorHAnsi"/>
          <w:sz w:val="22"/>
          <w:szCs w:val="22"/>
          <w:lang w:val="hu-HU"/>
          <w:rPrChange w:id="360" w:author="Kántor Endre" w:date="2023-05-09T08:54:00Z">
            <w:rPr>
              <w:lang w:val="hu-HU"/>
            </w:rPr>
          </w:rPrChange>
        </w:rPr>
        <w:t>a</w:t>
      </w:r>
      <w:ins w:id="361" w:author="Kántor Endre" w:date="2023-05-09T09:13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ins w:id="362" w:author="Kántor Endre" w:date="2023-05-09T09:15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érdemes </w:t>
        </w:r>
      </w:ins>
      <w:ins w:id="363" w:author="Kántor Endre" w:date="2023-05-09T09:13:00Z">
        <w:r w:rsidR="00640E78" w:rsidRPr="00F97447">
          <w:rPr>
            <w:rFonts w:asciiTheme="minorHAnsi" w:hAnsiTheme="minorHAnsi" w:cstheme="minorHAnsi"/>
            <w:sz w:val="22"/>
            <w:szCs w:val="22"/>
            <w:lang w:val="hu-HU"/>
          </w:rPr>
          <w:t>alkalmazn</w:t>
        </w:r>
      </w:ins>
      <w:ins w:id="364" w:author="Kántor Endre" w:date="2023-05-09T09:15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i </w:t>
        </w:r>
      </w:ins>
      <w:ins w:id="365" w:author="Kántor Endre" w:date="2023-05-09T09:13:00Z">
        <w:r w:rsidR="00640E78" w:rsidRPr="00F97447">
          <w:rPr>
            <w:rFonts w:asciiTheme="minorHAnsi" w:hAnsiTheme="minorHAnsi" w:cstheme="minorHAnsi"/>
            <w:sz w:val="22"/>
            <w:szCs w:val="22"/>
            <w:lang w:val="hu-HU"/>
          </w:rPr>
          <w:t>hőtérképet</w:t>
        </w:r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>:</w:t>
        </w:r>
      </w:ins>
      <w:del w:id="366" w:author="Kántor Endre" w:date="2023-05-09T09:13:00Z">
        <w:r w:rsidR="00A247DD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367" w:author="Kántor Endre" w:date="2023-05-09T08:54:00Z">
              <w:rPr>
                <w:lang w:val="hu-HU"/>
              </w:rPr>
            </w:rPrChange>
          </w:rPr>
          <w:delText>.</w:delText>
        </w:r>
      </w:del>
    </w:p>
    <w:p w14:paraId="36C0F347" w14:textId="77777777" w:rsidR="003B40E2" w:rsidRPr="003B40E2" w:rsidRDefault="003B40E2">
      <w:pPr>
        <w:rPr>
          <w:ins w:id="368" w:author="Kántor Endre" w:date="2023-05-09T08:53:00Z"/>
          <w:rFonts w:asciiTheme="minorHAnsi" w:hAnsiTheme="minorHAnsi" w:cstheme="minorHAnsi"/>
          <w:sz w:val="22"/>
          <w:szCs w:val="22"/>
          <w:lang w:val="hu-HU"/>
          <w:rPrChange w:id="369" w:author="Kántor Endre" w:date="2023-05-09T08:54:00Z">
            <w:rPr>
              <w:ins w:id="370" w:author="Kántor Endre" w:date="2023-05-09T08:53:00Z"/>
              <w:lang w:val="hu-HU"/>
            </w:rPr>
          </w:rPrChange>
        </w:rPr>
        <w:pPrChange w:id="371" w:author="Kántor Endre" w:date="2023-05-09T08:54:00Z">
          <w:pPr>
            <w:pStyle w:val="NormalWeb"/>
            <w:spacing w:before="0" w:beforeAutospacing="0" w:after="240" w:afterAutospacing="0"/>
          </w:pPr>
        </w:pPrChange>
      </w:pPr>
    </w:p>
    <w:p w14:paraId="482A25DB" w14:textId="77777777" w:rsidR="00640E78" w:rsidRDefault="00640E78" w:rsidP="003B40E2">
      <w:pPr>
        <w:rPr>
          <w:ins w:id="372" w:author="Kántor Endre" w:date="2023-05-09T09:13:00Z"/>
          <w:rFonts w:asciiTheme="minorHAnsi" w:hAnsiTheme="minorHAnsi" w:cstheme="minorHAnsi"/>
          <w:sz w:val="22"/>
          <w:szCs w:val="22"/>
          <w:lang w:val="hu-HU"/>
        </w:rPr>
      </w:pPr>
    </w:p>
    <w:p w14:paraId="56E02666" w14:textId="2B03B876" w:rsidR="005C52F7" w:rsidRPr="00640E78" w:rsidDel="003B40E2" w:rsidRDefault="00A247DD">
      <w:pPr>
        <w:pStyle w:val="ListParagraph"/>
        <w:numPr>
          <w:ilvl w:val="0"/>
          <w:numId w:val="7"/>
        </w:numPr>
        <w:rPr>
          <w:del w:id="373" w:author="Kántor Endre" w:date="2023-05-09T08:53:00Z"/>
          <w:rFonts w:asciiTheme="minorHAnsi" w:hAnsiTheme="minorHAnsi" w:cstheme="minorHAnsi"/>
          <w:sz w:val="22"/>
          <w:szCs w:val="22"/>
          <w:lang w:val="hu-HU"/>
          <w:rPrChange w:id="374" w:author="Kántor Endre" w:date="2023-05-09T09:13:00Z">
            <w:rPr>
              <w:del w:id="375" w:author="Kántor Endre" w:date="2023-05-09T08:53:00Z"/>
              <w:lang w:val="hu-HU"/>
            </w:rPr>
          </w:rPrChange>
        </w:rPr>
        <w:pPrChange w:id="376" w:author="Kántor Endre" w:date="2023-05-09T09:13:00Z">
          <w:pPr>
            <w:pStyle w:val="NormalWeb"/>
            <w:numPr>
              <w:numId w:val="6"/>
            </w:numPr>
            <w:spacing w:before="0" w:beforeAutospacing="0" w:after="240" w:afterAutospacing="0"/>
            <w:ind w:left="720" w:hanging="360"/>
          </w:pPr>
        </w:pPrChange>
      </w:pPr>
      <w:r w:rsidRPr="00640E78">
        <w:rPr>
          <w:rFonts w:asciiTheme="minorHAnsi" w:hAnsiTheme="minorHAnsi" w:cstheme="minorHAnsi"/>
          <w:sz w:val="22"/>
          <w:szCs w:val="22"/>
          <w:lang w:val="hu-HU"/>
          <w:rPrChange w:id="377" w:author="Kántor Endre" w:date="2023-05-09T09:13:00Z">
            <w:rPr>
              <w:lang w:val="hu-HU"/>
            </w:rPr>
          </w:rPrChange>
        </w:rPr>
        <w:t>Üzlet és IT</w:t>
      </w:r>
      <w:r w:rsidR="00BA34B6" w:rsidRPr="00640E78">
        <w:rPr>
          <w:rFonts w:asciiTheme="minorHAnsi" w:hAnsiTheme="minorHAnsi" w:cstheme="minorHAnsi"/>
          <w:sz w:val="22"/>
          <w:szCs w:val="22"/>
          <w:lang w:val="hu-HU"/>
          <w:rPrChange w:id="378" w:author="Kántor Endre" w:date="2023-05-09T09:13:00Z">
            <w:rPr>
              <w:lang w:val="hu-HU"/>
            </w:rPr>
          </w:rPrChange>
        </w:rPr>
        <w:t xml:space="preserve"> </w:t>
      </w:r>
      <w:r w:rsidRPr="00640E78">
        <w:rPr>
          <w:rFonts w:asciiTheme="minorHAnsi" w:hAnsiTheme="minorHAnsi" w:cstheme="minorHAnsi"/>
          <w:sz w:val="22"/>
          <w:szCs w:val="22"/>
          <w:lang w:val="hu-HU"/>
          <w:rPrChange w:id="379" w:author="Kántor Endre" w:date="2023-05-09T09:13:00Z">
            <w:rPr>
              <w:lang w:val="hu-HU"/>
            </w:rPr>
          </w:rPrChange>
        </w:rPr>
        <w:t>együttműködése</w:t>
      </w:r>
      <w:del w:id="380" w:author="Kántor Endre" w:date="2023-05-09T09:13:00Z">
        <w:r w:rsidR="00BA34B6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381" w:author="Kántor Endre" w:date="2023-05-09T09:13:00Z">
              <w:rPr>
                <w:lang w:val="hu-HU"/>
              </w:rPr>
            </w:rPrChange>
          </w:rPr>
          <w:delText xml:space="preserve">. </w:delText>
        </w:r>
      </w:del>
    </w:p>
    <w:p w14:paraId="2843670B" w14:textId="77777777" w:rsidR="003B40E2" w:rsidRPr="00640E78" w:rsidRDefault="003B40E2">
      <w:pPr>
        <w:pStyle w:val="ListParagraph"/>
        <w:numPr>
          <w:ilvl w:val="0"/>
          <w:numId w:val="7"/>
        </w:numPr>
        <w:rPr>
          <w:ins w:id="382" w:author="Kántor Endre" w:date="2023-05-09T08:53:00Z"/>
          <w:lang w:val="hu-HU"/>
        </w:rPr>
        <w:pPrChange w:id="383" w:author="Kántor Endre" w:date="2023-05-09T09:13:00Z">
          <w:pPr>
            <w:pStyle w:val="NormalWeb"/>
            <w:numPr>
              <w:numId w:val="2"/>
            </w:numPr>
            <w:spacing w:before="0" w:beforeAutospacing="0" w:after="240" w:afterAutospacing="0"/>
            <w:ind w:left="720" w:hanging="360"/>
          </w:pPr>
        </w:pPrChange>
      </w:pPr>
    </w:p>
    <w:p w14:paraId="702E062C" w14:textId="59E37E36" w:rsidR="00BA34B6" w:rsidRPr="00640E78" w:rsidDel="003B40E2" w:rsidRDefault="00A247DD">
      <w:pPr>
        <w:pStyle w:val="ListParagraph"/>
        <w:numPr>
          <w:ilvl w:val="0"/>
          <w:numId w:val="7"/>
        </w:numPr>
        <w:rPr>
          <w:del w:id="384" w:author="Kántor Endre" w:date="2023-05-09T08:53:00Z"/>
          <w:rFonts w:asciiTheme="minorHAnsi" w:hAnsiTheme="minorHAnsi" w:cstheme="minorHAnsi"/>
          <w:sz w:val="22"/>
          <w:szCs w:val="22"/>
          <w:lang w:val="hu-HU"/>
          <w:rPrChange w:id="385" w:author="Kántor Endre" w:date="2023-05-09T09:13:00Z">
            <w:rPr>
              <w:del w:id="386" w:author="Kántor Endre" w:date="2023-05-09T08:53:00Z"/>
              <w:lang w:val="hu-HU"/>
            </w:rPr>
          </w:rPrChange>
        </w:rPr>
        <w:pPrChange w:id="387" w:author="Kántor Endre" w:date="2023-05-09T09:13:00Z">
          <w:pPr>
            <w:pStyle w:val="NormalWeb"/>
            <w:numPr>
              <w:numId w:val="6"/>
            </w:numPr>
            <w:spacing w:before="0" w:beforeAutospacing="0" w:after="240" w:afterAutospacing="0"/>
            <w:ind w:left="720" w:hanging="360"/>
          </w:pPr>
        </w:pPrChange>
      </w:pPr>
      <w:r w:rsidRPr="00640E78">
        <w:rPr>
          <w:rFonts w:asciiTheme="minorHAnsi" w:hAnsiTheme="minorHAnsi" w:cstheme="minorHAnsi"/>
          <w:sz w:val="22"/>
          <w:szCs w:val="22"/>
          <w:lang w:val="hu-HU"/>
          <w:rPrChange w:id="388" w:author="Kántor Endre" w:date="2023-05-09T09:13:00Z">
            <w:rPr>
              <w:lang w:val="hu-HU"/>
            </w:rPr>
          </w:rPrChange>
        </w:rPr>
        <w:t>IT</w:t>
      </w:r>
      <w:r w:rsidR="00BA34B6" w:rsidRPr="00640E78">
        <w:rPr>
          <w:rFonts w:asciiTheme="minorHAnsi" w:hAnsiTheme="minorHAnsi" w:cstheme="minorHAnsi"/>
          <w:sz w:val="22"/>
          <w:szCs w:val="22"/>
          <w:lang w:val="hu-HU"/>
          <w:rPrChange w:id="389" w:author="Kántor Endre" w:date="2023-05-09T09:13:00Z">
            <w:rPr>
              <w:lang w:val="hu-HU"/>
            </w:rPr>
          </w:rPrChange>
        </w:rPr>
        <w:t xml:space="preserve"> módszertanok</w:t>
      </w:r>
      <w:del w:id="390" w:author="Kántor Endre" w:date="2023-05-09T09:13:00Z">
        <w:r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391" w:author="Kántor Endre" w:date="2023-05-09T09:13:00Z">
              <w:rPr>
                <w:lang w:val="hu-HU"/>
              </w:rPr>
            </w:rPrChange>
          </w:rPr>
          <w:delText xml:space="preserve">. </w:delText>
        </w:r>
      </w:del>
    </w:p>
    <w:p w14:paraId="7A943A2E" w14:textId="77777777" w:rsidR="003B40E2" w:rsidRPr="00640E78" w:rsidRDefault="003B40E2">
      <w:pPr>
        <w:pStyle w:val="ListParagraph"/>
        <w:numPr>
          <w:ilvl w:val="0"/>
          <w:numId w:val="7"/>
        </w:numPr>
        <w:rPr>
          <w:ins w:id="392" w:author="Kántor Endre" w:date="2023-05-09T08:53:00Z"/>
          <w:lang w:val="hu-HU"/>
        </w:rPr>
        <w:pPrChange w:id="393" w:author="Kántor Endre" w:date="2023-05-09T09:13:00Z">
          <w:pPr>
            <w:pStyle w:val="NormalWeb"/>
            <w:numPr>
              <w:numId w:val="2"/>
            </w:numPr>
            <w:spacing w:before="0" w:beforeAutospacing="0" w:after="240" w:afterAutospacing="0"/>
            <w:ind w:left="720" w:hanging="360"/>
          </w:pPr>
        </w:pPrChange>
      </w:pPr>
    </w:p>
    <w:p w14:paraId="30AFAE23" w14:textId="4E6E45AE" w:rsidR="00BA34B6" w:rsidRPr="00640E78" w:rsidDel="003B40E2" w:rsidRDefault="00BA34B6">
      <w:pPr>
        <w:pStyle w:val="ListParagraph"/>
        <w:numPr>
          <w:ilvl w:val="0"/>
          <w:numId w:val="7"/>
        </w:numPr>
        <w:rPr>
          <w:del w:id="394" w:author="Kántor Endre" w:date="2023-05-09T08:53:00Z"/>
          <w:rFonts w:asciiTheme="minorHAnsi" w:hAnsiTheme="minorHAnsi" w:cstheme="minorHAnsi"/>
          <w:sz w:val="22"/>
          <w:szCs w:val="22"/>
          <w:lang w:val="hu-HU"/>
          <w:rPrChange w:id="395" w:author="Kántor Endre" w:date="2023-05-09T09:13:00Z">
            <w:rPr>
              <w:del w:id="396" w:author="Kántor Endre" w:date="2023-05-09T08:53:00Z"/>
              <w:lang w:val="hu-HU"/>
            </w:rPr>
          </w:rPrChange>
        </w:rPr>
        <w:pPrChange w:id="397" w:author="Kántor Endre" w:date="2023-05-09T09:13:00Z">
          <w:pPr>
            <w:pStyle w:val="NormalWeb"/>
            <w:numPr>
              <w:numId w:val="6"/>
            </w:numPr>
            <w:spacing w:before="0" w:beforeAutospacing="0" w:after="240" w:afterAutospacing="0"/>
            <w:ind w:left="720" w:hanging="360"/>
          </w:pPr>
        </w:pPrChange>
      </w:pPr>
      <w:r w:rsidRPr="00640E78">
        <w:rPr>
          <w:rFonts w:asciiTheme="minorHAnsi" w:hAnsiTheme="minorHAnsi" w:cstheme="minorHAnsi"/>
          <w:sz w:val="22"/>
          <w:szCs w:val="22"/>
          <w:lang w:val="hu-HU"/>
          <w:rPrChange w:id="398" w:author="Kántor Endre" w:date="2023-05-09T09:13:00Z">
            <w:rPr>
              <w:lang w:val="hu-HU"/>
            </w:rPr>
          </w:rPrChange>
        </w:rPr>
        <w:t>Szervezet és vezetés</w:t>
      </w:r>
      <w:del w:id="399" w:author="Kántor Endre" w:date="2023-05-09T09:13:00Z">
        <w:r w:rsidR="00673C90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00" w:author="Kántor Endre" w:date="2023-05-09T09:13:00Z">
              <w:rPr>
                <w:lang w:val="hu-HU"/>
              </w:rPr>
            </w:rPrChange>
          </w:rPr>
          <w:delText xml:space="preserve"> </w:delText>
        </w:r>
      </w:del>
    </w:p>
    <w:p w14:paraId="645F9833" w14:textId="77777777" w:rsidR="003B40E2" w:rsidRPr="00640E78" w:rsidRDefault="003B40E2">
      <w:pPr>
        <w:pStyle w:val="ListParagraph"/>
        <w:numPr>
          <w:ilvl w:val="0"/>
          <w:numId w:val="7"/>
        </w:numPr>
        <w:rPr>
          <w:ins w:id="401" w:author="Kántor Endre" w:date="2023-05-09T08:53:00Z"/>
          <w:lang w:val="hu-HU"/>
        </w:rPr>
        <w:pPrChange w:id="402" w:author="Kántor Endre" w:date="2023-05-09T09:13:00Z">
          <w:pPr>
            <w:pStyle w:val="NormalWeb"/>
            <w:numPr>
              <w:numId w:val="2"/>
            </w:numPr>
            <w:spacing w:before="0" w:beforeAutospacing="0" w:after="240" w:afterAutospacing="0"/>
            <w:ind w:left="720" w:hanging="360"/>
          </w:pPr>
        </w:pPrChange>
      </w:pPr>
    </w:p>
    <w:p w14:paraId="5EB83AC5" w14:textId="73D8A80E" w:rsidR="00BA34B6" w:rsidRPr="00640E78" w:rsidDel="003B40E2" w:rsidRDefault="00673C90">
      <w:pPr>
        <w:pStyle w:val="ListParagraph"/>
        <w:numPr>
          <w:ilvl w:val="0"/>
          <w:numId w:val="7"/>
        </w:numPr>
        <w:rPr>
          <w:del w:id="403" w:author="Kántor Endre" w:date="2023-05-09T08:53:00Z"/>
          <w:rFonts w:asciiTheme="minorHAnsi" w:hAnsiTheme="minorHAnsi" w:cstheme="minorHAnsi"/>
          <w:sz w:val="22"/>
          <w:szCs w:val="22"/>
          <w:lang w:val="hu-HU"/>
          <w:rPrChange w:id="404" w:author="Kántor Endre" w:date="2023-05-09T09:13:00Z">
            <w:rPr>
              <w:del w:id="405" w:author="Kántor Endre" w:date="2023-05-09T08:53:00Z"/>
              <w:lang w:val="hu-HU"/>
            </w:rPr>
          </w:rPrChange>
        </w:rPr>
        <w:pPrChange w:id="406" w:author="Kántor Endre" w:date="2023-05-09T09:13:00Z">
          <w:pPr>
            <w:pStyle w:val="NormalWeb"/>
            <w:numPr>
              <w:numId w:val="6"/>
            </w:numPr>
            <w:spacing w:before="0" w:beforeAutospacing="0" w:after="240" w:afterAutospacing="0"/>
            <w:ind w:left="720" w:hanging="360"/>
          </w:pPr>
        </w:pPrChange>
      </w:pPr>
      <w:r w:rsidRPr="00640E78">
        <w:rPr>
          <w:rFonts w:asciiTheme="minorHAnsi" w:hAnsiTheme="minorHAnsi" w:cstheme="minorHAnsi"/>
          <w:sz w:val="22"/>
          <w:szCs w:val="22"/>
          <w:lang w:val="hu-HU"/>
          <w:rPrChange w:id="407" w:author="Kántor Endre" w:date="2023-05-09T09:13:00Z">
            <w:rPr>
              <w:lang w:val="hu-HU"/>
            </w:rPr>
          </w:rPrChange>
        </w:rPr>
        <w:t>IT</w:t>
      </w:r>
      <w:r w:rsidR="00BA34B6" w:rsidRPr="00640E78">
        <w:rPr>
          <w:rFonts w:asciiTheme="minorHAnsi" w:hAnsiTheme="minorHAnsi" w:cstheme="minorHAnsi"/>
          <w:sz w:val="22"/>
          <w:szCs w:val="22"/>
          <w:lang w:val="hu-HU"/>
          <w:rPrChange w:id="408" w:author="Kántor Endre" w:date="2023-05-09T09:13:00Z">
            <w:rPr>
              <w:lang w:val="hu-HU"/>
            </w:rPr>
          </w:rPrChange>
        </w:rPr>
        <w:t xml:space="preserve"> költségvetés</w:t>
      </w:r>
      <w:del w:id="409" w:author="Kántor Endre" w:date="2023-05-09T09:14:00Z">
        <w:r w:rsidR="00427BE1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10" w:author="Kántor Endre" w:date="2023-05-09T09:13:00Z">
              <w:rPr>
                <w:lang w:val="hu-HU"/>
              </w:rPr>
            </w:rPrChange>
          </w:rPr>
          <w:delText xml:space="preserve"> </w:delText>
        </w:r>
      </w:del>
    </w:p>
    <w:p w14:paraId="2B73725F" w14:textId="77777777" w:rsidR="003B40E2" w:rsidRPr="00640E78" w:rsidRDefault="003B40E2">
      <w:pPr>
        <w:pStyle w:val="ListParagraph"/>
        <w:numPr>
          <w:ilvl w:val="0"/>
          <w:numId w:val="7"/>
        </w:numPr>
        <w:rPr>
          <w:ins w:id="411" w:author="Kántor Endre" w:date="2023-05-09T08:53:00Z"/>
          <w:lang w:val="hu-HU"/>
        </w:rPr>
        <w:pPrChange w:id="412" w:author="Kántor Endre" w:date="2023-05-09T09:13:00Z">
          <w:pPr>
            <w:pStyle w:val="NormalWeb"/>
            <w:numPr>
              <w:numId w:val="2"/>
            </w:numPr>
            <w:spacing w:before="0" w:beforeAutospacing="0" w:after="240" w:afterAutospacing="0"/>
            <w:ind w:left="720" w:hanging="360"/>
          </w:pPr>
        </w:pPrChange>
      </w:pPr>
    </w:p>
    <w:p w14:paraId="5CB39166" w14:textId="19F3F4B8" w:rsidR="00BA34B6" w:rsidRPr="00640E78" w:rsidDel="003B40E2" w:rsidRDefault="00BA34B6">
      <w:pPr>
        <w:pStyle w:val="ListParagraph"/>
        <w:numPr>
          <w:ilvl w:val="0"/>
          <w:numId w:val="7"/>
        </w:numPr>
        <w:rPr>
          <w:del w:id="413" w:author="Kántor Endre" w:date="2023-05-09T08:53:00Z"/>
          <w:rFonts w:asciiTheme="minorHAnsi" w:hAnsiTheme="minorHAnsi" w:cstheme="minorHAnsi"/>
          <w:sz w:val="22"/>
          <w:szCs w:val="22"/>
          <w:lang w:val="hu-HU"/>
          <w:rPrChange w:id="414" w:author="Kántor Endre" w:date="2023-05-09T09:14:00Z">
            <w:rPr>
              <w:del w:id="415" w:author="Kántor Endre" w:date="2023-05-09T08:53:00Z"/>
              <w:lang w:val="hu-HU"/>
            </w:rPr>
          </w:rPrChange>
        </w:rPr>
        <w:pPrChange w:id="416" w:author="Kántor Endre" w:date="2023-05-09T09:14:00Z">
          <w:pPr>
            <w:pStyle w:val="NormalWeb"/>
            <w:spacing w:before="0" w:beforeAutospacing="0" w:after="240" w:afterAutospacing="0"/>
          </w:pPr>
        </w:pPrChange>
      </w:pPr>
      <w:r w:rsidRPr="00640E78">
        <w:rPr>
          <w:rFonts w:asciiTheme="minorHAnsi" w:hAnsiTheme="minorHAnsi" w:cstheme="minorHAnsi"/>
          <w:sz w:val="22"/>
          <w:szCs w:val="22"/>
          <w:lang w:val="hu-HU"/>
          <w:rPrChange w:id="417" w:author="Kántor Endre" w:date="2023-05-09T09:14:00Z">
            <w:rPr>
              <w:lang w:val="hu-HU"/>
            </w:rPr>
          </w:rPrChange>
        </w:rPr>
        <w:t>Vállalati architektúra</w:t>
      </w:r>
    </w:p>
    <w:p w14:paraId="20FCE12A" w14:textId="77777777" w:rsidR="003B40E2" w:rsidRPr="00640E78" w:rsidRDefault="003B40E2">
      <w:pPr>
        <w:pStyle w:val="ListParagraph"/>
        <w:numPr>
          <w:ilvl w:val="0"/>
          <w:numId w:val="7"/>
        </w:numPr>
        <w:rPr>
          <w:ins w:id="418" w:author="Kántor Endre" w:date="2023-05-09T08:53:00Z"/>
          <w:lang w:val="hu-HU"/>
        </w:rPr>
        <w:pPrChange w:id="419" w:author="Kántor Endre" w:date="2023-05-09T09:14:00Z">
          <w:pPr>
            <w:pStyle w:val="NormalWeb"/>
            <w:numPr>
              <w:numId w:val="2"/>
            </w:numPr>
            <w:spacing w:before="0" w:beforeAutospacing="0" w:after="240" w:afterAutospacing="0"/>
            <w:ind w:left="720" w:hanging="360"/>
          </w:pPr>
        </w:pPrChange>
      </w:pPr>
    </w:p>
    <w:p w14:paraId="1B00ED27" w14:textId="77777777" w:rsidR="00640E78" w:rsidRDefault="00640E78" w:rsidP="003B40E2">
      <w:pPr>
        <w:rPr>
          <w:ins w:id="420" w:author="Kántor Endre" w:date="2023-05-09T09:14:00Z"/>
          <w:rFonts w:asciiTheme="minorHAnsi" w:hAnsiTheme="minorHAnsi" w:cstheme="minorHAnsi"/>
          <w:sz w:val="22"/>
          <w:szCs w:val="22"/>
          <w:lang w:val="hu-HU"/>
        </w:rPr>
      </w:pPr>
    </w:p>
    <w:p w14:paraId="6FDDDD3A" w14:textId="263C1EEE" w:rsidR="00033899" w:rsidRPr="003B40E2" w:rsidDel="003B40E2" w:rsidRDefault="00640E78">
      <w:pPr>
        <w:rPr>
          <w:del w:id="421" w:author="Kántor Endre" w:date="2023-05-09T08:53:00Z"/>
          <w:rFonts w:asciiTheme="minorHAnsi" w:hAnsiTheme="minorHAnsi" w:cstheme="minorHAnsi"/>
          <w:sz w:val="22"/>
          <w:szCs w:val="22"/>
          <w:lang w:val="hu-HU"/>
          <w:rPrChange w:id="422" w:author="Kántor Endre" w:date="2023-05-09T08:54:00Z">
            <w:rPr>
              <w:del w:id="423" w:author="Kántor Endre" w:date="2023-05-09T08:53:00Z"/>
              <w:lang w:val="hu-HU"/>
            </w:rPr>
          </w:rPrChange>
        </w:rPr>
        <w:pPrChange w:id="424" w:author="Kántor Endre" w:date="2023-05-09T08:54:00Z">
          <w:pPr>
            <w:pStyle w:val="NormalWeb"/>
            <w:spacing w:before="0" w:beforeAutospacing="0" w:after="240" w:afterAutospacing="0"/>
          </w:pPr>
        </w:pPrChange>
      </w:pPr>
      <w:ins w:id="425" w:author="Kántor Endre" w:date="2023-05-09T09:15:00Z">
        <w:r>
          <w:rPr>
            <w:rFonts w:asciiTheme="minorHAnsi" w:hAnsiTheme="minorHAnsi" w:cstheme="minorHAnsi"/>
            <w:sz w:val="22"/>
            <w:szCs w:val="22"/>
            <w:lang w:val="hu-HU"/>
          </w:rPr>
          <w:t xml:space="preserve">Ezen </w:t>
        </w:r>
      </w:ins>
      <w:del w:id="426" w:author="Kántor Endre" w:date="2023-05-09T09:14:00Z">
        <w:r w:rsidR="00FB0A84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427" w:author="Kántor Endre" w:date="2023-05-09T08:54:00Z">
              <w:rPr>
                <w:lang w:val="hu-HU"/>
              </w:rPr>
            </w:rPrChange>
          </w:rPr>
          <w:delText>A m</w:delText>
        </w:r>
        <w:r w:rsidR="00033899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428" w:author="Kántor Endre" w:date="2023-05-09T08:54:00Z">
              <w:rPr>
                <w:lang w:val="hu-HU"/>
              </w:rPr>
            </w:rPrChange>
          </w:rPr>
          <w:delText>ódszertan</w:delText>
        </w:r>
      </w:del>
    </w:p>
    <w:p w14:paraId="2D7CFED8" w14:textId="77777777" w:rsidR="00033899" w:rsidRPr="003B40E2" w:rsidDel="003B40E2" w:rsidRDefault="00033899">
      <w:pPr>
        <w:rPr>
          <w:del w:id="429" w:author="Kántor Endre" w:date="2023-05-09T08:53:00Z"/>
          <w:rFonts w:asciiTheme="minorHAnsi" w:hAnsiTheme="minorHAnsi" w:cstheme="minorHAnsi"/>
          <w:sz w:val="22"/>
          <w:szCs w:val="22"/>
          <w:lang w:val="hu-HU"/>
          <w:rPrChange w:id="430" w:author="Kántor Endre" w:date="2023-05-09T08:54:00Z">
            <w:rPr>
              <w:del w:id="431" w:author="Kántor Endre" w:date="2023-05-09T08:53:00Z"/>
              <w:lang w:val="hu-HU"/>
            </w:rPr>
          </w:rPrChange>
        </w:rPr>
        <w:pPrChange w:id="432" w:author="Kántor Endre" w:date="2023-05-09T08:54:00Z">
          <w:pPr>
            <w:pStyle w:val="NormalWeb"/>
            <w:spacing w:before="0" w:beforeAutospacing="0" w:after="240" w:afterAutospacing="0"/>
          </w:pPr>
        </w:pPrChange>
      </w:pPr>
    </w:p>
    <w:p w14:paraId="467626C9" w14:textId="03CB2E9A" w:rsidR="00640E78" w:rsidRPr="003B40E2" w:rsidDel="00640E78" w:rsidRDefault="0099697A">
      <w:pPr>
        <w:rPr>
          <w:del w:id="433" w:author="Kántor Endre" w:date="2023-05-09T09:20:00Z"/>
          <w:rFonts w:asciiTheme="minorHAnsi" w:hAnsiTheme="minorHAnsi" w:cstheme="minorHAnsi"/>
          <w:sz w:val="22"/>
          <w:szCs w:val="22"/>
          <w:lang w:val="hu-HU"/>
          <w:rPrChange w:id="434" w:author="Kántor Endre" w:date="2023-05-09T08:54:00Z">
            <w:rPr>
              <w:del w:id="435" w:author="Kántor Endre" w:date="2023-05-09T09:20:00Z"/>
              <w:lang w:val="hu-HU"/>
            </w:rPr>
          </w:rPrChange>
        </w:rPr>
        <w:pPrChange w:id="436" w:author="Kántor Endre" w:date="2023-05-09T09:15:00Z">
          <w:pPr>
            <w:pStyle w:val="NormalWeb"/>
            <w:spacing w:before="0" w:beforeAutospacing="0" w:after="0" w:afterAutospacing="0"/>
          </w:pPr>
        </w:pPrChange>
      </w:pPr>
      <w:del w:id="437" w:author="Kántor Endre" w:date="2023-05-09T09:15:00Z">
        <w:r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438" w:author="Kántor Endre" w:date="2023-05-09T08:54:00Z">
              <w:rPr>
                <w:lang w:val="hu-HU"/>
              </w:rPr>
            </w:rPrChange>
          </w:rPr>
          <w:delText xml:space="preserve">A </w:delText>
        </w:r>
      </w:del>
      <w:r w:rsidR="00033899" w:rsidRPr="003B40E2">
        <w:rPr>
          <w:rFonts w:asciiTheme="minorHAnsi" w:hAnsiTheme="minorHAnsi" w:cstheme="minorHAnsi"/>
          <w:sz w:val="22"/>
          <w:szCs w:val="22"/>
          <w:lang w:val="hu-HU"/>
          <w:rPrChange w:id="439" w:author="Kántor Endre" w:date="2023-05-09T08:54:00Z">
            <w:rPr>
              <w:lang w:val="hu-HU"/>
            </w:rPr>
          </w:rPrChange>
        </w:rPr>
        <w:t>területek önmagában való vizsgálata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440" w:author="Kántor Endre" w:date="2023-05-09T08:54:00Z">
            <w:rPr>
              <w:lang w:val="hu-HU"/>
            </w:rPr>
          </w:rPrChange>
        </w:rPr>
        <w:t xml:space="preserve"> még nem teszi az elemzést objektívvé, ezért a </w:t>
      </w:r>
      <w:r w:rsidR="00033899" w:rsidRPr="003B40E2">
        <w:rPr>
          <w:rFonts w:asciiTheme="minorHAnsi" w:hAnsiTheme="minorHAnsi" w:cstheme="minorHAnsi"/>
          <w:sz w:val="22"/>
          <w:szCs w:val="22"/>
          <w:lang w:val="hu-HU"/>
          <w:rPrChange w:id="441" w:author="Kántor Endre" w:date="2023-05-09T08:54:00Z">
            <w:rPr>
              <w:lang w:val="hu-HU"/>
            </w:rPr>
          </w:rPrChange>
        </w:rPr>
        <w:t>Deloitte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442" w:author="Kántor Endre" w:date="2023-05-09T08:54:00Z">
            <w:rPr>
              <w:lang w:val="hu-HU"/>
            </w:rPr>
          </w:rPrChange>
        </w:rPr>
        <w:t xml:space="preserve"> saját benchmarking módszert használ</w:t>
      </w:r>
      <w:r w:rsidR="00033899" w:rsidRPr="003B40E2">
        <w:rPr>
          <w:rFonts w:asciiTheme="minorHAnsi" w:hAnsiTheme="minorHAnsi" w:cstheme="minorHAnsi"/>
          <w:sz w:val="22"/>
          <w:szCs w:val="22"/>
          <w:lang w:val="hu-HU"/>
          <w:rPrChange w:id="443" w:author="Kántor Endre" w:date="2023-05-09T08:54:00Z">
            <w:rPr>
              <w:lang w:val="hu-HU"/>
            </w:rPr>
          </w:rPrChange>
        </w:rPr>
        <w:t xml:space="preserve"> a száz</w:t>
      </w:r>
      <w:r w:rsidR="00541FA8" w:rsidRPr="003B40E2">
        <w:rPr>
          <w:rFonts w:asciiTheme="minorHAnsi" w:hAnsiTheme="minorHAnsi" w:cstheme="minorHAnsi"/>
          <w:sz w:val="22"/>
          <w:szCs w:val="22"/>
          <w:lang w:val="hu-HU"/>
          <w:rPrChange w:id="444" w:author="Kántor Endre" w:date="2023-05-09T08:54:00Z">
            <w:rPr>
              <w:lang w:val="hu-HU"/>
            </w:rPr>
          </w:rPrChange>
        </w:rPr>
        <w:t>a</w:t>
      </w:r>
      <w:r w:rsidR="00033899" w:rsidRPr="003B40E2">
        <w:rPr>
          <w:rFonts w:asciiTheme="minorHAnsi" w:hAnsiTheme="minorHAnsi" w:cstheme="minorHAnsi"/>
          <w:sz w:val="22"/>
          <w:szCs w:val="22"/>
          <w:lang w:val="hu-HU"/>
          <w:rPrChange w:id="445" w:author="Kántor Endre" w:date="2023-05-09T08:54:00Z">
            <w:rPr>
              <w:lang w:val="hu-HU"/>
            </w:rPr>
          </w:rPrChange>
        </w:rPr>
        <w:t>lékos értékek meghatározására.</w:t>
      </w:r>
      <w:ins w:id="446" w:author="Kántor Endre" w:date="2023-05-09T09:20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del w:id="447" w:author="Kántor Endre" w:date="2023-05-09T09:20:00Z">
        <w:r w:rsidR="00033899" w:rsidRPr="003B40E2" w:rsidDel="00640E78">
          <w:rPr>
            <w:rFonts w:asciiTheme="minorHAnsi" w:hAnsiTheme="minorHAnsi" w:cstheme="minorHAnsi"/>
            <w:sz w:val="22"/>
            <w:szCs w:val="22"/>
            <w:lang w:val="hu-HU"/>
            <w:rPrChange w:id="448" w:author="Kántor Endre" w:date="2023-05-09T08:54:00Z">
              <w:rPr>
                <w:lang w:val="hu-HU"/>
              </w:rPr>
            </w:rPrChange>
          </w:rPr>
          <w:delText xml:space="preserve"> </w:delText>
        </w:r>
      </w:del>
    </w:p>
    <w:p w14:paraId="30BBF72B" w14:textId="77777777" w:rsidR="00033899" w:rsidRPr="00640E78" w:rsidDel="003B40E2" w:rsidRDefault="00033899">
      <w:pPr>
        <w:rPr>
          <w:del w:id="449" w:author="Kántor Endre" w:date="2023-05-09T08:53:00Z"/>
          <w:rFonts w:asciiTheme="minorHAnsi" w:hAnsiTheme="minorHAnsi" w:cstheme="minorHAnsi"/>
          <w:sz w:val="22"/>
          <w:szCs w:val="22"/>
          <w:lang w:val="hu-HU"/>
          <w:rPrChange w:id="450" w:author="Kántor Endre" w:date="2023-05-09T09:20:00Z">
            <w:rPr>
              <w:del w:id="451" w:author="Kántor Endre" w:date="2023-05-09T08:53:00Z"/>
              <w:lang w:val="hu-HU"/>
            </w:rPr>
          </w:rPrChange>
        </w:rPr>
        <w:pPrChange w:id="452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74FE2290" w14:textId="06F1449F" w:rsidR="00640E78" w:rsidRDefault="00033899" w:rsidP="00640E78">
      <w:pPr>
        <w:rPr>
          <w:ins w:id="453" w:author="Kántor Endre" w:date="2023-05-09T09:22:00Z"/>
          <w:rFonts w:asciiTheme="minorHAnsi" w:hAnsiTheme="minorHAnsi" w:cstheme="minorHAnsi"/>
          <w:sz w:val="22"/>
          <w:szCs w:val="22"/>
          <w:lang w:val="hu-HU"/>
        </w:rPr>
      </w:pPr>
      <w:del w:id="454" w:author="Kántor Endre" w:date="2023-05-09T09:20:00Z">
        <w:r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55" w:author="Kántor Endre" w:date="2023-05-09T09:20:00Z">
              <w:rPr>
                <w:i/>
                <w:iCs/>
                <w:lang w:val="hu-HU"/>
              </w:rPr>
            </w:rPrChange>
          </w:rPr>
          <w:delText>„</w:delText>
        </w:r>
      </w:del>
      <w:r w:rsidRPr="00640E78">
        <w:rPr>
          <w:rFonts w:asciiTheme="minorHAnsi" w:hAnsiTheme="minorHAnsi" w:cstheme="minorHAnsi"/>
          <w:sz w:val="22"/>
          <w:szCs w:val="22"/>
          <w:lang w:val="hu-HU"/>
          <w:rPrChange w:id="456" w:author="Kántor Endre" w:date="2023-05-09T09:20:00Z">
            <w:rPr>
              <w:i/>
              <w:iCs/>
              <w:lang w:val="hu-HU"/>
            </w:rPr>
          </w:rPrChange>
        </w:rPr>
        <w:t>A</w:t>
      </w:r>
      <w:r w:rsidR="0099697A" w:rsidRPr="00640E78">
        <w:rPr>
          <w:rFonts w:asciiTheme="minorHAnsi" w:hAnsiTheme="minorHAnsi" w:cstheme="minorHAnsi"/>
          <w:sz w:val="22"/>
          <w:szCs w:val="22"/>
          <w:lang w:val="hu-HU"/>
          <w:rPrChange w:id="457" w:author="Kántor Endre" w:date="2023-05-09T09:20:00Z">
            <w:rPr>
              <w:i/>
              <w:iCs/>
              <w:lang w:val="hu-HU"/>
            </w:rPr>
          </w:rPrChange>
        </w:rPr>
        <w:t xml:space="preserve">z összevetésre használt referenciamodell </w:t>
      </w:r>
      <w:del w:id="458" w:author="Kántor Endre" w:date="2023-05-09T09:17:00Z"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59" w:author="Kántor Endre" w:date="2023-05-09T09:20:00Z">
              <w:rPr>
                <w:i/>
                <w:iCs/>
                <w:lang w:val="hu-HU"/>
              </w:rPr>
            </w:rPrChange>
          </w:rPr>
          <w:delText xml:space="preserve">egyrészt </w:delText>
        </w:r>
      </w:del>
      <w:ins w:id="460" w:author="Kántor Endre" w:date="2023-05-09T09:17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61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>olyan</w:t>
        </w:r>
      </w:ins>
      <w:del w:id="462" w:author="Kántor Endre" w:date="2023-05-09T09:16:00Z"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63" w:author="Kántor Endre" w:date="2023-05-09T09:20:00Z">
              <w:rPr>
                <w:i/>
                <w:iCs/>
                <w:lang w:val="hu-HU"/>
              </w:rPr>
            </w:rPrChange>
          </w:rPr>
          <w:delText xml:space="preserve">a </w:delText>
        </w:r>
        <w:r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64" w:author="Kántor Endre" w:date="2023-05-09T09:20:00Z">
              <w:rPr>
                <w:i/>
                <w:iCs/>
                <w:lang w:val="hu-HU"/>
              </w:rPr>
            </w:rPrChange>
          </w:rPr>
          <w:delText>Deloitte</w:delText>
        </w:r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65" w:author="Kántor Endre" w:date="2023-05-09T09:20:00Z">
              <w:rPr>
                <w:i/>
                <w:iCs/>
                <w:lang w:val="hu-HU"/>
              </w:rPr>
            </w:rPrChange>
          </w:rPr>
          <w:delText xml:space="preserve"> </w:delText>
        </w:r>
      </w:del>
      <w:del w:id="466" w:author="Kántor Endre" w:date="2023-05-09T09:21:00Z"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67" w:author="Kántor Endre" w:date="2023-05-09T09:20:00Z">
              <w:rPr>
                <w:i/>
                <w:iCs/>
                <w:lang w:val="hu-HU"/>
              </w:rPr>
            </w:rPrChange>
          </w:rPr>
          <w:delText>adatbank</w:delText>
        </w:r>
      </w:del>
      <w:del w:id="468" w:author="Kántor Endre" w:date="2023-05-09T09:17:00Z"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69" w:author="Kántor Endre" w:date="2023-05-09T09:20:00Z">
              <w:rPr>
                <w:i/>
                <w:iCs/>
                <w:lang w:val="hu-HU"/>
              </w:rPr>
            </w:rPrChange>
          </w:rPr>
          <w:delText xml:space="preserve">jában </w:delText>
        </w:r>
      </w:del>
      <w:del w:id="470" w:author="Kántor Endre" w:date="2023-05-09T09:21:00Z"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71" w:author="Kántor Endre" w:date="2023-05-09T09:20:00Z">
              <w:rPr>
                <w:i/>
                <w:iCs/>
                <w:lang w:val="hu-HU"/>
              </w:rPr>
            </w:rPrChange>
          </w:rPr>
          <w:delText>található</w:delText>
        </w:r>
      </w:del>
      <w:r w:rsidR="0099697A" w:rsidRPr="00640E78">
        <w:rPr>
          <w:rFonts w:asciiTheme="minorHAnsi" w:hAnsiTheme="minorHAnsi" w:cstheme="minorHAnsi"/>
          <w:sz w:val="22"/>
          <w:szCs w:val="22"/>
          <w:lang w:val="hu-HU"/>
          <w:rPrChange w:id="472" w:author="Kántor Endre" w:date="2023-05-09T09:20:00Z">
            <w:rPr>
              <w:i/>
              <w:iCs/>
              <w:lang w:val="hu-HU"/>
            </w:rPr>
          </w:rPrChange>
        </w:rPr>
        <w:t xml:space="preserve"> iparági modell, </w:t>
      </w:r>
      <w:ins w:id="473" w:author="Kántor Endre" w:date="2023-05-09T09:17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74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>a</w:t>
        </w:r>
      </w:ins>
      <w:r w:rsidR="0099697A" w:rsidRPr="00640E78">
        <w:rPr>
          <w:rFonts w:asciiTheme="minorHAnsi" w:hAnsiTheme="minorHAnsi" w:cstheme="minorHAnsi"/>
          <w:sz w:val="22"/>
          <w:szCs w:val="22"/>
          <w:lang w:val="hu-HU"/>
          <w:rPrChange w:id="475" w:author="Kántor Endre" w:date="2023-05-09T09:20:00Z">
            <w:rPr>
              <w:i/>
              <w:iCs/>
              <w:lang w:val="hu-HU"/>
            </w:rPr>
          </w:rPrChange>
        </w:rPr>
        <w:t xml:space="preserve">mely a </w:t>
      </w:r>
      <w:r w:rsidR="006C3A16" w:rsidRPr="00640E78">
        <w:rPr>
          <w:rFonts w:asciiTheme="minorHAnsi" w:hAnsiTheme="minorHAnsi" w:cstheme="minorHAnsi"/>
          <w:sz w:val="22"/>
          <w:szCs w:val="22"/>
          <w:lang w:val="hu-HU"/>
          <w:rPrChange w:id="476" w:author="Kántor Endre" w:date="2023-05-09T09:20:00Z">
            <w:rPr>
              <w:i/>
              <w:iCs/>
              <w:lang w:val="hu-HU"/>
            </w:rPr>
          </w:rPrChange>
        </w:rPr>
        <w:t>méret</w:t>
      </w:r>
      <w:ins w:id="477" w:author="Kántor Endre" w:date="2023-05-09T09:17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78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 xml:space="preserve">, </w:t>
        </w:r>
      </w:ins>
      <w:ins w:id="479" w:author="Molnar, Adam [marketing]" w:date="2023-05-11T10:41:00Z">
        <w:r w:rsidR="008F5105">
          <w:rPr>
            <w:rFonts w:asciiTheme="minorHAnsi" w:hAnsiTheme="minorHAnsi" w:cstheme="minorHAnsi"/>
            <w:sz w:val="22"/>
            <w:szCs w:val="22"/>
            <w:lang w:val="hu-HU"/>
          </w:rPr>
          <w:t>valamint</w:t>
        </w:r>
      </w:ins>
      <w:ins w:id="480" w:author="Kántor Endre" w:date="2023-05-09T09:17:00Z">
        <w:del w:id="481" w:author="Molnar, Adam [marketing]" w:date="2023-05-11T10:41:00Z">
          <w:r w:rsidR="00640E78" w:rsidRPr="00640E78" w:rsidDel="008F5105">
            <w:rPr>
              <w:rFonts w:asciiTheme="minorHAnsi" w:hAnsiTheme="minorHAnsi" w:cstheme="minorHAnsi"/>
              <w:sz w:val="22"/>
              <w:szCs w:val="22"/>
              <w:lang w:val="hu-HU"/>
              <w:rPrChange w:id="482" w:author="Kántor Endre" w:date="2023-05-09T09:20:00Z">
                <w:rPr>
                  <w:rFonts w:asciiTheme="minorHAnsi" w:hAnsiTheme="minorHAnsi" w:cstheme="minorHAnsi"/>
                  <w:i/>
                  <w:iCs/>
                  <w:sz w:val="22"/>
                  <w:szCs w:val="22"/>
                  <w:lang w:val="hu-HU"/>
                </w:rPr>
              </w:rPrChange>
            </w:rPr>
            <w:delText>ill.</w:delText>
          </w:r>
        </w:del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83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 xml:space="preserve"> </w:t>
        </w:r>
      </w:ins>
      <w:del w:id="484" w:author="Kántor Endre" w:date="2023-05-09T09:17:00Z">
        <w:r w:rsidR="006C3A16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85" w:author="Kántor Endre" w:date="2023-05-09T09:20:00Z">
              <w:rPr>
                <w:i/>
                <w:iCs/>
                <w:lang w:val="hu-HU"/>
              </w:rPr>
            </w:rPrChange>
          </w:rPr>
          <w:delText xml:space="preserve"> valamint</w:delText>
        </w:r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86" w:author="Kántor Endre" w:date="2023-05-09T09:20:00Z">
              <w:rPr>
                <w:i/>
                <w:iCs/>
                <w:lang w:val="hu-HU"/>
              </w:rPr>
            </w:rPrChange>
          </w:rPr>
          <w:delText xml:space="preserve"> </w:delText>
        </w:r>
      </w:del>
      <w:r w:rsidR="0099697A" w:rsidRPr="00640E78">
        <w:rPr>
          <w:rFonts w:asciiTheme="minorHAnsi" w:hAnsiTheme="minorHAnsi" w:cstheme="minorHAnsi"/>
          <w:sz w:val="22"/>
          <w:szCs w:val="22"/>
          <w:lang w:val="hu-HU"/>
          <w:rPrChange w:id="487" w:author="Kántor Endre" w:date="2023-05-09T09:20:00Z">
            <w:rPr>
              <w:i/>
              <w:iCs/>
              <w:lang w:val="hu-HU"/>
            </w:rPr>
          </w:rPrChange>
        </w:rPr>
        <w:t xml:space="preserve">az IT intenzitási és komplexitási aránymutató képzésével </w:t>
      </w:r>
      <w:r w:rsidR="006C3A16" w:rsidRPr="00640E78">
        <w:rPr>
          <w:rFonts w:asciiTheme="minorHAnsi" w:hAnsiTheme="minorHAnsi" w:cstheme="minorHAnsi"/>
          <w:sz w:val="22"/>
          <w:szCs w:val="22"/>
          <w:lang w:val="hu-HU"/>
          <w:rPrChange w:id="488" w:author="Kántor Endre" w:date="2023-05-09T09:20:00Z">
            <w:rPr>
              <w:i/>
              <w:iCs/>
              <w:lang w:val="hu-HU"/>
            </w:rPr>
          </w:rPrChange>
        </w:rPr>
        <w:t>normalizálásra kerül</w:t>
      </w:r>
      <w:ins w:id="489" w:author="Kántor Endre" w:date="2023-05-09T09:18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90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 xml:space="preserve">, ezáltal </w:t>
        </w:r>
      </w:ins>
      <w:del w:id="491" w:author="Kántor Endre" w:date="2023-05-09T09:18:00Z">
        <w:r w:rsidR="006C3A16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92" w:author="Kántor Endre" w:date="2023-05-09T09:20:00Z">
              <w:rPr>
                <w:i/>
                <w:iCs/>
                <w:lang w:val="hu-HU"/>
              </w:rPr>
            </w:rPrChange>
          </w:rPr>
          <w:delText>. Így végül</w:delText>
        </w:r>
        <w:r w:rsidR="0099697A" w:rsidRPr="00640E78" w:rsidDel="00640E78">
          <w:rPr>
            <w:rFonts w:asciiTheme="minorHAnsi" w:hAnsiTheme="minorHAnsi" w:cstheme="minorHAnsi"/>
            <w:sz w:val="22"/>
            <w:szCs w:val="22"/>
            <w:lang w:val="hu-HU"/>
            <w:rPrChange w:id="493" w:author="Kántor Endre" w:date="2023-05-09T09:20:00Z">
              <w:rPr>
                <w:i/>
                <w:iCs/>
                <w:lang w:val="hu-HU"/>
              </w:rPr>
            </w:rPrChange>
          </w:rPr>
          <w:delText xml:space="preserve"> a </w:delText>
        </w:r>
      </w:del>
      <w:ins w:id="494" w:author="Kántor Endre" w:date="2023-05-09T09:18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95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 xml:space="preserve">a </w:t>
        </w:r>
      </w:ins>
      <w:r w:rsidR="0099697A" w:rsidRPr="00640E78">
        <w:rPr>
          <w:rFonts w:asciiTheme="minorHAnsi" w:hAnsiTheme="minorHAnsi" w:cstheme="minorHAnsi"/>
          <w:sz w:val="22"/>
          <w:szCs w:val="22"/>
          <w:lang w:val="hu-HU"/>
          <w:rPrChange w:id="496" w:author="Kántor Endre" w:date="2023-05-09T09:20:00Z">
            <w:rPr>
              <w:i/>
              <w:iCs/>
              <w:lang w:val="hu-HU"/>
            </w:rPr>
          </w:rPrChange>
        </w:rPr>
        <w:t>képzett referenciamodell és a felmérés alatt álló vállalat összehasonlíthatóvá válik.</w:t>
      </w:r>
      <w:ins w:id="497" w:author="Kántor Endre" w:date="2023-05-09T09:19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  <w:rPrChange w:id="498" w:author="Kántor Endre" w:date="2023-05-09T09:20:00Z">
              <w:rPr>
                <w:rFonts w:asciiTheme="minorHAnsi" w:hAnsiTheme="minorHAnsi" w:cstheme="minorHAnsi"/>
                <w:i/>
                <w:iCs/>
                <w:sz w:val="22"/>
                <w:szCs w:val="22"/>
                <w:lang w:val="hu-HU"/>
              </w:rPr>
            </w:rPrChange>
          </w:rPr>
          <w:t xml:space="preserve"> </w:t>
        </w:r>
      </w:ins>
      <w:ins w:id="499" w:author="Kántor Endre" w:date="2023-05-09T09:21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A </w:t>
        </w:r>
      </w:ins>
      <w:ins w:id="500" w:author="Kántor Endre" w:date="2023-05-09T09:19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</w:rPr>
          <w:t>referenci</w:t>
        </w:r>
      </w:ins>
      <w:ins w:id="501" w:author="Kántor Endre" w:date="2023-05-09T09:21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>a</w:t>
        </w:r>
      </w:ins>
      <w:ins w:id="502" w:author="Kántor Endre" w:date="2023-05-09T09:19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modell </w:t>
        </w:r>
      </w:ins>
      <w:ins w:id="503" w:author="Kántor Endre" w:date="2023-05-09T09:21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természetesen </w:t>
        </w:r>
      </w:ins>
      <w:ins w:id="504" w:author="Kántor Endre" w:date="2023-05-09T09:19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</w:rPr>
          <w:t>nem minden dimenzióban képes</w:t>
        </w:r>
      </w:ins>
      <w:ins w:id="505" w:author="Kántor Endre" w:date="2023-05-09T09:21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az összehasonlításra</w:t>
        </w:r>
      </w:ins>
      <w:ins w:id="506" w:author="Kántor Endre" w:date="2023-05-09T09:19:00Z">
        <w:r w:rsidR="00640E78" w:rsidRPr="00640E78">
          <w:rPr>
            <w:rFonts w:asciiTheme="minorHAnsi" w:hAnsiTheme="minorHAnsi" w:cstheme="minorHAnsi"/>
            <w:sz w:val="22"/>
            <w:szCs w:val="22"/>
            <w:lang w:val="hu-HU"/>
          </w:rPr>
          <w:t>, ezért a modell mellett egyéb, mérettől és komplexitástól független piaci benchmarkokat, valamint generikus dimenziók mentén iparági gyakorlatokat is be kell vonni</w:t>
        </w:r>
      </w:ins>
      <w:ins w:id="507" w:author="Kántor Endre" w:date="2023-05-09T09:22:00Z">
        <w:r w:rsidR="00640E78">
          <w:rPr>
            <w:rFonts w:asciiTheme="minorHAnsi" w:hAnsiTheme="minorHAnsi" w:cstheme="minorHAnsi"/>
            <w:sz w:val="22"/>
            <w:szCs w:val="22"/>
            <w:lang w:val="hu-HU"/>
          </w:rPr>
          <w:t xml:space="preserve"> a vizsgálatba.</w:t>
        </w:r>
      </w:ins>
    </w:p>
    <w:p w14:paraId="04C98D93" w14:textId="77777777" w:rsidR="00640E78" w:rsidRDefault="00640E78" w:rsidP="00640E78">
      <w:pPr>
        <w:rPr>
          <w:ins w:id="508" w:author="Kántor Endre" w:date="2023-05-09T09:22:00Z"/>
          <w:rFonts w:asciiTheme="minorHAnsi" w:hAnsiTheme="minorHAnsi" w:cstheme="minorHAnsi"/>
          <w:sz w:val="22"/>
          <w:szCs w:val="22"/>
          <w:lang w:val="hu-HU"/>
        </w:rPr>
      </w:pPr>
    </w:p>
    <w:p w14:paraId="3605EB56" w14:textId="0723F398" w:rsidR="00924769" w:rsidRPr="007830E3" w:rsidDel="003B40E2" w:rsidRDefault="007830E3">
      <w:pPr>
        <w:rPr>
          <w:del w:id="509" w:author="Kántor Endre" w:date="2023-05-09T08:54:00Z"/>
          <w:rFonts w:asciiTheme="minorHAnsi" w:hAnsiTheme="minorHAnsi" w:cstheme="minorHAnsi"/>
          <w:i/>
          <w:iCs/>
          <w:sz w:val="22"/>
          <w:szCs w:val="22"/>
          <w:lang w:val="hu-HU"/>
          <w:rPrChange w:id="510" w:author="Kántor Endre" w:date="2023-05-09T09:25:00Z">
            <w:rPr>
              <w:del w:id="511" w:author="Kántor Endre" w:date="2023-05-09T08:54:00Z"/>
              <w:i/>
              <w:iCs/>
              <w:lang w:val="hu-HU"/>
            </w:rPr>
          </w:rPrChange>
        </w:rPr>
        <w:pPrChange w:id="512" w:author="Kántor Endre" w:date="2023-05-09T08:54:00Z">
          <w:pPr>
            <w:pStyle w:val="NormalWeb"/>
            <w:spacing w:before="0" w:beforeAutospacing="0" w:after="0" w:afterAutospacing="0"/>
            <w:ind w:left="360"/>
          </w:pPr>
        </w:pPrChange>
      </w:pPr>
      <w:ins w:id="513" w:author="Kántor Endre" w:date="2023-05-09T09:25:00Z">
        <w:r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14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„</w:t>
        </w:r>
      </w:ins>
      <w:del w:id="515" w:author="Kántor Endre" w:date="2023-05-09T09:22:00Z">
        <w:r w:rsidR="00033899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16" w:author="Kántor Endre" w:date="2023-05-09T09:25:00Z">
              <w:rPr>
                <w:i/>
                <w:iCs/>
                <w:lang w:val="hu-HU"/>
              </w:rPr>
            </w:rPrChange>
          </w:rPr>
          <w:delText>”</w:delText>
        </w:r>
      </w:del>
    </w:p>
    <w:p w14:paraId="1C221D5C" w14:textId="7FD7804B" w:rsidR="00033899" w:rsidRPr="007830E3" w:rsidDel="00640E78" w:rsidRDefault="0099697A">
      <w:pPr>
        <w:rPr>
          <w:del w:id="517" w:author="Kántor Endre" w:date="2023-05-09T09:22:00Z"/>
          <w:rFonts w:asciiTheme="minorHAnsi" w:hAnsiTheme="minorHAnsi" w:cstheme="minorHAnsi"/>
          <w:i/>
          <w:iCs/>
          <w:sz w:val="22"/>
          <w:szCs w:val="22"/>
          <w:lang w:val="hu-HU"/>
          <w:rPrChange w:id="518" w:author="Kántor Endre" w:date="2023-05-09T09:25:00Z">
            <w:rPr>
              <w:del w:id="519" w:author="Kántor Endre" w:date="2023-05-09T09:22:00Z"/>
              <w:lang w:val="hu-HU"/>
            </w:rPr>
          </w:rPrChange>
        </w:rPr>
        <w:pPrChange w:id="520" w:author="Kántor Endre" w:date="2023-05-09T09:18:00Z">
          <w:pPr>
            <w:pStyle w:val="NormalWeb"/>
            <w:numPr>
              <w:numId w:val="1"/>
            </w:numPr>
            <w:spacing w:before="0" w:beforeAutospacing="0" w:after="0" w:afterAutospacing="0"/>
            <w:ind w:left="1080" w:hanging="360"/>
          </w:pPr>
        </w:pPrChange>
      </w:pPr>
      <w:del w:id="521" w:author="Kántor Endre" w:date="2023-05-09T08:54:00Z">
        <w:r w:rsidRPr="007830E3" w:rsidDel="003B40E2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22" w:author="Kántor Endre" w:date="2023-05-09T09:25:00Z">
              <w:rPr>
                <w:lang w:val="hu-HU"/>
              </w:rPr>
            </w:rPrChange>
          </w:rPr>
          <w:delText> </w:delText>
        </w:r>
      </w:del>
      <w:del w:id="523" w:author="Kántor Endre" w:date="2023-05-09T09:18:00Z"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24" w:author="Kántor Endre" w:date="2023-05-09T09:25:00Z">
              <w:rPr>
                <w:lang w:val="hu-HU"/>
              </w:rPr>
            </w:rPrChange>
          </w:rPr>
          <w:delText>Avatott be a részletekbe</w:delText>
        </w:r>
      </w:del>
      <w:del w:id="525" w:author="Kántor Endre" w:date="2023-05-09T09:22:00Z">
        <w:r w:rsidR="00033899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26" w:author="Kántor Endre" w:date="2023-05-09T09:25:00Z">
              <w:rPr>
                <w:lang w:val="hu-HU"/>
              </w:rPr>
            </w:rPrChange>
          </w:rPr>
          <w:delText xml:space="preserve"> Török Tamás</w:delText>
        </w:r>
      </w:del>
      <w:del w:id="527" w:author="Kántor Endre" w:date="2023-05-09T09:18:00Z">
        <w:r w:rsidR="00033899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28" w:author="Kántor Endre" w:date="2023-05-09T09:25:00Z">
              <w:rPr>
                <w:lang w:val="hu-HU"/>
              </w:rPr>
            </w:rPrChange>
          </w:rPr>
          <w:delText xml:space="preserve">, a Deloitte </w:delText>
        </w:r>
        <w:r w:rsidR="00341DCB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29" w:author="Kántor Endre" w:date="2023-05-09T09:25:00Z">
              <w:rPr>
                <w:lang w:val="hu-HU"/>
              </w:rPr>
            </w:rPrChange>
          </w:rPr>
          <w:delText>architekt-</w:delText>
        </w:r>
        <w:r w:rsidR="00033899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30" w:author="Kántor Endre" w:date="2023-05-09T09:25:00Z">
              <w:rPr>
                <w:lang w:val="hu-HU"/>
              </w:rPr>
            </w:rPrChange>
          </w:rPr>
          <w:delText>menedzsere</w:delText>
        </w:r>
      </w:del>
    </w:p>
    <w:p w14:paraId="63CD011A" w14:textId="77777777" w:rsidR="00924769" w:rsidRPr="007830E3" w:rsidDel="00640E78" w:rsidRDefault="00924769">
      <w:pPr>
        <w:rPr>
          <w:del w:id="531" w:author="Kántor Endre" w:date="2023-05-09T09:22:00Z"/>
          <w:rFonts w:asciiTheme="minorHAnsi" w:hAnsiTheme="minorHAnsi" w:cstheme="minorHAnsi"/>
          <w:i/>
          <w:iCs/>
          <w:sz w:val="22"/>
          <w:szCs w:val="22"/>
          <w:lang w:val="hu-HU"/>
          <w:rPrChange w:id="532" w:author="Kántor Endre" w:date="2023-05-09T09:25:00Z">
            <w:rPr>
              <w:del w:id="533" w:author="Kántor Endre" w:date="2023-05-09T09:22:00Z"/>
              <w:lang w:val="hu-HU"/>
            </w:rPr>
          </w:rPrChange>
        </w:rPr>
        <w:pPrChange w:id="534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4AB02281" w14:textId="17F95EA4" w:rsidR="00924769" w:rsidRPr="007830E3" w:rsidDel="00640E78" w:rsidRDefault="0099697A">
      <w:pPr>
        <w:rPr>
          <w:del w:id="535" w:author="Kántor Endre" w:date="2023-05-09T09:19:00Z"/>
          <w:rFonts w:asciiTheme="minorHAnsi" w:hAnsiTheme="minorHAnsi" w:cstheme="minorHAnsi"/>
          <w:i/>
          <w:iCs/>
          <w:sz w:val="22"/>
          <w:szCs w:val="22"/>
          <w:lang w:val="hu-HU"/>
          <w:rPrChange w:id="536" w:author="Kántor Endre" w:date="2023-05-09T09:25:00Z">
            <w:rPr>
              <w:del w:id="537" w:author="Kántor Endre" w:date="2023-05-09T09:19:00Z"/>
              <w:lang w:val="hu-HU"/>
            </w:rPr>
          </w:rPrChange>
        </w:rPr>
        <w:pPrChange w:id="538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del w:id="539" w:author="Kántor Endre" w:date="2023-05-09T09:18:00Z"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0" w:author="Kántor Endre" w:date="2023-05-09T09:25:00Z">
              <w:rPr>
                <w:lang w:val="hu-HU"/>
              </w:rPr>
            </w:rPrChange>
          </w:rPr>
          <w:delText>Természetesen a</w:delText>
        </w:r>
      </w:del>
      <w:del w:id="541" w:author="Kántor Endre" w:date="2023-05-09T09:19:00Z"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2" w:author="Kántor Endre" w:date="2023-05-09T09:25:00Z">
              <w:rPr>
                <w:lang w:val="hu-HU"/>
              </w:rPr>
            </w:rPrChange>
          </w:rPr>
          <w:delText xml:space="preserve">z összehasonlításra a referencia modell </w:delText>
        </w:r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3" w:author="Kántor Endre" w:date="2023-05-09T09:25:00Z">
              <w:rPr>
                <w:lang w:val="hu-HU"/>
              </w:rPr>
            </w:rPrChange>
          </w:rPr>
          <w:delText>nem minden dime</w:delText>
        </w:r>
        <w:r w:rsidR="007177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4" w:author="Kántor Endre" w:date="2023-05-09T09:25:00Z">
              <w:rPr>
                <w:lang w:val="hu-HU"/>
              </w:rPr>
            </w:rPrChange>
          </w:rPr>
          <w:delText>n</w:delText>
        </w:r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5" w:author="Kántor Endre" w:date="2023-05-09T09:25:00Z">
              <w:rPr>
                <w:lang w:val="hu-HU"/>
              </w:rPr>
            </w:rPrChange>
          </w:rPr>
          <w:delText xml:space="preserve">zióban </w:delText>
        </w:r>
        <w:r w:rsidR="007177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6" w:author="Kántor Endre" w:date="2023-05-09T09:25:00Z">
              <w:rPr>
                <w:lang w:val="hu-HU"/>
              </w:rPr>
            </w:rPrChange>
          </w:rPr>
          <w:delText>képes</w:delText>
        </w:r>
      </w:del>
      <w:del w:id="547" w:author="Kántor Endre" w:date="2023-05-09T09:18:00Z"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48" w:author="Kántor Endre" w:date="2023-05-09T09:25:00Z">
              <w:rPr>
                <w:lang w:val="hu-HU"/>
              </w:rPr>
            </w:rPrChange>
          </w:rPr>
          <w:delText>. E</w:delText>
        </w:r>
      </w:del>
      <w:del w:id="549" w:author="Kántor Endre" w:date="2023-05-09T09:19:00Z"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0" w:author="Kántor Endre" w:date="2023-05-09T09:25:00Z">
              <w:rPr>
                <w:lang w:val="hu-HU"/>
              </w:rPr>
            </w:rPrChange>
          </w:rPr>
          <w:delText xml:space="preserve">zért a modell </w:delText>
        </w:r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1" w:author="Kántor Endre" w:date="2023-05-09T09:25:00Z">
              <w:rPr>
                <w:lang w:val="hu-HU"/>
              </w:rPr>
            </w:rPrChange>
          </w:rPr>
          <w:delText>mellet</w:delText>
        </w:r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2" w:author="Kántor Endre" w:date="2023-05-09T09:25:00Z">
              <w:rPr>
                <w:lang w:val="hu-HU"/>
              </w:rPr>
            </w:rPrChange>
          </w:rPr>
          <w:delText>t</w:delText>
        </w:r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3" w:author="Kántor Endre" w:date="2023-05-09T09:25:00Z">
              <w:rPr>
                <w:lang w:val="hu-HU"/>
              </w:rPr>
            </w:rPrChange>
          </w:rPr>
          <w:delText xml:space="preserve"> egyéb, mérettő</w:delText>
        </w:r>
        <w:r w:rsidR="007177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4" w:author="Kántor Endre" w:date="2023-05-09T09:25:00Z">
              <w:rPr>
                <w:lang w:val="hu-HU"/>
              </w:rPr>
            </w:rPrChange>
          </w:rPr>
          <w:delText>l</w:delText>
        </w:r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5" w:author="Kántor Endre" w:date="2023-05-09T09:25:00Z">
              <w:rPr>
                <w:lang w:val="hu-HU"/>
              </w:rPr>
            </w:rPrChange>
          </w:rPr>
          <w:delText xml:space="preserve"> és komplexitástól független </w:delText>
        </w:r>
        <w:r w:rsidR="00551040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6" w:author="Kántor Endre" w:date="2023-05-09T09:25:00Z">
              <w:rPr>
                <w:lang w:val="hu-HU"/>
              </w:rPr>
            </w:rPrChange>
          </w:rPr>
          <w:delText xml:space="preserve">piaci </w:delText>
        </w:r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7" w:author="Kántor Endre" w:date="2023-05-09T09:25:00Z">
              <w:rPr>
                <w:lang w:val="hu-HU"/>
              </w:rPr>
            </w:rPrChange>
          </w:rPr>
          <w:delText>benchmarkokat</w:delText>
        </w:r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58" w:author="Kántor Endre" w:date="2023-05-09T09:25:00Z">
              <w:rPr>
                <w:lang w:val="hu-HU"/>
              </w:rPr>
            </w:rPrChange>
          </w:rPr>
          <w:delText>, valamint generikus dimenziók mentén iparági gyakorlatokat is be kell vonni.</w:delText>
        </w:r>
      </w:del>
    </w:p>
    <w:p w14:paraId="62288375" w14:textId="77777777" w:rsidR="00924769" w:rsidRPr="007830E3" w:rsidDel="003B40E2" w:rsidRDefault="0099697A">
      <w:pPr>
        <w:rPr>
          <w:del w:id="559" w:author="Kántor Endre" w:date="2023-05-09T08:54:00Z"/>
          <w:rFonts w:asciiTheme="minorHAnsi" w:hAnsiTheme="minorHAnsi" w:cstheme="minorHAnsi"/>
          <w:i/>
          <w:iCs/>
          <w:sz w:val="22"/>
          <w:szCs w:val="22"/>
          <w:lang w:val="hu-HU"/>
          <w:rPrChange w:id="560" w:author="Kántor Endre" w:date="2023-05-09T09:25:00Z">
            <w:rPr>
              <w:del w:id="561" w:author="Kántor Endre" w:date="2023-05-09T08:54:00Z"/>
              <w:lang w:val="hu-HU"/>
            </w:rPr>
          </w:rPrChange>
        </w:rPr>
        <w:pPrChange w:id="562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del w:id="563" w:author="Kántor Endre" w:date="2023-05-09T08:54:00Z">
        <w:r w:rsidRPr="007830E3" w:rsidDel="003B40E2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64" w:author="Kántor Endre" w:date="2023-05-09T09:25:00Z">
              <w:rPr>
                <w:lang w:val="hu-HU"/>
              </w:rPr>
            </w:rPrChange>
          </w:rPr>
          <w:delText> </w:delText>
        </w:r>
      </w:del>
    </w:p>
    <w:p w14:paraId="4747FC1D" w14:textId="094F0C57" w:rsidR="00924769" w:rsidRPr="003B40E2" w:rsidDel="003B40E2" w:rsidRDefault="0099697A">
      <w:pPr>
        <w:rPr>
          <w:del w:id="565" w:author="Kántor Endre" w:date="2023-05-09T08:54:00Z"/>
          <w:rFonts w:asciiTheme="minorHAnsi" w:hAnsiTheme="minorHAnsi" w:cstheme="minorHAnsi"/>
          <w:sz w:val="22"/>
          <w:szCs w:val="22"/>
          <w:lang w:val="hu-HU"/>
          <w:rPrChange w:id="566" w:author="Kántor Endre" w:date="2023-05-09T08:54:00Z">
            <w:rPr>
              <w:del w:id="567" w:author="Kántor Endre" w:date="2023-05-09T08:54:00Z"/>
              <w:lang w:val="hu-HU"/>
            </w:rPr>
          </w:rPrChange>
        </w:rPr>
        <w:pPrChange w:id="568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569" w:author="Kántor Endre" w:date="2023-05-09T09:25:00Z">
            <w:rPr>
              <w:lang w:val="hu-HU"/>
            </w:rPr>
          </w:rPrChange>
        </w:rPr>
        <w:t>Az összehasonlítási módszertan</w:t>
      </w:r>
      <w:ins w:id="570" w:author="Molnar, Adam [marketing]" w:date="2023-05-24T13:53:00Z">
        <w:r w:rsidR="00010E7D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 </w:t>
        </w:r>
      </w:ins>
      <w:del w:id="571" w:author="Molnar, Adam [marketing]" w:date="2023-05-24T13:53:00Z">
        <w:r w:rsidR="00541FA8" w:rsidRPr="007830E3" w:rsidDel="00010E7D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72" w:author="Kántor Endre" w:date="2023-05-09T09:25:00Z">
              <w:rPr>
                <w:lang w:val="hu-HU"/>
              </w:rPr>
            </w:rPrChange>
          </w:rPr>
          <w:delText xml:space="preserve">, </w:delText>
        </w:r>
      </w:del>
      <w:del w:id="573" w:author="Kántor Endre" w:date="2023-05-09T09:20:00Z">
        <w:r w:rsidR="00541FA8"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74" w:author="Kántor Endre" w:date="2023-05-09T09:25:00Z">
              <w:rPr>
                <w:lang w:val="hu-HU"/>
              </w:rPr>
            </w:rPrChange>
          </w:rPr>
          <w:delText>így</w:delText>
        </w:r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75" w:author="Kántor Endre" w:date="2023-05-09T09:25:00Z">
              <w:rPr>
                <w:lang w:val="hu-HU"/>
              </w:rPr>
            </w:rPrChange>
          </w:rPr>
          <w:delText xml:space="preserve"> </w:delText>
        </w:r>
      </w:del>
      <w:ins w:id="576" w:author="Kántor Endre" w:date="2023-05-09T09:20:00Z">
        <w:r w:rsidR="00640E78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77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és</w:t>
        </w:r>
        <w:r w:rsidR="00640E78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78" w:author="Kántor Endre" w:date="2023-05-09T09:25:00Z">
              <w:rPr>
                <w:lang w:val="hu-HU"/>
              </w:rPr>
            </w:rPrChange>
          </w:rPr>
          <w:t xml:space="preserve"> </w:t>
        </w:r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579" w:author="Kántor Endre" w:date="2023-05-09T09:25:00Z">
            <w:rPr>
              <w:lang w:val="hu-HU"/>
            </w:rPr>
          </w:rPrChange>
        </w:rPr>
        <w:t>a magasszintű kiértékelés legalkalmasabb formája a szupersúlyozott hőtérkép</w:t>
      </w:r>
      <w:ins w:id="580" w:author="Kántor Endre" w:date="2023-05-09T09:22:00Z">
        <w:r w:rsidR="00640E78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81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. </w:t>
        </w:r>
      </w:ins>
      <w:ins w:id="582" w:author="Kántor Endre" w:date="2023-05-09T09:23:00Z">
        <w:r w:rsidR="00640E78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83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Ez </w:t>
        </w:r>
      </w:ins>
      <w:del w:id="584" w:author="Kántor Endre" w:date="2023-05-09T09:23:00Z"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85" w:author="Kántor Endre" w:date="2023-05-09T09:25:00Z">
              <w:rPr>
                <w:lang w:val="hu-HU"/>
              </w:rPr>
            </w:rPrChange>
          </w:rPr>
          <w:delText>, ami a</w:delText>
        </w:r>
      </w:del>
      <w:ins w:id="586" w:author="Kántor Endre" w:date="2023-05-09T09:23:00Z">
        <w:r w:rsidR="00640E78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87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a</w:t>
        </w:r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588" w:author="Kántor Endre" w:date="2023-05-09T09:25:00Z">
            <w:rPr>
              <w:lang w:val="hu-HU"/>
            </w:rPr>
          </w:rPrChange>
        </w:rPr>
        <w:t xml:space="preserve"> referencia</w:t>
      </w:r>
      <w:del w:id="589" w:author="Kántor Endre" w:date="2023-05-09T09:22:00Z">
        <w:r w:rsidRPr="007830E3" w:rsidDel="00640E78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90" w:author="Kántor Endre" w:date="2023-05-09T09:25:00Z">
              <w:rPr>
                <w:lang w:val="hu-HU"/>
              </w:rPr>
            </w:rPrChange>
          </w:rPr>
          <w:delText xml:space="preserve"> 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591" w:author="Kántor Endre" w:date="2023-05-09T09:25:00Z">
            <w:rPr>
              <w:lang w:val="hu-HU"/>
            </w:rPr>
          </w:rPrChange>
        </w:rPr>
        <w:t>modell</w:t>
      </w:r>
      <w:ins w:id="592" w:author="Molnar, Adam [marketing]" w:date="2023-05-24T13:49:00Z">
        <w:r w:rsidR="00010E7D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 xml:space="preserve"> </w:t>
        </w:r>
      </w:ins>
      <w:del w:id="593" w:author="Molnar, Adam [marketing]" w:date="2023-05-24T13:49:00Z">
        <w:r w:rsidRPr="007830E3" w:rsidDel="00010E7D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94" w:author="Kántor Endre" w:date="2023-05-09T09:25:00Z">
              <w:rPr>
                <w:lang w:val="hu-HU"/>
              </w:rPr>
            </w:rPrChange>
          </w:rPr>
          <w:delText xml:space="preserve">, 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595" w:author="Kántor Endre" w:date="2023-05-09T09:25:00Z">
            <w:rPr>
              <w:lang w:val="hu-HU"/>
            </w:rPr>
          </w:rPrChange>
        </w:rPr>
        <w:t>egyéb modell</w:t>
      </w:r>
      <w:ins w:id="596" w:author="Kántor Endre" w:date="2023-05-09T09:23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97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ek és </w:t>
        </w:r>
      </w:ins>
      <w:del w:id="598" w:author="Kántor Endre" w:date="2023-05-09T09:23:00Z"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599" w:author="Kántor Endre" w:date="2023-05-09T09:25:00Z">
              <w:rPr>
                <w:lang w:val="hu-HU"/>
              </w:rPr>
            </w:rPrChange>
          </w:rPr>
          <w:delText xml:space="preserve">, 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00" w:author="Kántor Endre" w:date="2023-05-09T09:25:00Z">
            <w:rPr>
              <w:lang w:val="hu-HU"/>
            </w:rPr>
          </w:rPrChange>
        </w:rPr>
        <w:t xml:space="preserve">iparági legjobb gyakorlatoktól való eltérést teszi </w:t>
      </w:r>
      <w:r w:rsidR="004C64A0"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01" w:author="Kántor Endre" w:date="2023-05-09T09:25:00Z">
            <w:rPr>
              <w:lang w:val="hu-HU"/>
            </w:rPr>
          </w:rPrChange>
        </w:rPr>
        <w:t>könnyen kiértékelhetővé</w:t>
      </w:r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02" w:author="Kántor Endre" w:date="2023-05-09T09:25:00Z">
            <w:rPr>
              <w:lang w:val="hu-HU"/>
            </w:rPr>
          </w:rPrChange>
        </w:rPr>
        <w:t xml:space="preserve">. A hőtérkép </w:t>
      </w:r>
      <w:ins w:id="603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04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százalékos megfelelés mellett színezi </w:t>
        </w:r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05" w:author="Kántor Endre" w:date="2023-05-09T09:25:00Z">
            <w:rPr>
              <w:lang w:val="hu-HU"/>
            </w:rPr>
          </w:rPrChange>
        </w:rPr>
        <w:t xml:space="preserve">az </w:t>
      </w:r>
      <w:del w:id="606" w:author="Kántor Endre" w:date="2023-05-09T09:23:00Z"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07" w:author="Kántor Endre" w:date="2023-05-09T09:25:00Z">
              <w:rPr>
                <w:lang w:val="hu-HU"/>
              </w:rPr>
            </w:rPrChange>
          </w:rPr>
          <w:delText xml:space="preserve">5 </w:delText>
        </w:r>
      </w:del>
      <w:ins w:id="608" w:author="Kántor Endre" w:date="2023-05-09T09:23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09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öt vizsgált</w:t>
        </w:r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10" w:author="Kántor Endre" w:date="2023-05-09T09:25:00Z">
              <w:rPr>
                <w:lang w:val="hu-HU"/>
              </w:rPr>
            </w:rPrChange>
          </w:rPr>
          <w:t xml:space="preserve"> </w:t>
        </w:r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11" w:author="Kántor Endre" w:date="2023-05-09T09:25:00Z">
            <w:rPr>
              <w:lang w:val="hu-HU"/>
            </w:rPr>
          </w:rPrChange>
        </w:rPr>
        <w:t xml:space="preserve">területet, azon belül </w:t>
      </w:r>
      <w:ins w:id="612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13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pedig </w:t>
        </w:r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14" w:author="Kántor Endre" w:date="2023-05-09T09:25:00Z">
            <w:rPr>
              <w:lang w:val="hu-HU"/>
            </w:rPr>
          </w:rPrChange>
        </w:rPr>
        <w:t>néhány főcsoportot</w:t>
      </w:r>
      <w:ins w:id="615" w:author="Molnar, Adam [marketing]" w:date="2023-05-11T10:42:00Z">
        <w:r w:rsidR="008F5105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>.</w:t>
        </w:r>
      </w:ins>
      <w:del w:id="616" w:author="Molnar, Adam [marketing]" w:date="2023-05-11T10:42:00Z">
        <w:r w:rsidR="004C64A0" w:rsidRPr="007830E3" w:rsidDel="008F5105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17" w:author="Kántor Endre" w:date="2023-05-09T09:25:00Z">
              <w:rPr>
                <w:lang w:val="hu-HU"/>
              </w:rPr>
            </w:rPrChange>
          </w:rPr>
          <w:delText>,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18" w:author="Kántor Endre" w:date="2023-05-09T09:25:00Z">
            <w:rPr>
              <w:lang w:val="hu-HU"/>
            </w:rPr>
          </w:rPrChange>
        </w:rPr>
        <w:t xml:space="preserve"> </w:t>
      </w:r>
      <w:del w:id="619" w:author="Kántor Endre" w:date="2023-05-09T09:24:00Z">
        <w:r w:rsidR="004C64A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0" w:author="Kántor Endre" w:date="2023-05-09T09:25:00Z">
              <w:rPr>
                <w:lang w:val="hu-HU"/>
              </w:rPr>
            </w:rPrChange>
          </w:rPr>
          <w:delText>a</w:delText>
        </w:r>
      </w:del>
      <w:del w:id="621" w:author="Kántor Endre" w:date="2023-05-09T09:23:00Z">
        <w:r w:rsidR="004C64A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2" w:author="Kántor Endre" w:date="2023-05-09T09:25:00Z">
              <w:rPr>
                <w:lang w:val="hu-HU"/>
              </w:rPr>
            </w:rPrChange>
          </w:rPr>
          <w:delText xml:space="preserve"> szá</w:delText>
        </w:r>
        <w:r w:rsidR="0055104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3" w:author="Kántor Endre" w:date="2023-05-09T09:25:00Z">
              <w:rPr>
                <w:lang w:val="hu-HU"/>
              </w:rPr>
            </w:rPrChange>
          </w:rPr>
          <w:delText>z</w:delText>
        </w:r>
        <w:r w:rsidR="004C64A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4" w:author="Kántor Endre" w:date="2023-05-09T09:25:00Z">
              <w:rPr>
                <w:lang w:val="hu-HU"/>
              </w:rPr>
            </w:rPrChange>
          </w:rPr>
          <w:delText>a</w:delText>
        </w:r>
        <w:r w:rsidR="0055104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5" w:author="Kántor Endre" w:date="2023-05-09T09:25:00Z">
              <w:rPr>
                <w:lang w:val="hu-HU"/>
              </w:rPr>
            </w:rPrChange>
          </w:rPr>
          <w:delText>lé</w:delText>
        </w:r>
        <w:r w:rsidR="004C64A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6" w:author="Kántor Endre" w:date="2023-05-09T09:25:00Z">
              <w:rPr>
                <w:lang w:val="hu-HU"/>
              </w:rPr>
            </w:rPrChange>
          </w:rPr>
          <w:delText xml:space="preserve">kos megfelelés mellett </w:delText>
        </w:r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7" w:author="Kántor Endre" w:date="2023-05-09T09:25:00Z">
              <w:rPr>
                <w:lang w:val="hu-HU"/>
              </w:rPr>
            </w:rPrChange>
          </w:rPr>
          <w:delText>színezi</w:delText>
        </w:r>
      </w:del>
      <w:del w:id="628" w:author="Kántor Endre" w:date="2023-05-09T09:24:00Z"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29" w:author="Kántor Endre" w:date="2023-05-09T09:25:00Z">
              <w:rPr>
                <w:lang w:val="hu-HU"/>
              </w:rPr>
            </w:rPrChange>
          </w:rPr>
          <w:delText>, a</w:delText>
        </w:r>
      </w:del>
      <w:ins w:id="630" w:author="Molnar, Adam [marketing]" w:date="2023-05-11T10:42:00Z">
        <w:r w:rsidR="008F5105">
          <w:rPr>
            <w:rFonts w:asciiTheme="minorHAnsi" w:hAnsiTheme="minorHAnsi" w:cstheme="minorHAnsi"/>
            <w:i/>
            <w:iCs/>
            <w:sz w:val="22"/>
            <w:szCs w:val="22"/>
            <w:lang w:val="hu-HU"/>
          </w:rPr>
          <w:t>A</w:t>
        </w:r>
      </w:ins>
      <w:ins w:id="631" w:author="Kántor Endre" w:date="2023-05-09T09:24:00Z">
        <w:del w:id="632" w:author="Molnar, Adam [marketing]" w:date="2023-05-11T10:42:00Z">
          <w:r w:rsidR="007830E3" w:rsidRPr="007830E3" w:rsidDel="008F5105">
            <w:rPr>
              <w:rFonts w:asciiTheme="minorHAnsi" w:hAnsiTheme="minorHAnsi" w:cstheme="minorHAnsi"/>
              <w:i/>
              <w:iCs/>
              <w:sz w:val="22"/>
              <w:szCs w:val="22"/>
              <w:lang w:val="hu-HU"/>
              <w:rPrChange w:id="633" w:author="Kántor Endre" w:date="2023-05-09T09:25:00Z">
                <w:rPr>
                  <w:rFonts w:asciiTheme="minorHAnsi" w:hAnsiTheme="minorHAnsi" w:cstheme="minorHAnsi"/>
                  <w:sz w:val="22"/>
                  <w:szCs w:val="22"/>
                  <w:lang w:val="hu-HU"/>
                </w:rPr>
              </w:rPrChange>
            </w:rPr>
            <w:delText>a</w:delText>
          </w:r>
        </w:del>
      </w:ins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34" w:author="Kántor Endre" w:date="2023-05-09T09:25:00Z">
            <w:rPr>
              <w:lang w:val="hu-HU"/>
            </w:rPr>
          </w:rPrChange>
        </w:rPr>
        <w:t xml:space="preserve"> riport a m</w:t>
      </w:r>
      <w:ins w:id="635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36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enedzsment </w:t>
        </w:r>
      </w:ins>
      <w:del w:id="637" w:author="Kántor Endre" w:date="2023-05-09T09:24:00Z"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38" w:author="Kántor Endre" w:date="2023-05-09T09:25:00Z">
              <w:rPr>
                <w:lang w:val="hu-HU"/>
              </w:rPr>
            </w:rPrChange>
          </w:rPr>
          <w:delText xml:space="preserve">anagement 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39" w:author="Kántor Endre" w:date="2023-05-09T09:25:00Z">
            <w:rPr>
              <w:lang w:val="hu-HU"/>
            </w:rPr>
          </w:rPrChange>
        </w:rPr>
        <w:t>számára</w:t>
      </w:r>
      <w:r w:rsidR="00551040"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40" w:author="Kántor Endre" w:date="2023-05-09T09:25:00Z">
            <w:rPr>
              <w:lang w:val="hu-HU"/>
            </w:rPr>
          </w:rPrChange>
        </w:rPr>
        <w:t xml:space="preserve"> is fogyasztható formában</w:t>
      </w:r>
      <w:ins w:id="641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42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 xml:space="preserve"> </w:t>
        </w:r>
      </w:ins>
      <w:del w:id="643" w:author="Kántor Endre" w:date="2023-05-09T09:24:00Z">
        <w:r w:rsidR="00551040"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44" w:author="Kántor Endre" w:date="2023-05-09T09:25:00Z">
              <w:rPr>
                <w:lang w:val="hu-HU"/>
              </w:rPr>
            </w:rPrChange>
          </w:rPr>
          <w:delText>,</w:delText>
        </w:r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45" w:author="Kántor Endre" w:date="2023-05-09T09:25:00Z">
              <w:rPr>
                <w:lang w:val="hu-HU"/>
              </w:rPr>
            </w:rPrChange>
          </w:rPr>
          <w:delText xml:space="preserve"> a "legforróbb" elemekre 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46" w:author="Kántor Endre" w:date="2023-05-09T09:25:00Z">
            <w:rPr>
              <w:lang w:val="hu-HU"/>
            </w:rPr>
          </w:rPrChange>
        </w:rPr>
        <w:t>hívja fel a figyelme</w:t>
      </w:r>
      <w:ins w:id="647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48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t a legforróbb, legégetőbb elemekre</w:t>
        </w:r>
      </w:ins>
      <w:del w:id="649" w:author="Kántor Endre" w:date="2023-05-09T09:24:00Z">
        <w:r w:rsidRPr="007830E3" w:rsidDel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50" w:author="Kántor Endre" w:date="2023-05-09T09:25:00Z">
              <w:rPr>
                <w:lang w:val="hu-HU"/>
              </w:rPr>
            </w:rPrChange>
          </w:rPr>
          <w:delText>t</w:delText>
        </w:r>
      </w:del>
      <w:r w:rsidRPr="007830E3">
        <w:rPr>
          <w:rFonts w:asciiTheme="minorHAnsi" w:hAnsiTheme="minorHAnsi" w:cstheme="minorHAnsi"/>
          <w:i/>
          <w:iCs/>
          <w:sz w:val="22"/>
          <w:szCs w:val="22"/>
          <w:lang w:val="hu-HU"/>
          <w:rPrChange w:id="651" w:author="Kántor Endre" w:date="2023-05-09T09:25:00Z">
            <w:rPr>
              <w:lang w:val="hu-HU"/>
            </w:rPr>
          </w:rPrChange>
        </w:rPr>
        <w:t>.</w:t>
      </w:r>
      <w:ins w:id="652" w:author="Kántor Endre" w:date="2023-05-09T09:24:00Z">
        <w:r w:rsidR="007830E3" w:rsidRPr="007830E3">
          <w:rPr>
            <w:rFonts w:asciiTheme="minorHAnsi" w:hAnsiTheme="minorHAnsi" w:cstheme="minorHAnsi"/>
            <w:i/>
            <w:iCs/>
            <w:sz w:val="22"/>
            <w:szCs w:val="22"/>
            <w:lang w:val="hu-HU"/>
            <w:rPrChange w:id="653" w:author="Kántor Endre" w:date="2023-05-09T09:25:00Z">
              <w:rPr>
                <w:rFonts w:asciiTheme="minorHAnsi" w:hAnsiTheme="minorHAnsi" w:cstheme="minorHAnsi"/>
                <w:sz w:val="22"/>
                <w:szCs w:val="22"/>
                <w:lang w:val="hu-HU"/>
              </w:rPr>
            </w:rPrChange>
          </w:rPr>
          <w:t>”</w:t>
        </w:r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 – mondta Török Tamás.</w:t>
        </w:r>
      </w:ins>
    </w:p>
    <w:p w14:paraId="79F0999B" w14:textId="77777777" w:rsidR="003B40E2" w:rsidRPr="003B40E2" w:rsidRDefault="003B40E2">
      <w:pPr>
        <w:rPr>
          <w:ins w:id="654" w:author="Kántor Endre" w:date="2023-05-09T08:54:00Z"/>
          <w:rFonts w:asciiTheme="minorHAnsi" w:hAnsiTheme="minorHAnsi" w:cstheme="minorHAnsi"/>
          <w:sz w:val="22"/>
          <w:szCs w:val="22"/>
          <w:lang w:val="hu-HU"/>
          <w:rPrChange w:id="655" w:author="Kántor Endre" w:date="2023-05-09T08:54:00Z">
            <w:rPr>
              <w:ins w:id="656" w:author="Kántor Endre" w:date="2023-05-09T08:54:00Z"/>
              <w:lang w:val="hu-HU"/>
            </w:rPr>
          </w:rPrChange>
        </w:rPr>
        <w:pPrChange w:id="657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2F9FD1DB" w14:textId="07685997" w:rsidR="00924769" w:rsidRPr="003B40E2" w:rsidDel="003B40E2" w:rsidRDefault="0099697A">
      <w:pPr>
        <w:rPr>
          <w:del w:id="658" w:author="Kántor Endre" w:date="2023-05-09T08:54:00Z"/>
          <w:rFonts w:asciiTheme="minorHAnsi" w:hAnsiTheme="minorHAnsi" w:cstheme="minorHAnsi"/>
          <w:sz w:val="22"/>
          <w:szCs w:val="22"/>
          <w:lang w:val="hu-HU"/>
          <w:rPrChange w:id="659" w:author="Kántor Endre" w:date="2023-05-09T08:54:00Z">
            <w:rPr>
              <w:del w:id="660" w:author="Kántor Endre" w:date="2023-05-09T08:54:00Z"/>
              <w:lang w:val="hu-HU"/>
            </w:rPr>
          </w:rPrChange>
        </w:rPr>
        <w:pPrChange w:id="661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del w:id="662" w:author="Kántor Endre" w:date="2023-05-09T08:54:00Z">
        <w:r w:rsidRPr="003B40E2" w:rsidDel="003B40E2">
          <w:rPr>
            <w:rFonts w:asciiTheme="minorHAnsi" w:hAnsiTheme="minorHAnsi" w:cstheme="minorHAnsi"/>
            <w:sz w:val="22"/>
            <w:szCs w:val="22"/>
            <w:lang w:val="hu-HU"/>
            <w:rPrChange w:id="663" w:author="Kántor Endre" w:date="2023-05-09T08:54:00Z">
              <w:rPr>
                <w:lang w:val="hu-HU"/>
              </w:rPr>
            </w:rPrChange>
          </w:rPr>
          <w:delText> </w:delText>
        </w:r>
      </w:del>
    </w:p>
    <w:p w14:paraId="79EE50D9" w14:textId="77777777" w:rsidR="003B40E2" w:rsidRPr="003B40E2" w:rsidRDefault="003B40E2">
      <w:pPr>
        <w:rPr>
          <w:ins w:id="664" w:author="Kántor Endre" w:date="2023-05-09T08:54:00Z"/>
          <w:rFonts w:asciiTheme="minorHAnsi" w:hAnsiTheme="minorHAnsi" w:cstheme="minorHAnsi"/>
          <w:sz w:val="22"/>
          <w:szCs w:val="22"/>
          <w:lang w:val="hu-HU"/>
          <w:rPrChange w:id="665" w:author="Kántor Endre" w:date="2023-05-09T08:54:00Z">
            <w:rPr>
              <w:ins w:id="666" w:author="Kántor Endre" w:date="2023-05-09T08:54:00Z"/>
              <w:lang w:val="hu-HU"/>
            </w:rPr>
          </w:rPrChange>
        </w:rPr>
        <w:pPrChange w:id="667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769138FB" w14:textId="5F2605C7" w:rsidR="00EB453F" w:rsidRPr="003B40E2" w:rsidDel="007830E3" w:rsidRDefault="00EB453F">
      <w:pPr>
        <w:rPr>
          <w:del w:id="668" w:author="Kántor Endre" w:date="2023-05-09T09:25:00Z"/>
          <w:rFonts w:asciiTheme="minorHAnsi" w:hAnsiTheme="minorHAnsi" w:cstheme="minorHAnsi"/>
          <w:sz w:val="22"/>
          <w:szCs w:val="22"/>
          <w:lang w:val="hu-HU"/>
          <w:rPrChange w:id="669" w:author="Kántor Endre" w:date="2023-05-09T08:54:00Z">
            <w:rPr>
              <w:del w:id="670" w:author="Kántor Endre" w:date="2023-05-09T09:25:00Z"/>
              <w:lang w:val="hu-HU"/>
            </w:rPr>
          </w:rPrChange>
        </w:rPr>
        <w:pPrChange w:id="671" w:author="Kántor Endre" w:date="2023-05-09T08:54:00Z">
          <w:pPr>
            <w:pStyle w:val="Heading1"/>
          </w:pPr>
        </w:pPrChange>
      </w:pPr>
      <w:del w:id="672" w:author="Kántor Endre" w:date="2023-05-09T09:25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673" w:author="Kántor Endre" w:date="2023-05-09T08:54:00Z">
              <w:rPr>
                <w:lang w:val="hu-HU"/>
              </w:rPr>
            </w:rPrChange>
          </w:rPr>
          <w:delText>A hatás</w:delText>
        </w:r>
      </w:del>
    </w:p>
    <w:p w14:paraId="3C43E234" w14:textId="77777777" w:rsidR="00EB453F" w:rsidRPr="003B40E2" w:rsidDel="007830E3" w:rsidRDefault="00EB453F">
      <w:pPr>
        <w:rPr>
          <w:del w:id="674" w:author="Kántor Endre" w:date="2023-05-09T09:25:00Z"/>
          <w:rFonts w:asciiTheme="minorHAnsi" w:hAnsiTheme="minorHAnsi" w:cstheme="minorHAnsi"/>
          <w:sz w:val="22"/>
          <w:szCs w:val="22"/>
          <w:lang w:val="hu-HU"/>
          <w:rPrChange w:id="675" w:author="Kántor Endre" w:date="2023-05-09T08:54:00Z">
            <w:rPr>
              <w:del w:id="676" w:author="Kántor Endre" w:date="2023-05-09T09:25:00Z"/>
              <w:lang w:val="hu-HU"/>
            </w:rPr>
          </w:rPrChange>
        </w:rPr>
        <w:pPrChange w:id="677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1349C9D2" w14:textId="319578F8" w:rsidR="00EB453F" w:rsidRPr="003B40E2" w:rsidDel="007830E3" w:rsidRDefault="00EB453F">
      <w:pPr>
        <w:rPr>
          <w:del w:id="678" w:author="Kántor Endre" w:date="2023-05-09T09:25:00Z"/>
          <w:rFonts w:asciiTheme="minorHAnsi" w:hAnsiTheme="minorHAnsi" w:cstheme="minorHAnsi"/>
          <w:sz w:val="22"/>
          <w:szCs w:val="22"/>
          <w:lang w:val="hu-HU"/>
          <w:rPrChange w:id="679" w:author="Kántor Endre" w:date="2023-05-09T08:54:00Z">
            <w:rPr>
              <w:del w:id="680" w:author="Kántor Endre" w:date="2023-05-09T09:25:00Z"/>
              <w:lang w:val="hu-HU"/>
            </w:rPr>
          </w:rPrChange>
        </w:rPr>
        <w:pPrChange w:id="681" w:author="Kántor Endre" w:date="2023-05-09T08:54:00Z">
          <w:pPr>
            <w:pStyle w:val="NormalWeb"/>
            <w:spacing w:before="0" w:beforeAutospacing="0" w:after="0" w:afterAutospacing="0"/>
          </w:pPr>
        </w:pPrChange>
      </w:pPr>
      <w:r w:rsidRPr="003B40E2">
        <w:rPr>
          <w:rFonts w:asciiTheme="minorHAnsi" w:hAnsiTheme="minorHAnsi" w:cstheme="minorHAnsi"/>
          <w:sz w:val="22"/>
          <w:szCs w:val="22"/>
          <w:lang w:val="hu-HU"/>
          <w:rPrChange w:id="682" w:author="Kántor Endre" w:date="2023-05-09T08:54:00Z">
            <w:rPr>
              <w:lang w:val="hu-HU"/>
            </w:rPr>
          </w:rPrChange>
        </w:rPr>
        <w:t xml:space="preserve">A riport azokkal a projektjavaslatokkal zárul, amik elsősorban javíthatják a jelenlegi állapotot. </w:t>
      </w:r>
      <w:ins w:id="683" w:author="Kántor Endre" w:date="2023-05-09T09:25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Egy ilyen </w:t>
        </w:r>
      </w:ins>
    </w:p>
    <w:p w14:paraId="571C8948" w14:textId="0E4C13C1" w:rsidR="00EB453F" w:rsidRPr="003B40E2" w:rsidDel="007830E3" w:rsidRDefault="00EB453F">
      <w:pPr>
        <w:rPr>
          <w:del w:id="684" w:author="Kántor Endre" w:date="2023-05-09T09:26:00Z"/>
          <w:rFonts w:asciiTheme="minorHAnsi" w:hAnsiTheme="minorHAnsi" w:cstheme="minorHAnsi"/>
          <w:sz w:val="22"/>
          <w:szCs w:val="22"/>
          <w:lang w:val="hu-HU"/>
          <w:rPrChange w:id="685" w:author="Kántor Endre" w:date="2023-05-09T08:54:00Z">
            <w:rPr>
              <w:del w:id="686" w:author="Kántor Endre" w:date="2023-05-09T09:26:00Z"/>
              <w:lang w:val="hu-HU"/>
            </w:rPr>
          </w:rPrChange>
        </w:rPr>
        <w:pPrChange w:id="687" w:author="Kántor Endre" w:date="2023-05-09T09:25:00Z">
          <w:pPr>
            <w:pStyle w:val="NormalWeb"/>
            <w:spacing w:before="0" w:beforeAutospacing="0" w:after="0" w:afterAutospacing="0"/>
          </w:pPr>
        </w:pPrChange>
      </w:pPr>
      <w:del w:id="688" w:author="Kántor Endre" w:date="2023-05-09T09:25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689" w:author="Kántor Endre" w:date="2023-05-09T08:54:00Z">
              <w:rPr>
                <w:lang w:val="hu-HU"/>
              </w:rPr>
            </w:rPrChange>
          </w:rPr>
          <w:delText xml:space="preserve">Ezzel a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690" w:author="Kántor Endre" w:date="2023-05-09T08:54:00Z">
            <w:rPr>
              <w:lang w:val="hu-HU"/>
            </w:rPr>
          </w:rPrChange>
        </w:rPr>
        <w:t>gyorsdiagnózis néhány hét alatt</w:t>
      </w:r>
      <w:ins w:id="691" w:author="Molnar, Adam [marketing]" w:date="2023-05-24T13:50:00Z">
        <w:r w:rsidR="00010E7D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del w:id="692" w:author="Molnar, Adam [marketing]" w:date="2023-05-24T13:50:00Z">
        <w:r w:rsidRPr="003B40E2" w:rsidDel="00010E7D">
          <w:rPr>
            <w:rFonts w:asciiTheme="minorHAnsi" w:hAnsiTheme="minorHAnsi" w:cstheme="minorHAnsi"/>
            <w:sz w:val="22"/>
            <w:szCs w:val="22"/>
            <w:lang w:val="hu-HU"/>
            <w:rPrChange w:id="693" w:author="Kántor Endre" w:date="2023-05-09T08:54:00Z">
              <w:rPr>
                <w:lang w:val="hu-HU"/>
              </w:rPr>
            </w:rPrChange>
          </w:rPr>
          <w:delText xml:space="preserve">,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694" w:author="Kántor Endre" w:date="2023-05-09T08:54:00Z">
            <w:rPr>
              <w:lang w:val="hu-HU"/>
            </w:rPr>
          </w:rPrChange>
        </w:rPr>
        <w:t xml:space="preserve">minimális erőforrásigénnyel </w:t>
      </w:r>
      <w:r w:rsidR="006C3A16" w:rsidRPr="003B40E2">
        <w:rPr>
          <w:rFonts w:asciiTheme="minorHAnsi" w:hAnsiTheme="minorHAnsi" w:cstheme="minorHAnsi"/>
          <w:sz w:val="22"/>
          <w:szCs w:val="22"/>
          <w:lang w:val="hu-HU"/>
          <w:rPrChange w:id="695" w:author="Kántor Endre" w:date="2023-05-09T08:54:00Z">
            <w:rPr>
              <w:lang w:val="hu-HU"/>
            </w:rPr>
          </w:rPrChange>
        </w:rPr>
        <w:t>előállítható</w:t>
      </w:r>
      <w:ins w:id="696" w:author="Molnar, Adam [marketing]" w:date="2023-05-24T13:50:00Z">
        <w:r w:rsidR="00010E7D">
          <w:rPr>
            <w:rFonts w:asciiTheme="minorHAnsi" w:hAnsiTheme="minorHAnsi" w:cstheme="minorHAnsi"/>
            <w:sz w:val="22"/>
            <w:szCs w:val="22"/>
            <w:lang w:val="hu-HU"/>
          </w:rPr>
          <w:t>. E</w:t>
        </w:r>
      </w:ins>
      <w:del w:id="697" w:author="Molnar, Adam [marketing]" w:date="2023-05-24T13:50:00Z">
        <w:r w:rsidRPr="003B40E2" w:rsidDel="00010E7D">
          <w:rPr>
            <w:rFonts w:asciiTheme="minorHAnsi" w:hAnsiTheme="minorHAnsi" w:cstheme="minorHAnsi"/>
            <w:sz w:val="22"/>
            <w:szCs w:val="22"/>
            <w:lang w:val="hu-HU"/>
            <w:rPrChange w:id="698" w:author="Kántor Endre" w:date="2023-05-09T08:54:00Z">
              <w:rPr>
                <w:lang w:val="hu-HU"/>
              </w:rPr>
            </w:rPrChange>
          </w:rPr>
          <w:delText xml:space="preserve">, </w:delText>
        </w:r>
      </w:del>
      <w:ins w:id="699" w:author="Kántor Endre" w:date="2023-05-09T09:25:00Z">
        <w:del w:id="700" w:author="Molnar, Adam [marketing]" w:date="2023-05-24T13:50:00Z">
          <w:r w:rsidR="007830E3" w:rsidDel="00010E7D">
            <w:rPr>
              <w:rFonts w:asciiTheme="minorHAnsi" w:hAnsiTheme="minorHAnsi" w:cstheme="minorHAnsi"/>
              <w:sz w:val="22"/>
              <w:szCs w:val="22"/>
              <w:lang w:val="hu-HU"/>
            </w:rPr>
            <w:delText>e</w:delText>
          </w:r>
        </w:del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lőnye, hogy a </w:t>
        </w:r>
      </w:ins>
      <w:del w:id="701" w:author="Kántor Endre" w:date="2023-05-09T09:25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02" w:author="Kántor Endre" w:date="2023-05-09T08:54:00Z">
              <w:rPr>
                <w:lang w:val="hu-HU"/>
              </w:rPr>
            </w:rPrChange>
          </w:rPr>
          <w:delText xml:space="preserve">a további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703" w:author="Kántor Endre" w:date="2023-05-09T08:54:00Z">
            <w:rPr>
              <w:lang w:val="hu-HU"/>
            </w:rPr>
          </w:rPrChange>
        </w:rPr>
        <w:t xml:space="preserve">változások </w:t>
      </w:r>
      <w:del w:id="704" w:author="Kántor Endre" w:date="2023-05-09T09:26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05" w:author="Kántor Endre" w:date="2023-05-09T08:54:00Z">
              <w:rPr>
                <w:lang w:val="hu-HU"/>
              </w:rPr>
            </w:rPrChange>
          </w:rPr>
          <w:lastRenderedPageBreak/>
          <w:delText xml:space="preserve">máris </w:delText>
        </w:r>
      </w:del>
      <w:ins w:id="706" w:author="Kántor Endre" w:date="2023-05-09T09:26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>azonnal</w:t>
        </w:r>
        <w:r w:rsidR="007830E3" w:rsidRPr="003B40E2">
          <w:rPr>
            <w:rFonts w:asciiTheme="minorHAnsi" w:hAnsiTheme="minorHAnsi" w:cstheme="minorHAnsi"/>
            <w:sz w:val="22"/>
            <w:szCs w:val="22"/>
            <w:lang w:val="hu-HU"/>
            <w:rPrChange w:id="707" w:author="Kántor Endre" w:date="2023-05-09T08:54:00Z">
              <w:rPr>
                <w:lang w:val="hu-HU"/>
              </w:rPr>
            </w:rPrChange>
          </w:rPr>
          <w:t xml:space="preserve"> </w:t>
        </w:r>
      </w:ins>
      <w:r w:rsidRPr="003B40E2">
        <w:rPr>
          <w:rFonts w:asciiTheme="minorHAnsi" w:hAnsiTheme="minorHAnsi" w:cstheme="minorHAnsi"/>
          <w:sz w:val="22"/>
          <w:szCs w:val="22"/>
          <w:lang w:val="hu-HU"/>
          <w:rPrChange w:id="708" w:author="Kántor Endre" w:date="2023-05-09T08:54:00Z">
            <w:rPr>
              <w:lang w:val="hu-HU"/>
            </w:rPr>
          </w:rPrChange>
        </w:rPr>
        <w:t>tervezhetők.</w:t>
      </w:r>
      <w:ins w:id="709" w:author="Kántor Endre" w:date="2023-05-09T09:26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 Egy ilyen módon elvégzett </w:t>
        </w:r>
      </w:ins>
    </w:p>
    <w:p w14:paraId="25E069C5" w14:textId="77777777" w:rsidR="00EB453F" w:rsidRPr="003B40E2" w:rsidDel="007830E3" w:rsidRDefault="00EB453F">
      <w:pPr>
        <w:rPr>
          <w:del w:id="710" w:author="Kántor Endre" w:date="2023-05-09T09:26:00Z"/>
          <w:rFonts w:asciiTheme="minorHAnsi" w:hAnsiTheme="minorHAnsi" w:cstheme="minorHAnsi"/>
          <w:sz w:val="22"/>
          <w:szCs w:val="22"/>
          <w:lang w:val="hu-HU"/>
          <w:rPrChange w:id="711" w:author="Kántor Endre" w:date="2023-05-09T08:54:00Z">
            <w:rPr>
              <w:del w:id="712" w:author="Kántor Endre" w:date="2023-05-09T09:26:00Z"/>
              <w:lang w:val="hu-HU"/>
            </w:rPr>
          </w:rPrChange>
        </w:rPr>
        <w:pPrChange w:id="713" w:author="Kántor Endre" w:date="2023-05-09T08:54:00Z">
          <w:pPr>
            <w:pStyle w:val="NormalWeb"/>
            <w:spacing w:before="0" w:beforeAutospacing="0" w:after="0" w:afterAutospacing="0"/>
          </w:pPr>
        </w:pPrChange>
      </w:pPr>
    </w:p>
    <w:p w14:paraId="76E0E9A6" w14:textId="795139EF" w:rsidR="00EB453F" w:rsidRPr="003B40E2" w:rsidDel="003B40E2" w:rsidRDefault="00EB453F">
      <w:pPr>
        <w:rPr>
          <w:del w:id="714" w:author="Kántor Endre" w:date="2023-05-09T08:54:00Z"/>
          <w:rFonts w:asciiTheme="minorHAnsi" w:hAnsiTheme="minorHAnsi" w:cstheme="minorHAnsi"/>
          <w:sz w:val="22"/>
          <w:szCs w:val="22"/>
          <w:lang w:val="hu-HU"/>
          <w:rPrChange w:id="715" w:author="Kántor Endre" w:date="2023-05-09T08:54:00Z">
            <w:rPr>
              <w:del w:id="716" w:author="Kántor Endre" w:date="2023-05-09T08:54:00Z"/>
              <w:lang w:val="hu-HU"/>
            </w:rPr>
          </w:rPrChange>
        </w:rPr>
        <w:pPrChange w:id="717" w:author="Kántor Endre" w:date="2023-05-09T09:26:00Z">
          <w:pPr>
            <w:pStyle w:val="NormalWeb"/>
            <w:spacing w:before="0" w:beforeAutospacing="0" w:after="0" w:afterAutospacing="0"/>
          </w:pPr>
        </w:pPrChange>
      </w:pPr>
      <w:del w:id="718" w:author="Kántor Endre" w:date="2023-05-09T09:26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19" w:author="Kántor Endre" w:date="2023-05-09T08:54:00Z">
              <w:rPr>
                <w:lang w:val="hu-HU"/>
              </w:rPr>
            </w:rPrChange>
          </w:rPr>
          <w:delText xml:space="preserve">A </w:delText>
        </w:r>
      </w:del>
      <w:r w:rsidRPr="003B40E2">
        <w:rPr>
          <w:rFonts w:asciiTheme="minorHAnsi" w:hAnsiTheme="minorHAnsi" w:cstheme="minorHAnsi"/>
          <w:sz w:val="22"/>
          <w:szCs w:val="22"/>
          <w:lang w:val="hu-HU"/>
          <w:rPrChange w:id="720" w:author="Kántor Endre" w:date="2023-05-09T08:54:00Z">
            <w:rPr>
              <w:lang w:val="hu-HU"/>
            </w:rPr>
          </w:rPrChange>
        </w:rPr>
        <w:t>szakértő</w:t>
      </w:r>
      <w:r w:rsidR="006C3A16" w:rsidRPr="003B40E2">
        <w:rPr>
          <w:rFonts w:asciiTheme="minorHAnsi" w:hAnsiTheme="minorHAnsi" w:cstheme="minorHAnsi"/>
          <w:sz w:val="22"/>
          <w:szCs w:val="22"/>
          <w:lang w:val="hu-HU"/>
          <w:rPrChange w:id="721" w:author="Kántor Endre" w:date="2023-05-09T08:54:00Z">
            <w:rPr>
              <w:lang w:val="hu-HU"/>
            </w:rPr>
          </w:rPrChange>
        </w:rPr>
        <w:t>i</w:t>
      </w:r>
      <w:r w:rsidRPr="003B40E2">
        <w:rPr>
          <w:rFonts w:asciiTheme="minorHAnsi" w:hAnsiTheme="minorHAnsi" w:cstheme="minorHAnsi"/>
          <w:sz w:val="22"/>
          <w:szCs w:val="22"/>
          <w:lang w:val="hu-HU"/>
          <w:rPrChange w:id="722" w:author="Kántor Endre" w:date="2023-05-09T08:54:00Z">
            <w:rPr>
              <w:lang w:val="hu-HU"/>
            </w:rPr>
          </w:rPrChange>
        </w:rPr>
        <w:t xml:space="preserve"> elemzés segítségével </w:t>
      </w:r>
      <w:ins w:id="723" w:author="Kántor Endre" w:date="2023-05-09T09:26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valódi tudás nyerhető </w:t>
        </w:r>
      </w:ins>
      <w:del w:id="724" w:author="Kántor Endre" w:date="2023-05-09T09:26:00Z">
        <w:r w:rsidR="006C3A16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25" w:author="Kántor Endre" w:date="2023-05-09T08:54:00Z">
              <w:rPr>
                <w:lang w:val="hu-HU"/>
              </w:rPr>
            </w:rPrChange>
          </w:rPr>
          <w:delText>valóban megtudhatjuk</w:delText>
        </w:r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26" w:author="Kántor Endre" w:date="2023-05-09T08:54:00Z">
              <w:rPr>
                <w:lang w:val="hu-HU"/>
              </w:rPr>
            </w:rPrChange>
          </w:rPr>
          <w:delText>,</w:delText>
        </w:r>
      </w:del>
      <w:ins w:id="727" w:author="Kántor Endre" w:date="2023-05-09T09:26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arról, mennyire </w:t>
        </w:r>
      </w:ins>
      <w:ins w:id="728" w:author="Kántor Endre" w:date="2023-05-09T09:27:00Z"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ismerjük valóban szervezetünk </w:t>
        </w:r>
      </w:ins>
      <w:del w:id="729" w:author="Kántor Endre" w:date="2023-05-09T09:27:00Z"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0" w:author="Kántor Endre" w:date="2023-05-09T08:54:00Z">
              <w:rPr>
                <w:lang w:val="hu-HU"/>
              </w:rPr>
            </w:rPrChange>
          </w:rPr>
          <w:delText xml:space="preserve"> jól tudtuk</w:delText>
        </w:r>
        <w:r w:rsidR="006C3A16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1" w:author="Kántor Endre" w:date="2023-05-09T08:54:00Z">
              <w:rPr>
                <w:lang w:val="hu-HU"/>
              </w:rPr>
            </w:rPrChange>
          </w:rPr>
          <w:delText>/</w:delText>
        </w:r>
        <w:r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2" w:author="Kántor Endre" w:date="2023-05-09T08:54:00Z">
              <w:rPr>
                <w:lang w:val="hu-HU"/>
              </w:rPr>
            </w:rPrChange>
          </w:rPr>
          <w:delText>ismertük</w:delText>
        </w:r>
        <w:r w:rsidR="006C3A16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3" w:author="Kántor Endre" w:date="2023-05-09T08:54:00Z">
              <w:rPr>
                <w:lang w:val="hu-HU"/>
              </w:rPr>
            </w:rPrChange>
          </w:rPr>
          <w:delText xml:space="preserve">-e </w:delText>
        </w:r>
        <w:r w:rsidR="00C73E5B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4" w:author="Kántor Endre" w:date="2023-05-09T08:54:00Z">
              <w:rPr>
                <w:lang w:val="hu-HU"/>
              </w:rPr>
            </w:rPrChange>
          </w:rPr>
          <w:delText xml:space="preserve">az </w:delText>
        </w:r>
        <w:r w:rsidR="006C3A16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5" w:author="Kántor Endre" w:date="2023-05-09T08:54:00Z">
              <w:rPr>
                <w:lang w:val="hu-HU"/>
              </w:rPr>
            </w:rPrChange>
          </w:rPr>
          <w:delText>IT</w:delText>
        </w:r>
        <w:r w:rsidR="00C73E5B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6" w:author="Kántor Endre" w:date="2023-05-09T08:54:00Z">
              <w:rPr>
                <w:lang w:val="hu-HU"/>
              </w:rPr>
            </w:rPrChange>
          </w:rPr>
          <w:delText>-nk</w:delText>
        </w:r>
        <w:r w:rsidR="006C3A16" w:rsidRPr="003B40E2" w:rsidDel="007830E3">
          <w:rPr>
            <w:rFonts w:asciiTheme="minorHAnsi" w:hAnsiTheme="minorHAnsi" w:cstheme="minorHAnsi"/>
            <w:sz w:val="22"/>
            <w:szCs w:val="22"/>
            <w:lang w:val="hu-HU"/>
            <w:rPrChange w:id="737" w:author="Kántor Endre" w:date="2023-05-09T08:54:00Z">
              <w:rPr>
                <w:lang w:val="hu-HU"/>
              </w:rPr>
            </w:rPrChange>
          </w:rPr>
          <w:delText xml:space="preserve"> </w:delText>
        </w:r>
      </w:del>
      <w:r w:rsidR="006C3A16" w:rsidRPr="003B40E2">
        <w:rPr>
          <w:rFonts w:asciiTheme="minorHAnsi" w:hAnsiTheme="minorHAnsi" w:cstheme="minorHAnsi"/>
          <w:sz w:val="22"/>
          <w:szCs w:val="22"/>
          <w:lang w:val="hu-HU"/>
          <w:rPrChange w:id="738" w:author="Kántor Endre" w:date="2023-05-09T08:54:00Z">
            <w:rPr>
              <w:lang w:val="hu-HU"/>
            </w:rPr>
          </w:rPrChange>
        </w:rPr>
        <w:t xml:space="preserve">legfontosabb </w:t>
      </w:r>
      <w:ins w:id="739" w:author="Kántor Endre" w:date="2023-05-09T09:27:00Z">
        <w:r w:rsidR="007830E3" w:rsidRPr="00F97447">
          <w:rPr>
            <w:rFonts w:asciiTheme="minorHAnsi" w:hAnsiTheme="minorHAnsi" w:cstheme="minorHAnsi"/>
            <w:sz w:val="22"/>
            <w:szCs w:val="22"/>
            <w:lang w:val="hu-HU"/>
          </w:rPr>
          <w:t>IT</w:t>
        </w:r>
        <w:r w:rsidR="007830E3">
          <w:rPr>
            <w:rFonts w:asciiTheme="minorHAnsi" w:hAnsiTheme="minorHAnsi" w:cstheme="minorHAnsi"/>
            <w:sz w:val="22"/>
            <w:szCs w:val="22"/>
            <w:lang w:val="hu-HU"/>
          </w:rPr>
          <w:t xml:space="preserve"> </w:t>
        </w:r>
      </w:ins>
      <w:r w:rsidR="006C3A16" w:rsidRPr="003B40E2">
        <w:rPr>
          <w:rFonts w:asciiTheme="minorHAnsi" w:hAnsiTheme="minorHAnsi" w:cstheme="minorHAnsi"/>
          <w:sz w:val="22"/>
          <w:szCs w:val="22"/>
          <w:lang w:val="hu-HU"/>
          <w:rPrChange w:id="740" w:author="Kántor Endre" w:date="2023-05-09T08:54:00Z">
            <w:rPr>
              <w:lang w:val="hu-HU"/>
            </w:rPr>
          </w:rPrChange>
        </w:rPr>
        <w:t>képességeit.</w:t>
      </w:r>
    </w:p>
    <w:p w14:paraId="3F74E281" w14:textId="02223F44" w:rsidR="00EB453F" w:rsidRPr="003B40E2" w:rsidDel="003B40E2" w:rsidRDefault="00EB453F">
      <w:pPr>
        <w:rPr>
          <w:del w:id="741" w:author="Kántor Endre" w:date="2023-05-09T08:54:00Z"/>
          <w:rFonts w:asciiTheme="minorHAnsi" w:hAnsiTheme="minorHAnsi" w:cstheme="minorHAnsi"/>
          <w:sz w:val="22"/>
          <w:szCs w:val="22"/>
          <w:lang w:val="hu-HU"/>
          <w:rPrChange w:id="742" w:author="Kántor Endre" w:date="2023-05-09T08:54:00Z">
            <w:rPr>
              <w:del w:id="743" w:author="Kántor Endre" w:date="2023-05-09T08:54:00Z"/>
              <w:lang w:val="hu-HU"/>
            </w:rPr>
          </w:rPrChange>
        </w:rPr>
        <w:pPrChange w:id="744" w:author="Kántor Endre" w:date="2023-05-09T09:26:00Z">
          <w:pPr>
            <w:pStyle w:val="NormalWeb"/>
            <w:spacing w:before="0" w:beforeAutospacing="0" w:after="0" w:afterAutospacing="0"/>
          </w:pPr>
        </w:pPrChange>
      </w:pPr>
    </w:p>
    <w:p w14:paraId="0D45948D" w14:textId="7FD0BB22" w:rsidR="00924769" w:rsidRPr="003B40E2" w:rsidRDefault="00924769">
      <w:pPr>
        <w:rPr>
          <w:rFonts w:asciiTheme="minorHAnsi" w:hAnsiTheme="minorHAnsi" w:cstheme="minorHAnsi"/>
          <w:sz w:val="22"/>
          <w:szCs w:val="22"/>
          <w:lang w:val="hu-HU"/>
          <w:rPrChange w:id="745" w:author="Kántor Endre" w:date="2023-05-09T08:54:00Z">
            <w:rPr>
              <w:lang w:val="hu-HU"/>
            </w:rPr>
          </w:rPrChange>
        </w:rPr>
        <w:pPrChange w:id="746" w:author="Kántor Endre" w:date="2023-05-09T09:26:00Z">
          <w:pPr>
            <w:pStyle w:val="NormalWeb"/>
            <w:spacing w:before="0" w:beforeAutospacing="0" w:after="0" w:afterAutospacing="0"/>
          </w:pPr>
        </w:pPrChange>
      </w:pPr>
    </w:p>
    <w:sectPr w:rsidR="00924769" w:rsidRPr="003B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EBAE" w14:textId="77777777" w:rsidR="00E848B9" w:rsidRDefault="00E848B9" w:rsidP="00912434">
      <w:r>
        <w:separator/>
      </w:r>
    </w:p>
  </w:endnote>
  <w:endnote w:type="continuationSeparator" w:id="0">
    <w:p w14:paraId="38BCBCA5" w14:textId="77777777" w:rsidR="00E848B9" w:rsidRDefault="00E848B9" w:rsidP="0091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D9FB" w14:textId="77777777" w:rsidR="00E848B9" w:rsidRDefault="00E848B9" w:rsidP="00912434">
      <w:r>
        <w:separator/>
      </w:r>
    </w:p>
  </w:footnote>
  <w:footnote w:type="continuationSeparator" w:id="0">
    <w:p w14:paraId="4ED96459" w14:textId="77777777" w:rsidR="00E848B9" w:rsidRDefault="00E848B9" w:rsidP="0091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D0A"/>
    <w:multiLevelType w:val="hybridMultilevel"/>
    <w:tmpl w:val="01325C7A"/>
    <w:lvl w:ilvl="0" w:tplc="D8D29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7DFD"/>
    <w:multiLevelType w:val="hybridMultilevel"/>
    <w:tmpl w:val="6E6ED8C2"/>
    <w:lvl w:ilvl="0" w:tplc="73A613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24EC"/>
    <w:multiLevelType w:val="hybridMultilevel"/>
    <w:tmpl w:val="6672B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6116F"/>
    <w:multiLevelType w:val="hybridMultilevel"/>
    <w:tmpl w:val="846EE0FC"/>
    <w:lvl w:ilvl="0" w:tplc="7B40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3C1D"/>
    <w:multiLevelType w:val="hybridMultilevel"/>
    <w:tmpl w:val="C02C0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334C1"/>
    <w:multiLevelType w:val="hybridMultilevel"/>
    <w:tmpl w:val="0D7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D1541"/>
    <w:multiLevelType w:val="hybridMultilevel"/>
    <w:tmpl w:val="4E100BD0"/>
    <w:lvl w:ilvl="0" w:tplc="3F7CC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140149">
    <w:abstractNumId w:val="6"/>
  </w:num>
  <w:num w:numId="2" w16cid:durableId="497616857">
    <w:abstractNumId w:val="3"/>
  </w:num>
  <w:num w:numId="3" w16cid:durableId="1262569127">
    <w:abstractNumId w:val="5"/>
  </w:num>
  <w:num w:numId="4" w16cid:durableId="390660998">
    <w:abstractNumId w:val="4"/>
  </w:num>
  <w:num w:numId="5" w16cid:durableId="885064801">
    <w:abstractNumId w:val="2"/>
  </w:num>
  <w:num w:numId="6" w16cid:durableId="1222403798">
    <w:abstractNumId w:val="0"/>
  </w:num>
  <w:num w:numId="7" w16cid:durableId="168135190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ántor Endre">
    <w15:presenceInfo w15:providerId="Windows Live" w15:userId="452e00935b996bec"/>
  </w15:person>
  <w15:person w15:author="Torok, Tamas">
    <w15:presenceInfo w15:providerId="AD" w15:userId="S::ttorok@deloittece.com::ac6510ba-d1f6-4844-907c-dd9a66b841eb"/>
  </w15:person>
  <w15:person w15:author="Molnar, Adam [marketing]">
    <w15:presenceInfo w15:providerId="AD" w15:userId="S::adamolnar@deloittece.com::52226174-d48a-4a95-83b5-d36d3bb598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trackRevision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7A"/>
    <w:rsid w:val="00010E7D"/>
    <w:rsid w:val="00033899"/>
    <w:rsid w:val="00185ED4"/>
    <w:rsid w:val="00276823"/>
    <w:rsid w:val="00341DCB"/>
    <w:rsid w:val="00364257"/>
    <w:rsid w:val="003809ED"/>
    <w:rsid w:val="00385C10"/>
    <w:rsid w:val="003B40E2"/>
    <w:rsid w:val="00427BE1"/>
    <w:rsid w:val="004415A9"/>
    <w:rsid w:val="00444862"/>
    <w:rsid w:val="00472B51"/>
    <w:rsid w:val="004A638B"/>
    <w:rsid w:val="004C64A0"/>
    <w:rsid w:val="004E7E2F"/>
    <w:rsid w:val="00541FA8"/>
    <w:rsid w:val="00551040"/>
    <w:rsid w:val="00554069"/>
    <w:rsid w:val="00577CC7"/>
    <w:rsid w:val="005B3643"/>
    <w:rsid w:val="005C52F7"/>
    <w:rsid w:val="005D0EE6"/>
    <w:rsid w:val="00640E78"/>
    <w:rsid w:val="00654243"/>
    <w:rsid w:val="00673C90"/>
    <w:rsid w:val="006807F9"/>
    <w:rsid w:val="006B7870"/>
    <w:rsid w:val="006C3A16"/>
    <w:rsid w:val="006C7B8D"/>
    <w:rsid w:val="007177A8"/>
    <w:rsid w:val="00731833"/>
    <w:rsid w:val="007830E3"/>
    <w:rsid w:val="0083662A"/>
    <w:rsid w:val="008451B6"/>
    <w:rsid w:val="008A74E5"/>
    <w:rsid w:val="008F5105"/>
    <w:rsid w:val="00912434"/>
    <w:rsid w:val="00924769"/>
    <w:rsid w:val="0099697A"/>
    <w:rsid w:val="009D4C8C"/>
    <w:rsid w:val="00A247DD"/>
    <w:rsid w:val="00A34B08"/>
    <w:rsid w:val="00A61425"/>
    <w:rsid w:val="00AA0368"/>
    <w:rsid w:val="00B03980"/>
    <w:rsid w:val="00BA34B6"/>
    <w:rsid w:val="00BC3B9E"/>
    <w:rsid w:val="00BD541A"/>
    <w:rsid w:val="00C3649D"/>
    <w:rsid w:val="00C73E5B"/>
    <w:rsid w:val="00CD1DAF"/>
    <w:rsid w:val="00D7480E"/>
    <w:rsid w:val="00DD1453"/>
    <w:rsid w:val="00DE0180"/>
    <w:rsid w:val="00E56E1F"/>
    <w:rsid w:val="00E848B9"/>
    <w:rsid w:val="00E85769"/>
    <w:rsid w:val="00EB453F"/>
    <w:rsid w:val="00ED1E8A"/>
    <w:rsid w:val="00EE1026"/>
    <w:rsid w:val="00F21454"/>
    <w:rsid w:val="00FA017E"/>
    <w:rsid w:val="00F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715DA4"/>
  <w15:chartTrackingRefBased/>
  <w15:docId w15:val="{3C77F363-D818-48A4-9630-EA8795BE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3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84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51040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10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1040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040"/>
    <w:rPr>
      <w:rFonts w:eastAsiaTheme="minorEastAsia"/>
      <w:b/>
      <w:bCs/>
    </w:rPr>
  </w:style>
  <w:style w:type="paragraph" w:styleId="ListParagraph">
    <w:name w:val="List Paragraph"/>
    <w:basedOn w:val="Normal"/>
    <w:uiPriority w:val="34"/>
    <w:qFormat/>
    <w:rsid w:val="00640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4E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4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4E5"/>
    <w:rPr>
      <w:rFonts w:eastAsiaTheme="minorEastAsia"/>
      <w:sz w:val="24"/>
      <w:szCs w:val="24"/>
    </w:rPr>
  </w:style>
  <w:style w:type="character" w:customStyle="1" w:styleId="contentpasted0">
    <w:name w:val="contentpasted0"/>
    <w:basedOn w:val="DefaultParagraphFont"/>
    <w:rsid w:val="0038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Rostas, Andras</dc:creator>
  <cp:keywords/>
  <dc:description/>
  <cp:lastModifiedBy>Torok, Tamas</cp:lastModifiedBy>
  <cp:revision>3</cp:revision>
  <dcterms:created xsi:type="dcterms:W3CDTF">2023-07-18T14:40:00Z</dcterms:created>
  <dcterms:modified xsi:type="dcterms:W3CDTF">2023-07-18T15:14:00Z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2022-09-29T09:03:56Z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51cdd4d5-e3f8-46d3-8268-847a3c781332</vt:lpwstr>
  </property>
  <property fmtid="{D5CDD505-2E9C-101B-9397-08002B2CF9AE}" pid="8" name="MSIP_Label_ea60d57e-af5b-4752-ac57-3e4f28ca11dc_ContentBits">
    <vt:lpwstr>0</vt:lpwstr>
  </property>
</Properties>
</file>