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D006AC" w14:textId="7B6C7A78" w:rsidR="00362754" w:rsidRDefault="00A24769" w:rsidP="00A24769">
      <w:pPr>
        <w:jc w:val="center"/>
        <w:rPr>
          <w:b/>
          <w:bCs/>
        </w:rPr>
      </w:pPr>
      <w:r>
        <w:rPr>
          <w:b/>
          <w:bCs/>
        </w:rPr>
        <w:t>SZOLGÁLTATÁSI KERETSZERZŐDÉS</w:t>
      </w:r>
    </w:p>
    <w:p w14:paraId="7BEC1B37" w14:textId="77777777" w:rsidR="00A24769" w:rsidRDefault="00A24769" w:rsidP="00A24769">
      <w:pPr>
        <w:rPr>
          <w:b/>
          <w:bCs/>
        </w:rPr>
      </w:pPr>
    </w:p>
    <w:p w14:paraId="735C7A03" w14:textId="77777777" w:rsidR="00A24769" w:rsidRDefault="00A24769" w:rsidP="00A24769">
      <w:pPr>
        <w:spacing w:after="0" w:line="240" w:lineRule="auto"/>
        <w:ind w:left="-5"/>
        <w:rPr>
          <w:rFonts w:ascii="Calibri" w:eastAsia="Calibri" w:hAnsi="Calibri" w:cs="Calibri"/>
        </w:rPr>
      </w:pPr>
      <w:r w:rsidRPr="00E027EB">
        <w:rPr>
          <w:rFonts w:ascii="Calibri" w:eastAsia="Calibri" w:hAnsi="Calibri" w:cs="Calibri"/>
        </w:rPr>
        <w:t xml:space="preserve">amely létrejött egyrészről a </w:t>
      </w:r>
    </w:p>
    <w:p w14:paraId="3DC1A992" w14:textId="77777777" w:rsidR="00A24769" w:rsidRPr="00E027EB" w:rsidRDefault="00A24769" w:rsidP="00A24769">
      <w:pPr>
        <w:spacing w:after="0" w:line="240" w:lineRule="auto"/>
        <w:ind w:left="-5"/>
        <w:rPr>
          <w:rFonts w:ascii="Calibri" w:eastAsia="Calibri" w:hAnsi="Calibri" w:cs="Calibri"/>
        </w:rPr>
      </w:pPr>
    </w:p>
    <w:p w14:paraId="49930FD8" w14:textId="77777777" w:rsidR="00A24769" w:rsidRPr="00E027EB" w:rsidRDefault="00A24769" w:rsidP="00A24769">
      <w:pPr>
        <w:spacing w:after="129" w:line="240" w:lineRule="auto"/>
        <w:rPr>
          <w:rFonts w:ascii="Calibri" w:hAnsi="Calibri" w:cs="Calibri"/>
          <w:color w:val="000000"/>
        </w:rPr>
      </w:pPr>
      <w:r w:rsidRPr="00E027EB">
        <w:rPr>
          <w:rFonts w:ascii="Calibri" w:hAnsi="Calibri" w:cs="Calibri"/>
          <w:b/>
          <w:bCs/>
        </w:rPr>
        <w:t xml:space="preserve">p2m Informatika Szolgáltató Korlátolt Felelősségű Társaság </w:t>
      </w:r>
    </w:p>
    <w:p w14:paraId="29D3A816" w14:textId="77777777" w:rsidR="00A24769" w:rsidRPr="00E027EB" w:rsidRDefault="00A24769" w:rsidP="00A24769">
      <w:pPr>
        <w:spacing w:after="0" w:line="240" w:lineRule="auto"/>
        <w:rPr>
          <w:rFonts w:ascii="Calibri" w:eastAsia="Times New Roman" w:hAnsi="Calibri" w:cs="Calibri"/>
          <w:lang w:eastAsia="hu-HU"/>
        </w:rPr>
      </w:pPr>
      <w:r w:rsidRPr="00E027EB">
        <w:rPr>
          <w:rFonts w:ascii="Calibri" w:eastAsia="Times New Roman" w:hAnsi="Calibri" w:cs="Calibri"/>
          <w:lang w:eastAsia="hu-HU"/>
        </w:rPr>
        <w:t>székhely:</w:t>
      </w:r>
      <w:r w:rsidRPr="00E027EB">
        <w:rPr>
          <w:rFonts w:ascii="Calibri" w:eastAsia="Times New Roman" w:hAnsi="Calibri" w:cs="Calibri"/>
          <w:lang w:eastAsia="hu-HU"/>
        </w:rPr>
        <w:tab/>
      </w:r>
      <w:r w:rsidRPr="00E027EB">
        <w:rPr>
          <w:rFonts w:ascii="Calibri" w:eastAsia="Times New Roman" w:hAnsi="Calibri" w:cs="Calibri"/>
          <w:lang w:eastAsia="hu-HU"/>
        </w:rPr>
        <w:tab/>
        <w:t>1025 Budapest, Nagybányai út 92.</w:t>
      </w:r>
    </w:p>
    <w:p w14:paraId="37E42CEF" w14:textId="77777777" w:rsidR="00A24769" w:rsidRPr="00E027EB" w:rsidRDefault="00A24769" w:rsidP="00A24769">
      <w:pPr>
        <w:spacing w:after="0" w:line="240" w:lineRule="auto"/>
        <w:rPr>
          <w:rFonts w:ascii="Calibri" w:eastAsia="Times New Roman" w:hAnsi="Calibri" w:cs="Calibri"/>
          <w:lang w:eastAsia="hu-HU"/>
        </w:rPr>
      </w:pPr>
      <w:r w:rsidRPr="00E027EB">
        <w:rPr>
          <w:rFonts w:ascii="Calibri" w:eastAsia="Times New Roman" w:hAnsi="Calibri" w:cs="Calibri"/>
          <w:lang w:eastAsia="hu-HU"/>
        </w:rPr>
        <w:t xml:space="preserve">levelezési cím: </w:t>
      </w:r>
      <w:r w:rsidRPr="00E027EB">
        <w:rPr>
          <w:rFonts w:ascii="Calibri" w:eastAsia="Times New Roman" w:hAnsi="Calibri" w:cs="Calibri"/>
          <w:lang w:eastAsia="hu-HU"/>
        </w:rPr>
        <w:tab/>
      </w:r>
      <w:r w:rsidRPr="00E027EB">
        <w:rPr>
          <w:rFonts w:ascii="Calibri" w:eastAsia="Times New Roman" w:hAnsi="Calibri" w:cs="Calibri"/>
          <w:lang w:eastAsia="hu-HU"/>
        </w:rPr>
        <w:tab/>
      </w:r>
      <w:r w:rsidRPr="00E027EB">
        <w:rPr>
          <w:rFonts w:ascii="Calibri" w:hAnsi="Calibri" w:cs="Calibri"/>
          <w:noProof/>
        </w:rPr>
        <w:t>1025 Budapest, Nagybányai út 92.</w:t>
      </w:r>
      <w:r w:rsidRPr="00E027EB" w:rsidDel="00FF1397">
        <w:rPr>
          <w:rFonts w:ascii="Calibri" w:eastAsia="Times New Roman" w:hAnsi="Calibri" w:cs="Calibri"/>
          <w:highlight w:val="green"/>
          <w:lang w:eastAsia="hu-HU"/>
        </w:rPr>
        <w:t xml:space="preserve"> </w:t>
      </w:r>
    </w:p>
    <w:p w14:paraId="479C979A" w14:textId="77777777" w:rsidR="00A24769" w:rsidRPr="00E027EB" w:rsidRDefault="00A24769" w:rsidP="00A24769">
      <w:pPr>
        <w:spacing w:after="0" w:line="240" w:lineRule="auto"/>
        <w:rPr>
          <w:rFonts w:ascii="Calibri" w:eastAsia="Times New Roman" w:hAnsi="Calibri" w:cs="Calibri"/>
          <w:lang w:eastAsia="hu-HU"/>
        </w:rPr>
      </w:pPr>
      <w:r w:rsidRPr="00E027EB">
        <w:rPr>
          <w:rFonts w:ascii="Calibri" w:eastAsia="Times New Roman" w:hAnsi="Calibri" w:cs="Calibri"/>
          <w:lang w:eastAsia="hu-HU"/>
        </w:rPr>
        <w:t xml:space="preserve">bankszámlaszám: </w:t>
      </w:r>
      <w:r w:rsidRPr="00E027EB">
        <w:rPr>
          <w:rFonts w:ascii="Calibri" w:eastAsia="Times New Roman" w:hAnsi="Calibri" w:cs="Calibri"/>
          <w:lang w:eastAsia="hu-HU"/>
        </w:rPr>
        <w:tab/>
      </w:r>
      <w:r w:rsidRPr="00E027EB">
        <w:rPr>
          <w:rFonts w:ascii="Calibri" w:hAnsi="Calibri" w:cs="Calibri"/>
          <w:snapToGrid w:val="0"/>
          <w:color w:val="000000" w:themeColor="text1"/>
        </w:rPr>
        <w:t>10700732-69779949-51100005</w:t>
      </w:r>
      <w:r w:rsidRPr="00E027EB" w:rsidDel="00FF1397">
        <w:rPr>
          <w:rFonts w:ascii="Calibri" w:eastAsia="Times New Roman" w:hAnsi="Calibri" w:cs="Calibri"/>
          <w:highlight w:val="green"/>
          <w:lang w:eastAsia="hu-HU"/>
        </w:rPr>
        <w:t xml:space="preserve"> </w:t>
      </w:r>
    </w:p>
    <w:p w14:paraId="5D70D36C" w14:textId="77777777" w:rsidR="00A24769" w:rsidRPr="00E027EB" w:rsidRDefault="00A24769" w:rsidP="00A24769">
      <w:pPr>
        <w:spacing w:after="0" w:line="240" w:lineRule="auto"/>
        <w:rPr>
          <w:rFonts w:ascii="Calibri" w:eastAsia="Times New Roman" w:hAnsi="Calibri" w:cs="Calibri"/>
          <w:lang w:eastAsia="hu-HU"/>
        </w:rPr>
      </w:pPr>
      <w:r w:rsidRPr="00E027EB">
        <w:rPr>
          <w:rFonts w:ascii="Calibri" w:eastAsia="Times New Roman" w:hAnsi="Calibri" w:cs="Calibri"/>
          <w:lang w:eastAsia="hu-HU"/>
        </w:rPr>
        <w:t>adószám:</w:t>
      </w:r>
      <w:r w:rsidRPr="00E027EB">
        <w:rPr>
          <w:rFonts w:ascii="Calibri" w:eastAsia="Times New Roman" w:hAnsi="Calibri" w:cs="Calibri"/>
          <w:lang w:eastAsia="hu-HU"/>
        </w:rPr>
        <w:tab/>
      </w:r>
      <w:r w:rsidRPr="00E027EB">
        <w:rPr>
          <w:rFonts w:ascii="Calibri" w:eastAsia="Times New Roman" w:hAnsi="Calibri" w:cs="Calibri"/>
          <w:lang w:eastAsia="hu-HU"/>
        </w:rPr>
        <w:tab/>
        <w:t>25719279-2-41</w:t>
      </w:r>
      <w:r w:rsidRPr="00E027EB" w:rsidDel="0023506D">
        <w:rPr>
          <w:rFonts w:ascii="Calibri" w:eastAsia="Times New Roman" w:hAnsi="Calibri" w:cs="Calibri"/>
          <w:lang w:eastAsia="hu-HU"/>
        </w:rPr>
        <w:t xml:space="preserve"> </w:t>
      </w:r>
    </w:p>
    <w:p w14:paraId="4C6BC654" w14:textId="77777777" w:rsidR="00A24769" w:rsidRPr="00E027EB" w:rsidRDefault="00A24769" w:rsidP="00A24769">
      <w:pPr>
        <w:spacing w:after="0" w:line="240" w:lineRule="auto"/>
        <w:rPr>
          <w:rFonts w:ascii="Calibri" w:eastAsia="Times New Roman" w:hAnsi="Calibri" w:cs="Calibri"/>
          <w:lang w:eastAsia="hu-HU"/>
        </w:rPr>
      </w:pPr>
      <w:r w:rsidRPr="00E027EB">
        <w:rPr>
          <w:rFonts w:ascii="Calibri" w:eastAsia="Times New Roman" w:hAnsi="Calibri" w:cs="Calibri"/>
          <w:lang w:eastAsia="hu-HU"/>
        </w:rPr>
        <w:t>cégjegyzékszám:</w:t>
      </w:r>
      <w:r w:rsidRPr="00E027EB">
        <w:rPr>
          <w:rFonts w:ascii="Calibri" w:eastAsia="Times New Roman" w:hAnsi="Calibri" w:cs="Calibri"/>
          <w:lang w:eastAsia="hu-HU"/>
        </w:rPr>
        <w:tab/>
        <w:t>01-09-285465</w:t>
      </w:r>
      <w:r w:rsidRPr="00E027EB" w:rsidDel="00BE7050">
        <w:rPr>
          <w:rFonts w:ascii="Calibri" w:eastAsia="Times New Roman" w:hAnsi="Calibri" w:cs="Calibri"/>
          <w:lang w:eastAsia="hu-HU"/>
        </w:rPr>
        <w:t xml:space="preserve"> </w:t>
      </w:r>
    </w:p>
    <w:p w14:paraId="5DA4542A" w14:textId="77777777" w:rsidR="00A24769" w:rsidRPr="00E027EB" w:rsidRDefault="00A24769" w:rsidP="00A24769">
      <w:pPr>
        <w:spacing w:after="0" w:line="240" w:lineRule="auto"/>
        <w:rPr>
          <w:rFonts w:ascii="Calibri" w:eastAsia="Times New Roman" w:hAnsi="Calibri" w:cs="Calibri"/>
          <w:lang w:eastAsia="hu-HU"/>
        </w:rPr>
      </w:pPr>
      <w:r w:rsidRPr="00E027EB">
        <w:rPr>
          <w:rFonts w:ascii="Calibri" w:eastAsia="Times New Roman" w:hAnsi="Calibri" w:cs="Calibri"/>
          <w:lang w:eastAsia="hu-HU"/>
        </w:rPr>
        <w:t xml:space="preserve">képviseli: </w:t>
      </w:r>
      <w:r w:rsidRPr="00E027EB">
        <w:rPr>
          <w:rFonts w:ascii="Calibri" w:eastAsia="Times New Roman" w:hAnsi="Calibri" w:cs="Calibri"/>
          <w:lang w:eastAsia="hu-HU"/>
        </w:rPr>
        <w:tab/>
      </w:r>
      <w:r w:rsidRPr="00E027EB">
        <w:rPr>
          <w:rFonts w:ascii="Calibri" w:eastAsia="Times New Roman" w:hAnsi="Calibri" w:cs="Calibri"/>
          <w:lang w:eastAsia="hu-HU"/>
        </w:rPr>
        <w:tab/>
      </w:r>
      <w:r w:rsidRPr="00E027EB">
        <w:rPr>
          <w:rFonts w:ascii="Calibri" w:hAnsi="Calibri" w:cs="Calibri"/>
          <w:noProof/>
        </w:rPr>
        <w:t>Szabad Tamás, ügyvezető</w:t>
      </w:r>
      <w:r w:rsidRPr="00E027EB" w:rsidDel="00FF1397">
        <w:rPr>
          <w:rFonts w:ascii="Calibri" w:eastAsia="Times New Roman" w:hAnsi="Calibri" w:cs="Calibri"/>
          <w:highlight w:val="green"/>
          <w:lang w:eastAsia="hu-HU"/>
        </w:rPr>
        <w:t xml:space="preserve"> </w:t>
      </w:r>
    </w:p>
    <w:p w14:paraId="043DAC53" w14:textId="77777777" w:rsidR="00A24769" w:rsidRPr="00E027EB" w:rsidRDefault="00A24769" w:rsidP="00A24769">
      <w:pPr>
        <w:spacing w:after="0" w:line="240" w:lineRule="auto"/>
        <w:rPr>
          <w:rFonts w:ascii="Calibri" w:eastAsia="Times New Roman" w:hAnsi="Calibri" w:cs="Calibri"/>
          <w:bCs/>
          <w:lang w:eastAsia="hu-HU"/>
        </w:rPr>
      </w:pPr>
      <w:r w:rsidRPr="00E027EB">
        <w:rPr>
          <w:rFonts w:ascii="Calibri" w:eastAsia="Times New Roman" w:hAnsi="Calibri" w:cs="Calibri"/>
          <w:lang w:eastAsia="hu-HU"/>
        </w:rPr>
        <w:t>mint megrendelő (a továbbiakban: „</w:t>
      </w:r>
      <w:r w:rsidRPr="00E027EB">
        <w:rPr>
          <w:rFonts w:ascii="Calibri" w:eastAsia="Times New Roman" w:hAnsi="Calibri" w:cs="Calibri"/>
          <w:b/>
          <w:lang w:eastAsia="hu-HU"/>
        </w:rPr>
        <w:t>Megrendelő”</w:t>
      </w:r>
      <w:r w:rsidRPr="00E027EB">
        <w:rPr>
          <w:rFonts w:ascii="Calibri" w:eastAsia="Times New Roman" w:hAnsi="Calibri" w:cs="Calibri"/>
          <w:bCs/>
          <w:lang w:eastAsia="hu-HU"/>
        </w:rPr>
        <w:t>)</w:t>
      </w:r>
    </w:p>
    <w:p w14:paraId="4D089031" w14:textId="77777777" w:rsidR="00A24769" w:rsidRPr="00E027EB" w:rsidRDefault="00A24769" w:rsidP="00A24769">
      <w:pPr>
        <w:spacing w:after="0" w:line="240" w:lineRule="auto"/>
        <w:rPr>
          <w:rFonts w:ascii="Calibri" w:eastAsia="Times New Roman" w:hAnsi="Calibri" w:cs="Calibri"/>
          <w:lang w:eastAsia="hu-HU"/>
        </w:rPr>
      </w:pPr>
    </w:p>
    <w:p w14:paraId="5C908FCD" w14:textId="77777777" w:rsidR="00A24769" w:rsidRDefault="00A24769" w:rsidP="00A24769">
      <w:pPr>
        <w:spacing w:after="0" w:line="240" w:lineRule="auto"/>
        <w:rPr>
          <w:rFonts w:ascii="Calibri" w:eastAsia="Times New Roman" w:hAnsi="Calibri" w:cs="Calibri"/>
          <w:lang w:eastAsia="hu-HU"/>
        </w:rPr>
      </w:pPr>
      <w:r w:rsidRPr="00E027EB">
        <w:rPr>
          <w:rFonts w:ascii="Calibri" w:eastAsia="Times New Roman" w:hAnsi="Calibri" w:cs="Calibri"/>
          <w:lang w:eastAsia="hu-HU"/>
        </w:rPr>
        <w:t>másrészről a</w:t>
      </w:r>
    </w:p>
    <w:p w14:paraId="1CF761AD" w14:textId="77777777" w:rsidR="00596323" w:rsidRPr="00596323" w:rsidRDefault="00596323" w:rsidP="00A24769">
      <w:pPr>
        <w:spacing w:before="240" w:after="0" w:line="240" w:lineRule="auto"/>
        <w:rPr>
          <w:rFonts w:ascii="Calibri" w:eastAsia="Times New Roman" w:hAnsi="Calibri" w:cs="Calibri"/>
          <w:b/>
          <w:bCs/>
          <w:highlight w:val="yellow"/>
          <w:lang w:eastAsia="hu-HU"/>
        </w:rPr>
      </w:pPr>
      <w:proofErr w:type="spellStart"/>
      <w:r w:rsidRPr="00596323">
        <w:rPr>
          <w:rFonts w:ascii="Calibri" w:eastAsia="Times New Roman" w:hAnsi="Calibri" w:cs="Calibri"/>
          <w:b/>
          <w:bCs/>
          <w:highlight w:val="yellow"/>
          <w:lang w:eastAsia="hu-HU"/>
        </w:rPr>
        <w:t>ZaZiZi</w:t>
      </w:r>
      <w:proofErr w:type="spellEnd"/>
      <w:r w:rsidRPr="00596323">
        <w:rPr>
          <w:rFonts w:ascii="Calibri" w:eastAsia="Times New Roman" w:hAnsi="Calibri" w:cs="Calibri"/>
          <w:b/>
          <w:bCs/>
          <w:highlight w:val="yellow"/>
          <w:lang w:eastAsia="hu-HU"/>
        </w:rPr>
        <w:t xml:space="preserve"> Kereskedelmi és Szolgáltató Korlátolt Felelősségű Társaság</w:t>
      </w:r>
    </w:p>
    <w:p w14:paraId="03CB1A21" w14:textId="6E767B26" w:rsidR="00A24769" w:rsidRPr="00596323" w:rsidRDefault="00A24769" w:rsidP="00A24769">
      <w:pPr>
        <w:spacing w:before="240" w:after="0" w:line="240" w:lineRule="auto"/>
        <w:rPr>
          <w:rFonts w:ascii="Calibri" w:eastAsia="Times New Roman" w:hAnsi="Calibri" w:cs="Calibri"/>
          <w:highlight w:val="yellow"/>
          <w:lang w:eastAsia="hu-HU"/>
        </w:rPr>
      </w:pPr>
      <w:r w:rsidRPr="00596323">
        <w:rPr>
          <w:rFonts w:ascii="Calibri" w:eastAsia="Times New Roman" w:hAnsi="Calibri" w:cs="Calibri"/>
          <w:highlight w:val="yellow"/>
          <w:lang w:eastAsia="hu-HU"/>
        </w:rPr>
        <w:t>székhely:</w:t>
      </w:r>
      <w:r w:rsidRPr="00596323">
        <w:rPr>
          <w:rFonts w:ascii="Calibri" w:eastAsia="Times New Roman" w:hAnsi="Calibri" w:cs="Calibri"/>
          <w:highlight w:val="yellow"/>
          <w:lang w:eastAsia="hu-HU"/>
        </w:rPr>
        <w:tab/>
      </w:r>
      <w:r w:rsidRPr="00596323">
        <w:rPr>
          <w:rFonts w:ascii="Calibri" w:eastAsia="Times New Roman" w:hAnsi="Calibri" w:cs="Calibri"/>
          <w:highlight w:val="yellow"/>
          <w:lang w:eastAsia="hu-HU"/>
        </w:rPr>
        <w:tab/>
      </w:r>
      <w:r w:rsidR="00596323" w:rsidRPr="00596323">
        <w:rPr>
          <w:rFonts w:ascii="Calibri" w:eastAsia="Times New Roman" w:hAnsi="Calibri" w:cs="Calibri"/>
          <w:highlight w:val="yellow"/>
          <w:lang w:eastAsia="hu-HU"/>
        </w:rPr>
        <w:t>2145 Kerepes, Wéber Ede utca 48.</w:t>
      </w:r>
    </w:p>
    <w:p w14:paraId="21B62255" w14:textId="513E5788" w:rsidR="00A24769" w:rsidRPr="00596323" w:rsidRDefault="00A24769" w:rsidP="00A24769">
      <w:pPr>
        <w:spacing w:after="0" w:line="240" w:lineRule="auto"/>
        <w:rPr>
          <w:rFonts w:ascii="Calibri" w:eastAsia="Times New Roman" w:hAnsi="Calibri" w:cs="Calibri"/>
          <w:highlight w:val="yellow"/>
          <w:lang w:eastAsia="hu-HU"/>
        </w:rPr>
      </w:pPr>
      <w:r w:rsidRPr="00596323">
        <w:rPr>
          <w:rFonts w:ascii="Calibri" w:eastAsia="Times New Roman" w:hAnsi="Calibri" w:cs="Calibri"/>
          <w:highlight w:val="yellow"/>
          <w:lang w:eastAsia="hu-HU"/>
        </w:rPr>
        <w:t xml:space="preserve">levelezési cím: </w:t>
      </w:r>
      <w:r w:rsidRPr="00596323">
        <w:rPr>
          <w:rFonts w:ascii="Calibri" w:eastAsia="Times New Roman" w:hAnsi="Calibri" w:cs="Calibri"/>
          <w:highlight w:val="yellow"/>
          <w:lang w:eastAsia="hu-HU"/>
        </w:rPr>
        <w:tab/>
      </w:r>
      <w:r w:rsidRPr="00596323">
        <w:rPr>
          <w:rFonts w:ascii="Calibri" w:eastAsia="Times New Roman" w:hAnsi="Calibri" w:cs="Calibri"/>
          <w:highlight w:val="yellow"/>
          <w:lang w:eastAsia="hu-HU"/>
        </w:rPr>
        <w:tab/>
      </w:r>
      <w:r w:rsidR="00596323" w:rsidRPr="00596323">
        <w:rPr>
          <w:rFonts w:ascii="Calibri" w:eastAsia="Times New Roman" w:hAnsi="Calibri" w:cs="Calibri"/>
          <w:highlight w:val="yellow"/>
          <w:lang w:eastAsia="hu-HU"/>
        </w:rPr>
        <w:t>2145 Kerepes, Wéber Ede utca 48.</w:t>
      </w:r>
      <w:r w:rsidRPr="00596323">
        <w:rPr>
          <w:rFonts w:ascii="Calibri" w:hAnsi="Calibri" w:cs="Calibri"/>
          <w:noProof/>
          <w:highlight w:val="yellow"/>
        </w:rPr>
        <w:t xml:space="preserve"> </w:t>
      </w:r>
    </w:p>
    <w:p w14:paraId="634FCF26" w14:textId="17E46EB1" w:rsidR="00A24769" w:rsidRPr="00596323" w:rsidRDefault="00A24769" w:rsidP="00596323">
      <w:pPr>
        <w:spacing w:after="0" w:line="240" w:lineRule="auto"/>
        <w:rPr>
          <w:rFonts w:ascii="Calibri" w:eastAsia="Times New Roman" w:hAnsi="Calibri" w:cs="Calibri"/>
          <w:highlight w:val="yellow"/>
          <w:lang w:eastAsia="hu-HU"/>
        </w:rPr>
      </w:pPr>
      <w:r w:rsidRPr="00596323">
        <w:rPr>
          <w:rFonts w:ascii="Calibri" w:eastAsia="Times New Roman" w:hAnsi="Calibri" w:cs="Calibri"/>
          <w:highlight w:val="yellow"/>
          <w:lang w:eastAsia="hu-HU"/>
        </w:rPr>
        <w:t xml:space="preserve">bankszámlaszám: </w:t>
      </w:r>
      <w:r w:rsidRPr="00596323">
        <w:rPr>
          <w:rFonts w:ascii="Calibri" w:eastAsia="Times New Roman" w:hAnsi="Calibri" w:cs="Calibri"/>
          <w:highlight w:val="yellow"/>
          <w:lang w:eastAsia="hu-HU"/>
        </w:rPr>
        <w:tab/>
      </w:r>
      <w:r w:rsidR="00596323" w:rsidRPr="00596323">
        <w:rPr>
          <w:rFonts w:ascii="Calibri" w:eastAsia="Times New Roman" w:hAnsi="Calibri" w:cs="Calibri"/>
          <w:highlight w:val="yellow"/>
          <w:lang w:eastAsia="hu-HU"/>
        </w:rPr>
        <w:t>11600006-00000000-33199164</w:t>
      </w:r>
    </w:p>
    <w:p w14:paraId="07CACE75" w14:textId="00A750B8" w:rsidR="00A24769" w:rsidRPr="00596323" w:rsidRDefault="00A24769" w:rsidP="00596323">
      <w:pPr>
        <w:spacing w:after="0" w:line="240" w:lineRule="auto"/>
        <w:rPr>
          <w:rFonts w:ascii="Calibri" w:eastAsia="Times New Roman" w:hAnsi="Calibri" w:cs="Calibri"/>
          <w:highlight w:val="yellow"/>
          <w:lang w:eastAsia="hu-HU"/>
        </w:rPr>
      </w:pPr>
      <w:r w:rsidRPr="00596323">
        <w:rPr>
          <w:rFonts w:ascii="Calibri" w:eastAsia="Times New Roman" w:hAnsi="Calibri" w:cs="Calibri"/>
          <w:highlight w:val="yellow"/>
          <w:lang w:eastAsia="hu-HU"/>
        </w:rPr>
        <w:t>adószám:</w:t>
      </w:r>
      <w:r w:rsidRPr="00596323">
        <w:rPr>
          <w:rFonts w:ascii="Calibri" w:eastAsia="Times New Roman" w:hAnsi="Calibri" w:cs="Calibri"/>
          <w:highlight w:val="yellow"/>
          <w:lang w:eastAsia="hu-HU"/>
        </w:rPr>
        <w:tab/>
      </w:r>
      <w:r w:rsidRPr="00596323">
        <w:rPr>
          <w:rFonts w:ascii="Calibri" w:eastAsia="Times New Roman" w:hAnsi="Calibri" w:cs="Calibri"/>
          <w:highlight w:val="yellow"/>
          <w:lang w:eastAsia="hu-HU"/>
        </w:rPr>
        <w:tab/>
      </w:r>
      <w:r w:rsidR="00596323" w:rsidRPr="00596323">
        <w:rPr>
          <w:rFonts w:ascii="Calibri" w:eastAsia="Times New Roman" w:hAnsi="Calibri" w:cs="Calibri"/>
          <w:highlight w:val="yellow"/>
          <w:lang w:eastAsia="hu-HU"/>
        </w:rPr>
        <w:t>14668595-2-13</w:t>
      </w:r>
    </w:p>
    <w:p w14:paraId="0A5F1654" w14:textId="5CFA896A" w:rsidR="00A24769" w:rsidRPr="00596323" w:rsidRDefault="00A24769" w:rsidP="00596323">
      <w:pPr>
        <w:spacing w:after="0" w:line="240" w:lineRule="auto"/>
        <w:rPr>
          <w:rFonts w:ascii="Calibri" w:eastAsia="Times New Roman" w:hAnsi="Calibri" w:cs="Calibri"/>
          <w:highlight w:val="yellow"/>
          <w:lang w:eastAsia="hu-HU"/>
        </w:rPr>
      </w:pPr>
      <w:r w:rsidRPr="00596323">
        <w:rPr>
          <w:rFonts w:ascii="Calibri" w:eastAsia="Times New Roman" w:hAnsi="Calibri" w:cs="Calibri"/>
          <w:highlight w:val="yellow"/>
          <w:lang w:eastAsia="hu-HU"/>
        </w:rPr>
        <w:t>cégjegyzékszám:</w:t>
      </w:r>
      <w:r w:rsidRPr="00596323">
        <w:rPr>
          <w:rFonts w:ascii="Calibri" w:eastAsia="Times New Roman" w:hAnsi="Calibri" w:cs="Calibri"/>
          <w:highlight w:val="yellow"/>
          <w:lang w:eastAsia="hu-HU"/>
        </w:rPr>
        <w:tab/>
      </w:r>
      <w:bookmarkStart w:id="0" w:name="_Hlk195705648"/>
      <w:r w:rsidR="00596323" w:rsidRPr="00596323">
        <w:rPr>
          <w:rFonts w:ascii="Calibri" w:eastAsia="Times New Roman" w:hAnsi="Calibri" w:cs="Calibri"/>
          <w:highlight w:val="yellow"/>
          <w:lang w:eastAsia="hu-HU"/>
        </w:rPr>
        <w:t>13-09-126866</w:t>
      </w:r>
      <w:bookmarkEnd w:id="0"/>
    </w:p>
    <w:p w14:paraId="7CE8545A" w14:textId="6D8EECD2" w:rsidR="00A24769" w:rsidRPr="00E027EB" w:rsidRDefault="00A24769" w:rsidP="00596323">
      <w:pPr>
        <w:spacing w:after="0" w:line="240" w:lineRule="auto"/>
        <w:rPr>
          <w:rFonts w:ascii="Calibri" w:eastAsia="Times New Roman" w:hAnsi="Calibri" w:cs="Calibri"/>
          <w:lang w:eastAsia="hu-HU"/>
        </w:rPr>
      </w:pPr>
      <w:r w:rsidRPr="00596323">
        <w:rPr>
          <w:rFonts w:ascii="Calibri" w:eastAsia="Times New Roman" w:hAnsi="Calibri" w:cs="Calibri"/>
          <w:highlight w:val="yellow"/>
          <w:lang w:eastAsia="hu-HU"/>
        </w:rPr>
        <w:t xml:space="preserve">képviseli: </w:t>
      </w:r>
      <w:r w:rsidRPr="00596323">
        <w:rPr>
          <w:rFonts w:ascii="Calibri" w:eastAsia="Times New Roman" w:hAnsi="Calibri" w:cs="Calibri"/>
          <w:highlight w:val="yellow"/>
          <w:lang w:eastAsia="hu-HU"/>
        </w:rPr>
        <w:tab/>
      </w:r>
      <w:r w:rsidRPr="00596323">
        <w:rPr>
          <w:rFonts w:ascii="Calibri" w:eastAsia="Times New Roman" w:hAnsi="Calibri" w:cs="Calibri"/>
          <w:highlight w:val="yellow"/>
          <w:lang w:eastAsia="hu-HU"/>
        </w:rPr>
        <w:tab/>
      </w:r>
      <w:r w:rsidR="00596323" w:rsidRPr="00596323">
        <w:rPr>
          <w:rFonts w:ascii="Calibri" w:eastAsia="Times New Roman" w:hAnsi="Calibri" w:cs="Calibri"/>
          <w:highlight w:val="yellow"/>
          <w:lang w:eastAsia="hu-HU"/>
        </w:rPr>
        <w:t>Török Tamás, ügyvezető</w:t>
      </w:r>
    </w:p>
    <w:p w14:paraId="77F8F79A" w14:textId="189E7180" w:rsidR="00A24769" w:rsidRPr="00E027EB" w:rsidRDefault="00A24769" w:rsidP="00A24769">
      <w:pPr>
        <w:spacing w:line="240" w:lineRule="auto"/>
        <w:ind w:left="-5"/>
        <w:rPr>
          <w:rFonts w:ascii="Calibri" w:eastAsia="Calibri" w:hAnsi="Calibri" w:cs="Calibri"/>
        </w:rPr>
      </w:pPr>
      <w:r w:rsidRPr="00E027EB">
        <w:rPr>
          <w:rFonts w:ascii="Calibri" w:eastAsia="Calibri" w:hAnsi="Calibri" w:cs="Calibri"/>
        </w:rPr>
        <w:t>mint Szolgáltató</w:t>
      </w:r>
      <w:r>
        <w:rPr>
          <w:rFonts w:ascii="Calibri" w:eastAsia="Calibri" w:hAnsi="Calibri" w:cs="Calibri"/>
          <w:vertAlign w:val="superscript"/>
        </w:rPr>
        <w:t xml:space="preserve"> </w:t>
      </w:r>
      <w:r w:rsidRPr="00E027EB">
        <w:rPr>
          <w:rFonts w:ascii="Calibri" w:eastAsia="Calibri" w:hAnsi="Calibri" w:cs="Calibri"/>
        </w:rPr>
        <w:t>(a továbbiakban: „</w:t>
      </w:r>
      <w:r w:rsidRPr="00E027EB">
        <w:rPr>
          <w:rFonts w:ascii="Calibri" w:eastAsia="Calibri" w:hAnsi="Calibri" w:cs="Calibri"/>
          <w:b/>
          <w:bCs/>
        </w:rPr>
        <w:t>Szolgáltató”</w:t>
      </w:r>
      <w:r w:rsidRPr="00E027EB">
        <w:rPr>
          <w:rFonts w:ascii="Calibri" w:eastAsia="Calibri" w:hAnsi="Calibri" w:cs="Calibri"/>
        </w:rPr>
        <w:t>) között</w:t>
      </w:r>
    </w:p>
    <w:p w14:paraId="253FD957" w14:textId="77777777" w:rsidR="00A24769" w:rsidRDefault="00A24769" w:rsidP="00A24769">
      <w:pPr>
        <w:spacing w:after="0" w:line="240" w:lineRule="auto"/>
        <w:ind w:left="-5"/>
        <w:rPr>
          <w:rFonts w:ascii="Calibri" w:eastAsia="Calibri" w:hAnsi="Calibri" w:cs="Calibri"/>
        </w:rPr>
      </w:pPr>
      <w:r w:rsidRPr="00E027EB">
        <w:rPr>
          <w:rFonts w:ascii="Calibri" w:eastAsia="Calibri" w:hAnsi="Calibri" w:cs="Calibri"/>
        </w:rPr>
        <w:t>- a továbbiakban: Megrendelő és Szolgáltató külön-külön említve: „Fél”, együttesen említve: „Felek” vagy „Szerződő Felek” között - alulírott helyen és napon az alábbi feltételekkel.</w:t>
      </w:r>
    </w:p>
    <w:p w14:paraId="1D81A4F7" w14:textId="77777777" w:rsidR="00A24769" w:rsidRPr="00E027EB" w:rsidRDefault="00A24769" w:rsidP="00A24769">
      <w:pPr>
        <w:spacing w:after="0" w:line="240" w:lineRule="auto"/>
        <w:ind w:left="-5"/>
        <w:rPr>
          <w:rFonts w:ascii="Calibri" w:eastAsia="Calibri" w:hAnsi="Calibri" w:cs="Calibri"/>
        </w:rPr>
      </w:pPr>
      <w:r w:rsidRPr="00E027EB">
        <w:rPr>
          <w:rFonts w:ascii="Calibri" w:eastAsia="Calibri" w:hAnsi="Calibri" w:cs="Calibri"/>
        </w:rPr>
        <w:t xml:space="preserve">  </w:t>
      </w:r>
    </w:p>
    <w:p w14:paraId="11A260B7" w14:textId="77777777" w:rsidR="00A24769" w:rsidRPr="00E027EB" w:rsidRDefault="00A24769" w:rsidP="00A24769">
      <w:pPr>
        <w:pStyle w:val="ListParagraph"/>
        <w:numPr>
          <w:ilvl w:val="0"/>
          <w:numId w:val="1"/>
        </w:numPr>
        <w:spacing w:after="26" w:line="240" w:lineRule="auto"/>
        <w:jc w:val="center"/>
        <w:rPr>
          <w:rFonts w:ascii="Calibri" w:eastAsia="Times New Roman" w:hAnsi="Calibri" w:cs="Calibri"/>
          <w:b/>
          <w:sz w:val="22"/>
        </w:rPr>
      </w:pPr>
      <w:r w:rsidRPr="00E027EB">
        <w:rPr>
          <w:rFonts w:ascii="Calibri" w:eastAsia="Times New Roman" w:hAnsi="Calibri" w:cs="Calibri"/>
          <w:b/>
          <w:sz w:val="22"/>
        </w:rPr>
        <w:t>A Keretszerződés létrejöttének előzménye</w:t>
      </w:r>
    </w:p>
    <w:p w14:paraId="1D64FCD0" w14:textId="77777777" w:rsidR="00A24769" w:rsidRPr="00E027EB" w:rsidRDefault="00A24769" w:rsidP="00A24769">
      <w:pPr>
        <w:spacing w:after="0" w:line="240" w:lineRule="auto"/>
        <w:rPr>
          <w:rFonts w:ascii="Calibri" w:hAnsi="Calibri" w:cs="Calibri"/>
          <w:b/>
          <w:bCs/>
        </w:rPr>
      </w:pPr>
    </w:p>
    <w:p w14:paraId="4643711B" w14:textId="7A28B075" w:rsidR="00A24769" w:rsidRPr="00E027EB" w:rsidRDefault="00A24769" w:rsidP="00A24769">
      <w:pPr>
        <w:pStyle w:val="ListParagraph"/>
        <w:numPr>
          <w:ilvl w:val="1"/>
          <w:numId w:val="1"/>
        </w:numPr>
        <w:spacing w:line="240" w:lineRule="auto"/>
        <w:ind w:left="426" w:hanging="426"/>
        <w:rPr>
          <w:rFonts w:ascii="Calibri" w:eastAsia="Calibri" w:hAnsi="Calibri" w:cs="Calibri"/>
          <w:sz w:val="22"/>
        </w:rPr>
      </w:pPr>
      <w:r w:rsidRPr="00E027EB">
        <w:rPr>
          <w:rFonts w:ascii="Calibri" w:eastAsia="Calibri" w:hAnsi="Calibri" w:cs="Calibri"/>
          <w:sz w:val="22"/>
        </w:rPr>
        <w:t xml:space="preserve">Felek rögzítik, hogy a Szerencsejáték Zrt., mint Beszerző (a továbbiakban: Beszerző) a </w:t>
      </w:r>
      <w:r w:rsidRPr="00A24769">
        <w:rPr>
          <w:rFonts w:ascii="Calibri" w:eastAsia="Calibri" w:hAnsi="Calibri" w:cs="Calibri"/>
          <w:b/>
          <w:bCs/>
          <w:sz w:val="22"/>
        </w:rPr>
        <w:t>DKM01ITSZ23</w:t>
      </w:r>
      <w:r w:rsidRPr="00E027EB">
        <w:rPr>
          <w:rFonts w:ascii="Calibri" w:eastAsia="Calibri" w:hAnsi="Calibri" w:cs="Calibri"/>
          <w:sz w:val="22"/>
        </w:rPr>
        <w:t xml:space="preserve"> azonosítószámú, </w:t>
      </w:r>
      <w:r w:rsidRPr="00A24769">
        <w:rPr>
          <w:rFonts w:ascii="Calibri" w:eastAsia="Calibri" w:hAnsi="Calibri" w:cs="Calibri"/>
          <w:b/>
          <w:bCs/>
          <w:sz w:val="22"/>
        </w:rPr>
        <w:t>„Informatikai rendszerek tervezéséhez, megvalósításához és bevezetéséhez kapcsolódó szakértői szolgáltatások nyújtása”</w:t>
      </w:r>
      <w:r w:rsidRPr="00666C65">
        <w:rPr>
          <w:rFonts w:ascii="Calibri" w:eastAsia="Calibri" w:hAnsi="Calibri" w:cs="Calibri"/>
          <w:b/>
          <w:bCs/>
          <w:sz w:val="22"/>
        </w:rPr>
        <w:t xml:space="preserve"> </w:t>
      </w:r>
      <w:r w:rsidR="00666C65" w:rsidRPr="00666C65">
        <w:rPr>
          <w:rFonts w:ascii="Calibri" w:eastAsia="Calibri" w:hAnsi="Calibri" w:cs="Calibri"/>
          <w:b/>
          <w:bCs/>
          <w:sz w:val="22"/>
        </w:rPr>
        <w:t>(RÖVID NÉV: ITSZ23)</w:t>
      </w:r>
      <w:r w:rsidR="00666C65">
        <w:rPr>
          <w:rFonts w:ascii="Calibri" w:eastAsia="Calibri" w:hAnsi="Calibri" w:cs="Calibri"/>
          <w:sz w:val="22"/>
        </w:rPr>
        <w:t xml:space="preserve"> </w:t>
      </w:r>
      <w:r w:rsidRPr="00E027EB">
        <w:rPr>
          <w:rFonts w:ascii="Calibri" w:eastAsia="Calibri" w:hAnsi="Calibri" w:cs="Calibri"/>
          <w:sz w:val="22"/>
        </w:rPr>
        <w:t>elnevezésű keretmegállapodás</w:t>
      </w:r>
      <w:r w:rsidR="00666C65">
        <w:rPr>
          <w:rStyle w:val="FootnoteReference"/>
          <w:rFonts w:ascii="Calibri" w:eastAsia="Calibri" w:hAnsi="Calibri" w:cs="Calibri"/>
          <w:sz w:val="22"/>
        </w:rPr>
        <w:footnoteReference w:id="1"/>
      </w:r>
      <w:r w:rsidRPr="00E027EB">
        <w:rPr>
          <w:rFonts w:ascii="Calibri" w:eastAsia="Calibri" w:hAnsi="Calibri" w:cs="Calibri"/>
          <w:sz w:val="22"/>
        </w:rPr>
        <w:t xml:space="preserve"> alapján, a hivatkozott keretmegállapodás tárgyát képező szolgáltatásokra vonatkozó beszerzési igénye megvalósítására </w:t>
      </w:r>
      <w:r w:rsidRPr="006A6EDB">
        <w:rPr>
          <w:rFonts w:ascii="Calibri" w:eastAsia="Calibri" w:hAnsi="Calibri" w:cs="Calibri"/>
          <w:b/>
          <w:bCs/>
          <w:sz w:val="22"/>
        </w:rPr>
        <w:t>„</w:t>
      </w:r>
      <w:r w:rsidRPr="00A24769">
        <w:rPr>
          <w:rFonts w:ascii="Calibri" w:eastAsia="Calibri" w:hAnsi="Calibri" w:cs="Calibri"/>
          <w:b/>
          <w:bCs/>
          <w:sz w:val="22"/>
        </w:rPr>
        <w:t xml:space="preserve">IT </w:t>
      </w:r>
      <w:proofErr w:type="spellStart"/>
      <w:r w:rsidRPr="00A24769">
        <w:rPr>
          <w:rFonts w:ascii="Calibri" w:eastAsia="Calibri" w:hAnsi="Calibri" w:cs="Calibri"/>
          <w:b/>
          <w:bCs/>
          <w:sz w:val="22"/>
        </w:rPr>
        <w:t>architekt</w:t>
      </w:r>
      <w:proofErr w:type="spellEnd"/>
      <w:r w:rsidRPr="00A24769">
        <w:rPr>
          <w:rFonts w:ascii="Calibri" w:eastAsia="Calibri" w:hAnsi="Calibri" w:cs="Calibri"/>
          <w:b/>
          <w:bCs/>
          <w:sz w:val="22"/>
        </w:rPr>
        <w:t xml:space="preserve"> támogatás</w:t>
      </w:r>
      <w:r w:rsidRPr="006A6EDB">
        <w:rPr>
          <w:rFonts w:ascii="Calibri" w:eastAsia="Calibri" w:hAnsi="Calibri" w:cs="Calibri"/>
          <w:b/>
          <w:bCs/>
          <w:sz w:val="22"/>
        </w:rPr>
        <w:t>”</w:t>
      </w:r>
      <w:r w:rsidRPr="00E027EB">
        <w:rPr>
          <w:rFonts w:ascii="Calibri" w:eastAsia="Calibri" w:hAnsi="Calibri" w:cs="Calibri"/>
          <w:sz w:val="22"/>
        </w:rPr>
        <w:t xml:space="preserve"> tárgyban a közbeszerzésekről szóló 2015. évi CXLIII. törvény (a továbbiakban: „Kbt.”) 105. § (2) bekezdésének c) pontja alapján a verseny </w:t>
      </w:r>
      <w:proofErr w:type="spellStart"/>
      <w:r w:rsidRPr="00E027EB">
        <w:rPr>
          <w:rFonts w:ascii="Calibri" w:eastAsia="Calibri" w:hAnsi="Calibri" w:cs="Calibri"/>
          <w:sz w:val="22"/>
        </w:rPr>
        <w:t>újranyitásával</w:t>
      </w:r>
      <w:proofErr w:type="spellEnd"/>
      <w:r w:rsidRPr="00E027EB">
        <w:rPr>
          <w:rFonts w:ascii="Calibri" w:eastAsia="Calibri" w:hAnsi="Calibri" w:cs="Calibri"/>
          <w:sz w:val="22"/>
        </w:rPr>
        <w:t xml:space="preserve"> közbeszerzési eljárást folytatott le, melynek nyertese Megrendelő lett. A nyertes eljárás eredményeként Beszerző és Megrendelő egymással </w:t>
      </w:r>
      <w:r>
        <w:rPr>
          <w:rFonts w:ascii="Calibri" w:eastAsia="Calibri" w:hAnsi="Calibri" w:cs="Calibri"/>
          <w:sz w:val="22"/>
        </w:rPr>
        <w:t>szolgáltatási keret</w:t>
      </w:r>
      <w:r w:rsidRPr="00E027EB">
        <w:rPr>
          <w:rFonts w:ascii="Calibri" w:eastAsia="Calibri" w:hAnsi="Calibri" w:cs="Calibri"/>
          <w:sz w:val="22"/>
        </w:rPr>
        <w:t xml:space="preserve">szerződést kötött (a továbbiakban: Főszerződés). </w:t>
      </w:r>
    </w:p>
    <w:p w14:paraId="245705D5" w14:textId="77777777" w:rsidR="00A24769" w:rsidRPr="00E027EB" w:rsidRDefault="00A24769" w:rsidP="00A24769">
      <w:pPr>
        <w:spacing w:line="240" w:lineRule="auto"/>
        <w:ind w:left="426"/>
        <w:jc w:val="both"/>
        <w:rPr>
          <w:rFonts w:ascii="Calibri" w:eastAsia="Calibri" w:hAnsi="Calibri" w:cs="Calibri"/>
        </w:rPr>
      </w:pPr>
      <w:r w:rsidRPr="00E027EB">
        <w:rPr>
          <w:rFonts w:ascii="Calibri" w:eastAsia="Calibri" w:hAnsi="Calibri" w:cs="Calibri"/>
        </w:rPr>
        <w:t xml:space="preserve">A Főszerződés tartalmára figyelemmel, azzal összhangban Megrendelő Szolgáltatóval keretszerződést (a továbbiakban: „Keretszerződés” vagy „Szerződés”) köt. </w:t>
      </w:r>
    </w:p>
    <w:p w14:paraId="39877ADF" w14:textId="77777777" w:rsidR="00A24769" w:rsidRDefault="00A24769" w:rsidP="00A24769">
      <w:pPr>
        <w:spacing w:line="240" w:lineRule="auto"/>
        <w:ind w:left="426"/>
        <w:jc w:val="both"/>
        <w:rPr>
          <w:rFonts w:ascii="Calibri" w:eastAsia="Calibri" w:hAnsi="Calibri" w:cs="Calibri"/>
        </w:rPr>
      </w:pPr>
      <w:r w:rsidRPr="00E027EB">
        <w:rPr>
          <w:rFonts w:ascii="Calibri" w:eastAsia="Calibri" w:hAnsi="Calibri" w:cs="Calibri"/>
        </w:rPr>
        <w:t xml:space="preserve">Szolgáltató, jelen Keretszerződés aláírásával kinyilvánítja, hogy ismeri és a Keretszerződés teljesítése során figyelembe veszi, elfogadja és betartja a jelen Keretszerződés tárgyát, annak megvalósítását érintő valamennyi jogszabályt, az egyébként rá vonatkozó etikai normákat, valamint </w:t>
      </w:r>
      <w:r w:rsidRPr="00E027EB">
        <w:rPr>
          <w:rFonts w:ascii="Calibri" w:eastAsia="Times New Roman" w:hAnsi="Calibri" w:cs="Calibri"/>
        </w:rPr>
        <w:t>a jelen Keretszerződés mellékletét képező Műszaki leírásban</w:t>
      </w:r>
      <w:r w:rsidRPr="00E027EB">
        <w:rPr>
          <w:rFonts w:ascii="Calibri" w:eastAsia="Calibri" w:hAnsi="Calibri" w:cs="Calibri"/>
        </w:rPr>
        <w:t xml:space="preserve"> (a továbbiakban: „Műszaki leírás”) foglaltakat. </w:t>
      </w:r>
    </w:p>
    <w:p w14:paraId="6185F433" w14:textId="77777777" w:rsidR="00A24769" w:rsidRDefault="00A24769" w:rsidP="00A24769">
      <w:pPr>
        <w:pStyle w:val="Default"/>
      </w:pPr>
    </w:p>
    <w:p w14:paraId="0C9D96F7" w14:textId="37C2B553" w:rsidR="00A24769" w:rsidRDefault="00A24769" w:rsidP="00A24769">
      <w:pPr>
        <w:pStyle w:val="ListParagraph"/>
        <w:numPr>
          <w:ilvl w:val="0"/>
          <w:numId w:val="1"/>
        </w:numPr>
        <w:spacing w:after="26" w:line="240" w:lineRule="auto"/>
        <w:jc w:val="center"/>
        <w:rPr>
          <w:rFonts w:ascii="Calibri" w:eastAsia="Times New Roman" w:hAnsi="Calibri" w:cs="Calibri"/>
          <w:b/>
          <w:sz w:val="22"/>
        </w:rPr>
      </w:pPr>
      <w:r w:rsidRPr="00A24769">
        <w:rPr>
          <w:rFonts w:ascii="Calibri" w:eastAsia="Times New Roman" w:hAnsi="Calibri" w:cs="Calibri"/>
          <w:b/>
          <w:sz w:val="22"/>
        </w:rPr>
        <w:lastRenderedPageBreak/>
        <w:t>A Keretszerződés tárgya, mennyisége</w:t>
      </w:r>
    </w:p>
    <w:p w14:paraId="4579D227" w14:textId="77777777" w:rsidR="004A30E0" w:rsidRPr="00A24769" w:rsidRDefault="004A30E0" w:rsidP="004A30E0">
      <w:pPr>
        <w:pStyle w:val="ListParagraph"/>
        <w:spacing w:after="26" w:line="240" w:lineRule="auto"/>
        <w:rPr>
          <w:rFonts w:ascii="Calibri" w:eastAsia="Times New Roman" w:hAnsi="Calibri" w:cs="Calibri"/>
          <w:b/>
          <w:sz w:val="22"/>
        </w:rPr>
      </w:pPr>
    </w:p>
    <w:p w14:paraId="6AF620CA" w14:textId="7B048E6D" w:rsidR="00A24769" w:rsidRPr="004A30E0" w:rsidRDefault="00A24769" w:rsidP="00A24769">
      <w:pPr>
        <w:pStyle w:val="ListParagraph"/>
        <w:numPr>
          <w:ilvl w:val="1"/>
          <w:numId w:val="1"/>
        </w:numPr>
        <w:spacing w:line="240" w:lineRule="auto"/>
        <w:ind w:left="426" w:hanging="426"/>
        <w:rPr>
          <w:rFonts w:ascii="Calibri" w:eastAsia="Calibri" w:hAnsi="Calibri" w:cs="Calibri"/>
          <w:sz w:val="22"/>
        </w:rPr>
      </w:pPr>
      <w:r w:rsidRPr="004A30E0">
        <w:rPr>
          <w:rFonts w:ascii="Calibri" w:eastAsia="Calibri" w:hAnsi="Calibri" w:cs="Calibri"/>
          <w:sz w:val="22"/>
        </w:rPr>
        <w:t xml:space="preserve">Megrendelő megrendeli, Szolgáltató pedig elvállalja a jelen Keretszerződés </w:t>
      </w:r>
      <w:r w:rsidR="00D17B2A" w:rsidRPr="004A30E0">
        <w:rPr>
          <w:rFonts w:ascii="Calibri" w:eastAsia="Calibri" w:hAnsi="Calibri" w:cs="Calibri"/>
          <w:sz w:val="22"/>
        </w:rPr>
        <w:t>2</w:t>
      </w:r>
      <w:r w:rsidRPr="004A30E0">
        <w:rPr>
          <w:rFonts w:ascii="Calibri" w:eastAsia="Calibri" w:hAnsi="Calibri" w:cs="Calibri"/>
          <w:sz w:val="22"/>
        </w:rPr>
        <w:t>. sz</w:t>
      </w:r>
      <w:r w:rsidR="00FF0D5F" w:rsidRPr="004A30E0">
        <w:rPr>
          <w:rFonts w:ascii="Calibri" w:eastAsia="Calibri" w:hAnsi="Calibri" w:cs="Calibri"/>
          <w:sz w:val="22"/>
        </w:rPr>
        <w:t>ámú</w:t>
      </w:r>
      <w:r w:rsidRPr="004A30E0">
        <w:rPr>
          <w:rFonts w:ascii="Calibri" w:eastAsia="Calibri" w:hAnsi="Calibri" w:cs="Calibri"/>
          <w:sz w:val="22"/>
        </w:rPr>
        <w:t xml:space="preserve"> mellékletét képező Műszaki leírásban meghatározott követelményeknek megfelelő, megrendelt</w:t>
      </w:r>
      <w:r w:rsidR="00D17B2A" w:rsidRPr="004A30E0">
        <w:rPr>
          <w:rFonts w:ascii="Calibri" w:eastAsia="Calibri" w:hAnsi="Calibri" w:cs="Calibri"/>
          <w:sz w:val="22"/>
        </w:rPr>
        <w:t xml:space="preserve">, a </w:t>
      </w:r>
      <w:r w:rsidR="00FF0D5F" w:rsidRPr="004A30E0">
        <w:rPr>
          <w:rFonts w:ascii="Calibri" w:eastAsia="Calibri" w:hAnsi="Calibri" w:cs="Calibri"/>
          <w:sz w:val="22"/>
        </w:rPr>
        <w:t xml:space="preserve">jelen </w:t>
      </w:r>
      <w:r w:rsidR="00D17B2A" w:rsidRPr="004A30E0">
        <w:rPr>
          <w:rFonts w:ascii="Calibri" w:eastAsia="Calibri" w:hAnsi="Calibri" w:cs="Calibri"/>
          <w:sz w:val="22"/>
        </w:rPr>
        <w:t xml:space="preserve">Keretszerződés 1. számú mellékletét képező </w:t>
      </w:r>
      <w:r w:rsidRPr="004A30E0">
        <w:rPr>
          <w:rFonts w:ascii="Calibri" w:eastAsia="Calibri" w:hAnsi="Calibri" w:cs="Calibri"/>
          <w:sz w:val="22"/>
        </w:rPr>
        <w:t xml:space="preserve">szolgáltatás- és </w:t>
      </w:r>
      <w:proofErr w:type="spellStart"/>
      <w:r w:rsidRPr="004A30E0">
        <w:rPr>
          <w:rFonts w:ascii="Calibri" w:eastAsia="Calibri" w:hAnsi="Calibri" w:cs="Calibri"/>
          <w:sz w:val="22"/>
        </w:rPr>
        <w:t>árlista</w:t>
      </w:r>
      <w:proofErr w:type="spellEnd"/>
      <w:r w:rsidRPr="004A30E0">
        <w:rPr>
          <w:rFonts w:ascii="Calibri" w:eastAsia="Calibri" w:hAnsi="Calibri" w:cs="Calibri"/>
          <w:sz w:val="22"/>
        </w:rPr>
        <w:t xml:space="preserve"> szerint nevesített elemből álló szolgáltatások</w:t>
      </w:r>
      <w:r w:rsidR="00D17B2A" w:rsidRPr="004A30E0">
        <w:rPr>
          <w:rFonts w:ascii="Calibri" w:eastAsia="Calibri" w:hAnsi="Calibri" w:cs="Calibri"/>
          <w:sz w:val="22"/>
        </w:rPr>
        <w:t xml:space="preserve"> </w:t>
      </w:r>
      <w:r w:rsidRPr="004A30E0">
        <w:rPr>
          <w:rFonts w:ascii="Calibri" w:eastAsia="Calibri" w:hAnsi="Calibri" w:cs="Calibri"/>
          <w:sz w:val="22"/>
        </w:rPr>
        <w:t xml:space="preserve">nyújtását. </w:t>
      </w:r>
    </w:p>
    <w:p w14:paraId="7A107C67" w14:textId="77777777" w:rsidR="00A24769" w:rsidRPr="00A24769" w:rsidRDefault="00A24769" w:rsidP="00A24769">
      <w:pPr>
        <w:pStyle w:val="ListParagraph"/>
        <w:spacing w:line="240" w:lineRule="auto"/>
        <w:ind w:left="426"/>
        <w:rPr>
          <w:rFonts w:ascii="Calibri" w:eastAsia="Calibri" w:hAnsi="Calibri" w:cs="Calibri"/>
          <w:sz w:val="22"/>
        </w:rPr>
      </w:pPr>
    </w:p>
    <w:p w14:paraId="34BEBC1A" w14:textId="4B74E012" w:rsidR="00A24769" w:rsidRPr="00A24769" w:rsidRDefault="00A24769" w:rsidP="00A24769">
      <w:pPr>
        <w:pStyle w:val="ListParagraph"/>
        <w:numPr>
          <w:ilvl w:val="1"/>
          <w:numId w:val="1"/>
        </w:numPr>
        <w:spacing w:after="0" w:line="240" w:lineRule="auto"/>
        <w:ind w:left="426" w:hanging="426"/>
        <w:rPr>
          <w:rFonts w:ascii="Calibri" w:eastAsia="Calibri" w:hAnsi="Calibri" w:cs="Calibri"/>
          <w:sz w:val="22"/>
        </w:rPr>
      </w:pPr>
      <w:r w:rsidRPr="00A24769">
        <w:rPr>
          <w:rFonts w:ascii="Calibri" w:eastAsia="Calibri" w:hAnsi="Calibri" w:cs="Calibri"/>
          <w:sz w:val="22"/>
        </w:rPr>
        <w:t xml:space="preserve">A Felek rögzítik, hogy a teljes keretmennyiség: </w:t>
      </w:r>
    </w:p>
    <w:p w14:paraId="28F1CE87" w14:textId="19A7D7AE" w:rsidR="00A24769" w:rsidRPr="00A24769" w:rsidRDefault="00A24769" w:rsidP="00A24769">
      <w:pPr>
        <w:pStyle w:val="ListParagraph"/>
        <w:spacing w:line="240" w:lineRule="auto"/>
        <w:ind w:left="426"/>
        <w:rPr>
          <w:rFonts w:ascii="Calibri" w:eastAsia="Calibri" w:hAnsi="Calibri" w:cs="Calibri"/>
          <w:sz w:val="22"/>
        </w:rPr>
      </w:pPr>
      <w:r w:rsidRPr="00A24769">
        <w:rPr>
          <w:rFonts w:ascii="Calibri" w:eastAsia="Calibri" w:hAnsi="Calibri" w:cs="Calibri"/>
          <w:sz w:val="22"/>
        </w:rPr>
        <w:t xml:space="preserve">Szenior informatikai szakértő - 1x8 óra tekintetében 410 nap/fő. </w:t>
      </w:r>
    </w:p>
    <w:p w14:paraId="573ED933" w14:textId="77777777" w:rsidR="00A24769" w:rsidRPr="00D17B2A" w:rsidRDefault="00A24769" w:rsidP="00D17B2A">
      <w:pPr>
        <w:pStyle w:val="ListParagraph"/>
        <w:spacing w:after="26" w:line="240" w:lineRule="auto"/>
        <w:rPr>
          <w:rFonts w:ascii="Calibri" w:eastAsia="Times New Roman" w:hAnsi="Calibri" w:cs="Calibri"/>
          <w:b/>
          <w:sz w:val="22"/>
        </w:rPr>
      </w:pPr>
    </w:p>
    <w:p w14:paraId="68B68D8F" w14:textId="4CF136D1" w:rsidR="00D17B2A" w:rsidRDefault="00D17B2A" w:rsidP="00D17B2A">
      <w:pPr>
        <w:pStyle w:val="ListParagraph"/>
        <w:numPr>
          <w:ilvl w:val="0"/>
          <w:numId w:val="1"/>
        </w:numPr>
        <w:spacing w:after="26" w:line="240" w:lineRule="auto"/>
        <w:jc w:val="center"/>
        <w:rPr>
          <w:rFonts w:ascii="Calibri" w:eastAsia="Times New Roman" w:hAnsi="Calibri" w:cs="Calibri"/>
          <w:b/>
          <w:sz w:val="22"/>
        </w:rPr>
      </w:pPr>
      <w:r w:rsidRPr="00D17B2A">
        <w:rPr>
          <w:rFonts w:ascii="Calibri" w:eastAsia="Times New Roman" w:hAnsi="Calibri" w:cs="Calibri"/>
          <w:b/>
          <w:sz w:val="22"/>
        </w:rPr>
        <w:t>A Keretszerződés hatálya, időtartama</w:t>
      </w:r>
    </w:p>
    <w:p w14:paraId="50AE61F8" w14:textId="77777777" w:rsidR="00D17B2A" w:rsidRPr="00D17B2A" w:rsidRDefault="00D17B2A" w:rsidP="00D17B2A">
      <w:pPr>
        <w:pStyle w:val="ListParagraph"/>
        <w:spacing w:after="26" w:line="240" w:lineRule="auto"/>
        <w:rPr>
          <w:rFonts w:ascii="Calibri" w:eastAsia="Times New Roman" w:hAnsi="Calibri" w:cs="Calibri"/>
          <w:b/>
          <w:sz w:val="22"/>
        </w:rPr>
      </w:pPr>
    </w:p>
    <w:p w14:paraId="3E61A727" w14:textId="394B1898" w:rsidR="00D17B2A" w:rsidRPr="00F06219" w:rsidRDefault="00D17B2A" w:rsidP="009A572E">
      <w:pPr>
        <w:pStyle w:val="ListParagraph"/>
        <w:numPr>
          <w:ilvl w:val="1"/>
          <w:numId w:val="1"/>
        </w:numPr>
        <w:spacing w:after="0" w:line="240" w:lineRule="auto"/>
        <w:ind w:left="426" w:hanging="426"/>
        <w:rPr>
          <w:rFonts w:ascii="Calibri" w:eastAsia="Calibri" w:hAnsi="Calibri" w:cs="Calibri"/>
          <w:sz w:val="22"/>
        </w:rPr>
      </w:pPr>
      <w:r w:rsidRPr="00F06219">
        <w:rPr>
          <w:rFonts w:ascii="Calibri" w:eastAsia="Calibri" w:hAnsi="Calibri" w:cs="Calibri"/>
          <w:sz w:val="22"/>
        </w:rPr>
        <w:t>A Keretszerződés a később aláíró Fél aláírásának napján lép hatályba.</w:t>
      </w:r>
    </w:p>
    <w:p w14:paraId="1363DF58" w14:textId="77777777" w:rsidR="009A572E" w:rsidRPr="00F06219" w:rsidRDefault="009A572E" w:rsidP="009A572E">
      <w:pPr>
        <w:pStyle w:val="ListParagraph"/>
        <w:spacing w:after="0" w:line="240" w:lineRule="auto"/>
        <w:ind w:left="426"/>
        <w:rPr>
          <w:rFonts w:ascii="Calibri" w:eastAsia="Calibri" w:hAnsi="Calibri" w:cs="Calibri"/>
          <w:sz w:val="22"/>
        </w:rPr>
      </w:pPr>
    </w:p>
    <w:p w14:paraId="435654D7" w14:textId="72FDF67B" w:rsidR="00D17B2A" w:rsidRPr="00F06219" w:rsidRDefault="00D17B2A" w:rsidP="009A572E">
      <w:pPr>
        <w:pStyle w:val="ListParagraph"/>
        <w:numPr>
          <w:ilvl w:val="1"/>
          <w:numId w:val="1"/>
        </w:numPr>
        <w:spacing w:after="0" w:line="240" w:lineRule="auto"/>
        <w:ind w:left="426" w:hanging="426"/>
        <w:rPr>
          <w:rFonts w:ascii="Calibri" w:eastAsia="Calibri" w:hAnsi="Calibri" w:cs="Calibri"/>
          <w:sz w:val="22"/>
        </w:rPr>
      </w:pPr>
      <w:r w:rsidRPr="00F06219">
        <w:rPr>
          <w:rFonts w:ascii="Calibri" w:eastAsia="Calibri" w:hAnsi="Calibri" w:cs="Calibri"/>
          <w:sz w:val="22"/>
        </w:rPr>
        <w:t>Időtartama: A Keretszerződés hatályba lépésétől számított 12 hónap, azzal, hogy amennyiben a Keretszerződésben foglalt mennyiség korábban felhasználásra kerül, úgy a Keretszerződés a 410 nap/fő teljesítésével szűnik meg a Felek szerződésszerű teljesítésével.</w:t>
      </w:r>
    </w:p>
    <w:p w14:paraId="6E573BCC" w14:textId="77777777" w:rsidR="009A572E" w:rsidRPr="00F06219" w:rsidRDefault="009A572E" w:rsidP="009A572E">
      <w:pPr>
        <w:pStyle w:val="ListParagraph"/>
        <w:spacing w:after="0" w:line="240" w:lineRule="auto"/>
        <w:ind w:left="426"/>
        <w:rPr>
          <w:rFonts w:ascii="Calibri" w:eastAsia="Calibri" w:hAnsi="Calibri" w:cs="Calibri"/>
          <w:sz w:val="22"/>
        </w:rPr>
      </w:pPr>
    </w:p>
    <w:p w14:paraId="6201957E" w14:textId="0452B560" w:rsidR="00D17B2A" w:rsidRPr="00F06219" w:rsidRDefault="00D17B2A" w:rsidP="00FF0D5F">
      <w:pPr>
        <w:pStyle w:val="ListParagraph"/>
        <w:numPr>
          <w:ilvl w:val="0"/>
          <w:numId w:val="1"/>
        </w:numPr>
        <w:spacing w:after="26" w:line="240" w:lineRule="auto"/>
        <w:jc w:val="center"/>
        <w:rPr>
          <w:rFonts w:ascii="Calibri" w:eastAsia="Times New Roman" w:hAnsi="Calibri" w:cs="Calibri"/>
          <w:b/>
          <w:sz w:val="22"/>
        </w:rPr>
      </w:pPr>
      <w:r w:rsidRPr="00F06219">
        <w:rPr>
          <w:rFonts w:ascii="Calibri" w:eastAsia="Times New Roman" w:hAnsi="Calibri" w:cs="Calibri"/>
          <w:b/>
          <w:sz w:val="22"/>
        </w:rPr>
        <w:t>A teljesítés helye</w:t>
      </w:r>
    </w:p>
    <w:p w14:paraId="00A55337" w14:textId="77777777" w:rsidR="00FF0D5F" w:rsidRPr="00F06219" w:rsidRDefault="00FF0D5F" w:rsidP="00FF0D5F">
      <w:pPr>
        <w:pStyle w:val="ListParagraph"/>
        <w:spacing w:after="26" w:line="240" w:lineRule="auto"/>
        <w:rPr>
          <w:rFonts w:ascii="Calibri" w:eastAsia="Times New Roman" w:hAnsi="Calibri" w:cs="Calibri"/>
          <w:b/>
          <w:sz w:val="22"/>
        </w:rPr>
      </w:pPr>
    </w:p>
    <w:p w14:paraId="71D0F75C" w14:textId="27A30817" w:rsidR="00D17B2A" w:rsidRPr="00F06219" w:rsidRDefault="00D17B2A" w:rsidP="009A572E">
      <w:pPr>
        <w:pStyle w:val="ListParagraph"/>
        <w:numPr>
          <w:ilvl w:val="1"/>
          <w:numId w:val="1"/>
        </w:numPr>
        <w:spacing w:after="0" w:line="240" w:lineRule="auto"/>
        <w:ind w:left="426" w:hanging="426"/>
        <w:rPr>
          <w:rFonts w:ascii="Calibri" w:eastAsia="Calibri" w:hAnsi="Calibri" w:cs="Calibri"/>
          <w:sz w:val="22"/>
        </w:rPr>
      </w:pPr>
      <w:r w:rsidRPr="00F06219">
        <w:rPr>
          <w:rFonts w:ascii="Calibri" w:eastAsia="Calibri" w:hAnsi="Calibri" w:cs="Calibri"/>
          <w:sz w:val="22"/>
        </w:rPr>
        <w:t>Felek rögzítik, hogy a teljesítés helye a Megrendelő 1015 Budapest, Csalogány u. 30-32. alatt található székhelye.</w:t>
      </w:r>
    </w:p>
    <w:p w14:paraId="4D204BA2" w14:textId="77777777" w:rsidR="009A572E" w:rsidRPr="00F06219" w:rsidRDefault="009A572E" w:rsidP="009A572E">
      <w:pPr>
        <w:pStyle w:val="ListParagraph"/>
        <w:spacing w:after="0" w:line="240" w:lineRule="auto"/>
        <w:ind w:left="426"/>
        <w:rPr>
          <w:rFonts w:ascii="Calibri" w:eastAsia="Calibri" w:hAnsi="Calibri" w:cs="Calibri"/>
          <w:sz w:val="22"/>
        </w:rPr>
      </w:pPr>
    </w:p>
    <w:p w14:paraId="78AE7689" w14:textId="153AA4B6" w:rsidR="00D17B2A" w:rsidRPr="00F06219" w:rsidRDefault="00D17B2A" w:rsidP="009A572E">
      <w:pPr>
        <w:pStyle w:val="ListParagraph"/>
        <w:numPr>
          <w:ilvl w:val="1"/>
          <w:numId w:val="1"/>
        </w:numPr>
        <w:spacing w:after="0" w:line="240" w:lineRule="auto"/>
        <w:ind w:left="426" w:hanging="426"/>
        <w:rPr>
          <w:rFonts w:ascii="Calibri" w:eastAsia="Calibri" w:hAnsi="Calibri" w:cs="Calibri"/>
          <w:sz w:val="22"/>
        </w:rPr>
      </w:pPr>
      <w:r w:rsidRPr="00F06219">
        <w:rPr>
          <w:rFonts w:ascii="Calibri" w:eastAsia="Calibri" w:hAnsi="Calibri" w:cs="Calibri"/>
          <w:sz w:val="22"/>
        </w:rPr>
        <w:t>Felek rögzítik, hogy alapesetben a Szolgáltató helyszíni munkavégzéssel tesz eleget a jelen Keretszerződésben foglaltak teljesítésének. Megrendelő rögzíti, hogy Felek előzetes egyeztetése alapján, adott esetben</w:t>
      </w:r>
      <w:r w:rsidR="00FF0D5F" w:rsidRPr="00F06219">
        <w:rPr>
          <w:rFonts w:ascii="Calibri" w:eastAsia="Calibri" w:hAnsi="Calibri" w:cs="Calibri"/>
          <w:sz w:val="22"/>
        </w:rPr>
        <w:t xml:space="preserve">, amennyiben erre Beszerző igényt tart, </w:t>
      </w:r>
      <w:r w:rsidRPr="00F06219">
        <w:rPr>
          <w:rFonts w:ascii="Calibri" w:eastAsia="Calibri" w:hAnsi="Calibri" w:cs="Calibri"/>
          <w:sz w:val="22"/>
        </w:rPr>
        <w:t>Szolgáltató ún. távoli hozzáférés útján is eleget tehet a Keretszerződésben foglaltak teljesítésének. Megrendelő rögzíti, hogy a távoli hozzáférés biztosítása tekintetében</w:t>
      </w:r>
      <w:r w:rsidR="00FF0D5F" w:rsidRPr="00F06219">
        <w:rPr>
          <w:rFonts w:ascii="Calibri" w:eastAsia="Calibri" w:hAnsi="Calibri" w:cs="Calibri"/>
          <w:sz w:val="22"/>
        </w:rPr>
        <w:t xml:space="preserve"> Beszerző</w:t>
      </w:r>
      <w:r w:rsidRPr="00F06219">
        <w:rPr>
          <w:rFonts w:ascii="Calibri" w:eastAsia="Calibri" w:hAnsi="Calibri" w:cs="Calibri"/>
          <w:sz w:val="22"/>
        </w:rPr>
        <w:t xml:space="preserve"> infrastruktúrával jelenleg is rendelkezik.</w:t>
      </w:r>
    </w:p>
    <w:p w14:paraId="3B8C9D12" w14:textId="77777777" w:rsidR="009A572E" w:rsidRPr="00F06219" w:rsidRDefault="009A572E" w:rsidP="009A572E">
      <w:pPr>
        <w:spacing w:after="0" w:line="240" w:lineRule="auto"/>
        <w:rPr>
          <w:rFonts w:ascii="Calibri" w:eastAsia="Calibri" w:hAnsi="Calibri" w:cs="Calibri"/>
        </w:rPr>
      </w:pPr>
    </w:p>
    <w:p w14:paraId="4D75E9AD" w14:textId="5BC86601" w:rsidR="00FF0D5F" w:rsidRPr="00F06219" w:rsidRDefault="00D17B2A" w:rsidP="009A572E">
      <w:pPr>
        <w:pStyle w:val="ListParagraph"/>
        <w:numPr>
          <w:ilvl w:val="1"/>
          <w:numId w:val="1"/>
        </w:numPr>
        <w:spacing w:after="0" w:line="240" w:lineRule="auto"/>
        <w:ind w:left="426" w:hanging="426"/>
        <w:rPr>
          <w:rFonts w:ascii="Calibri" w:eastAsia="Calibri" w:hAnsi="Calibri" w:cs="Calibri"/>
          <w:sz w:val="22"/>
        </w:rPr>
      </w:pPr>
      <w:r w:rsidRPr="00F06219">
        <w:rPr>
          <w:rFonts w:ascii="Calibri" w:eastAsia="Calibri" w:hAnsi="Calibri" w:cs="Calibri"/>
          <w:sz w:val="22"/>
        </w:rPr>
        <w:t xml:space="preserve">Távoli hozzáférés útján történő teljesítés esetén a Felek a teljesítés helyének </w:t>
      </w:r>
      <w:r w:rsidR="00FF0D5F" w:rsidRPr="00F06219">
        <w:rPr>
          <w:rFonts w:ascii="Calibri" w:eastAsia="Calibri" w:hAnsi="Calibri" w:cs="Calibri"/>
          <w:sz w:val="22"/>
        </w:rPr>
        <w:t xml:space="preserve">Beszerző </w:t>
      </w:r>
      <w:r w:rsidRPr="00F06219">
        <w:rPr>
          <w:rFonts w:ascii="Calibri" w:eastAsia="Calibri" w:hAnsi="Calibri" w:cs="Calibri"/>
          <w:sz w:val="22"/>
        </w:rPr>
        <w:t>székhelyét tekintik.</w:t>
      </w:r>
    </w:p>
    <w:p w14:paraId="5CAD03DA" w14:textId="77777777" w:rsidR="009A572E" w:rsidRPr="009A572E" w:rsidRDefault="009A572E" w:rsidP="009A572E">
      <w:pPr>
        <w:pStyle w:val="ListParagraph"/>
        <w:rPr>
          <w:rFonts w:ascii="Calibri" w:eastAsia="Calibri" w:hAnsi="Calibri" w:cs="Calibri"/>
          <w:sz w:val="22"/>
          <w:highlight w:val="yellow"/>
        </w:rPr>
      </w:pPr>
    </w:p>
    <w:p w14:paraId="71ACB46A" w14:textId="35C6DF27" w:rsidR="00FF0D5F" w:rsidRDefault="00FF0D5F" w:rsidP="00FF0D5F">
      <w:pPr>
        <w:pStyle w:val="ListParagraph"/>
        <w:numPr>
          <w:ilvl w:val="0"/>
          <w:numId w:val="1"/>
        </w:numPr>
        <w:spacing w:after="26" w:line="240" w:lineRule="auto"/>
        <w:jc w:val="center"/>
        <w:rPr>
          <w:rFonts w:ascii="Calibri" w:eastAsia="Times New Roman" w:hAnsi="Calibri" w:cs="Calibri"/>
          <w:b/>
          <w:sz w:val="22"/>
        </w:rPr>
      </w:pPr>
      <w:r w:rsidRPr="00FF0D5F">
        <w:rPr>
          <w:rFonts w:ascii="Calibri" w:eastAsia="Times New Roman" w:hAnsi="Calibri" w:cs="Calibri"/>
          <w:b/>
          <w:sz w:val="22"/>
        </w:rPr>
        <w:t>A teljesítés módja</w:t>
      </w:r>
    </w:p>
    <w:p w14:paraId="4BDA355D" w14:textId="77777777" w:rsidR="00FF0D5F" w:rsidRDefault="00FF0D5F" w:rsidP="00FF0D5F">
      <w:pPr>
        <w:pStyle w:val="ListParagraph"/>
        <w:spacing w:after="26" w:line="240" w:lineRule="auto"/>
        <w:rPr>
          <w:rFonts w:ascii="Calibri" w:eastAsia="Times New Roman" w:hAnsi="Calibri" w:cs="Calibri"/>
          <w:b/>
          <w:sz w:val="22"/>
        </w:rPr>
      </w:pPr>
    </w:p>
    <w:p w14:paraId="58D8C974" w14:textId="5E6E08AF" w:rsidR="00FF0D5F" w:rsidRPr="009A572E" w:rsidRDefault="00FF0D5F" w:rsidP="009A572E">
      <w:pPr>
        <w:pStyle w:val="ListParagraph"/>
        <w:numPr>
          <w:ilvl w:val="1"/>
          <w:numId w:val="1"/>
        </w:numPr>
        <w:spacing w:after="0" w:line="240" w:lineRule="auto"/>
        <w:ind w:left="426" w:hanging="426"/>
        <w:rPr>
          <w:rFonts w:ascii="Calibri" w:eastAsia="Calibri" w:hAnsi="Calibri" w:cs="Calibri"/>
          <w:sz w:val="22"/>
        </w:rPr>
      </w:pPr>
      <w:r w:rsidRPr="009A572E">
        <w:rPr>
          <w:rFonts w:ascii="Calibri" w:eastAsia="Calibri" w:hAnsi="Calibri" w:cs="Calibri"/>
          <w:sz w:val="22"/>
        </w:rPr>
        <w:t>Felek rögzítik, hogy a jelen Keretszerződés teljesítésében résztvevő szakember(</w:t>
      </w:r>
      <w:proofErr w:type="spellStart"/>
      <w:r w:rsidRPr="009A572E">
        <w:rPr>
          <w:rFonts w:ascii="Calibri" w:eastAsia="Calibri" w:hAnsi="Calibri" w:cs="Calibri"/>
          <w:sz w:val="22"/>
        </w:rPr>
        <w:t>ek</w:t>
      </w:r>
      <w:proofErr w:type="spellEnd"/>
      <w:r w:rsidRPr="009A572E">
        <w:rPr>
          <w:rFonts w:ascii="Calibri" w:eastAsia="Calibri" w:hAnsi="Calibri" w:cs="Calibri"/>
          <w:sz w:val="22"/>
        </w:rPr>
        <w:t>) listáját a Keretszerződés 7. számú melléklete tartalmazza.</w:t>
      </w:r>
    </w:p>
    <w:p w14:paraId="1E3C040B" w14:textId="77777777" w:rsidR="00FF0D5F" w:rsidRPr="009A572E" w:rsidRDefault="00FF0D5F" w:rsidP="009A572E">
      <w:pPr>
        <w:pStyle w:val="ListParagraph"/>
        <w:spacing w:after="0" w:line="240" w:lineRule="auto"/>
        <w:rPr>
          <w:rFonts w:ascii="Calibri" w:eastAsia="Calibri" w:hAnsi="Calibri" w:cs="Calibri"/>
          <w:sz w:val="22"/>
        </w:rPr>
      </w:pPr>
    </w:p>
    <w:p w14:paraId="0FB53BD0" w14:textId="58616D90" w:rsidR="00FF0D5F" w:rsidRPr="009A572E" w:rsidRDefault="00FF0D5F" w:rsidP="009A572E">
      <w:pPr>
        <w:pStyle w:val="ListParagraph"/>
        <w:numPr>
          <w:ilvl w:val="1"/>
          <w:numId w:val="1"/>
        </w:numPr>
        <w:spacing w:after="0" w:line="240" w:lineRule="auto"/>
        <w:ind w:left="426" w:hanging="426"/>
        <w:rPr>
          <w:rFonts w:ascii="Calibri" w:eastAsia="Calibri" w:hAnsi="Calibri" w:cs="Calibri"/>
          <w:sz w:val="22"/>
        </w:rPr>
      </w:pPr>
      <w:r w:rsidRPr="009A572E">
        <w:rPr>
          <w:rFonts w:ascii="Calibri" w:eastAsia="Calibri" w:hAnsi="Calibri" w:cs="Calibri"/>
          <w:sz w:val="22"/>
        </w:rPr>
        <w:t>Megrendelő rögzíti, hogy a jelen Keretszerződés teljesítésébe Szolgáltató köteles bevonni a Keretszerződés 7. számú melléklete szerinti szakértői listán megtalálható szakembereket.</w:t>
      </w:r>
    </w:p>
    <w:p w14:paraId="63F22E00" w14:textId="77777777" w:rsidR="00FF0D5F" w:rsidRPr="009A572E" w:rsidRDefault="00FF0D5F" w:rsidP="009A572E">
      <w:pPr>
        <w:pStyle w:val="ListParagraph"/>
        <w:spacing w:after="0" w:line="240" w:lineRule="auto"/>
        <w:ind w:left="426"/>
        <w:rPr>
          <w:rFonts w:ascii="Calibri" w:eastAsia="Calibri" w:hAnsi="Calibri" w:cs="Calibri"/>
          <w:sz w:val="22"/>
        </w:rPr>
      </w:pPr>
    </w:p>
    <w:p w14:paraId="36C457C8" w14:textId="748BF5B4" w:rsidR="00FF0D5F" w:rsidRPr="009A572E" w:rsidRDefault="00FF0D5F" w:rsidP="009A572E">
      <w:pPr>
        <w:pStyle w:val="ListParagraph"/>
        <w:numPr>
          <w:ilvl w:val="1"/>
          <w:numId w:val="1"/>
        </w:numPr>
        <w:spacing w:after="0" w:line="240" w:lineRule="auto"/>
        <w:ind w:left="426" w:hanging="426"/>
        <w:rPr>
          <w:rFonts w:ascii="Calibri" w:eastAsia="Calibri" w:hAnsi="Calibri" w:cs="Calibri"/>
          <w:sz w:val="22"/>
        </w:rPr>
      </w:pPr>
      <w:r w:rsidRPr="009A572E">
        <w:rPr>
          <w:rFonts w:ascii="Calibri" w:eastAsia="Calibri" w:hAnsi="Calibri" w:cs="Calibri"/>
          <w:sz w:val="22"/>
        </w:rPr>
        <w:t>Megrendelő rögzíti, hogy Szolgáltató jogosult a jelen Keretszerződés 7. számú mellékletét képező szakértői listán felüli szakemberek bevonására is.</w:t>
      </w:r>
    </w:p>
    <w:p w14:paraId="3DFA0578" w14:textId="77777777" w:rsidR="00FF0D5F" w:rsidRPr="009A572E" w:rsidRDefault="00FF0D5F" w:rsidP="009A572E">
      <w:pPr>
        <w:pStyle w:val="ListParagraph"/>
        <w:spacing w:after="0" w:line="240" w:lineRule="auto"/>
        <w:ind w:left="426"/>
        <w:rPr>
          <w:rFonts w:ascii="Calibri" w:eastAsia="Calibri" w:hAnsi="Calibri" w:cs="Calibri"/>
          <w:sz w:val="22"/>
        </w:rPr>
      </w:pPr>
    </w:p>
    <w:p w14:paraId="2568567F" w14:textId="3A053B1C" w:rsidR="00FF0D5F" w:rsidRPr="009A572E" w:rsidRDefault="00FF0D5F" w:rsidP="009A572E">
      <w:pPr>
        <w:pStyle w:val="ListParagraph"/>
        <w:numPr>
          <w:ilvl w:val="1"/>
          <w:numId w:val="1"/>
        </w:numPr>
        <w:spacing w:after="0" w:line="240" w:lineRule="auto"/>
        <w:ind w:left="426" w:hanging="426"/>
        <w:rPr>
          <w:rFonts w:ascii="Calibri" w:eastAsia="Calibri" w:hAnsi="Calibri" w:cs="Calibri"/>
          <w:sz w:val="22"/>
        </w:rPr>
      </w:pPr>
      <w:r w:rsidRPr="009A572E">
        <w:rPr>
          <w:rFonts w:ascii="Calibri" w:eastAsia="Calibri" w:hAnsi="Calibri" w:cs="Calibri"/>
          <w:sz w:val="22"/>
        </w:rPr>
        <w:t>Szolgáltató köteles a Megrendelő által megjelölt helyen és időben a jelen Keretszerződésben (és mellékleteiben) és annak alapján az egyedi megrendelésekben adott esetben azok módosításában meghatározott szolgáltatásokat teljesíteni.</w:t>
      </w:r>
    </w:p>
    <w:p w14:paraId="232CE0CB" w14:textId="77777777" w:rsidR="00FF0D5F" w:rsidRPr="009A572E" w:rsidRDefault="00FF0D5F" w:rsidP="009A572E">
      <w:pPr>
        <w:pStyle w:val="ListParagraph"/>
        <w:spacing w:after="0" w:line="240" w:lineRule="auto"/>
        <w:ind w:left="426"/>
        <w:rPr>
          <w:rFonts w:ascii="Calibri" w:eastAsia="Calibri" w:hAnsi="Calibri" w:cs="Calibri"/>
          <w:sz w:val="22"/>
        </w:rPr>
      </w:pPr>
    </w:p>
    <w:p w14:paraId="2ECAFA83" w14:textId="36048321" w:rsidR="00FF0D5F" w:rsidRPr="009A572E" w:rsidRDefault="00FF0D5F" w:rsidP="009A572E">
      <w:pPr>
        <w:pStyle w:val="ListParagraph"/>
        <w:numPr>
          <w:ilvl w:val="1"/>
          <w:numId w:val="1"/>
        </w:numPr>
        <w:spacing w:after="0" w:line="240" w:lineRule="auto"/>
        <w:ind w:left="426" w:hanging="426"/>
        <w:rPr>
          <w:rFonts w:ascii="Calibri" w:eastAsia="Calibri" w:hAnsi="Calibri" w:cs="Calibri"/>
          <w:sz w:val="22"/>
        </w:rPr>
      </w:pPr>
      <w:r w:rsidRPr="009A572E">
        <w:rPr>
          <w:rFonts w:ascii="Calibri" w:eastAsia="Calibri" w:hAnsi="Calibri" w:cs="Calibri"/>
          <w:sz w:val="22"/>
        </w:rPr>
        <w:t>Megrendelő a feladatok meghatározásához egyedi megrendelést készít. Az egyedi megrendelést a Szolgáltató jelen Keretszerződésben megjelölt kapcsolattartója részére elektronikus úton (e-mailben) a 9. számú melléklet alkalmazásával küldi meg a Megrendelő részére.</w:t>
      </w:r>
    </w:p>
    <w:p w14:paraId="421A86AE" w14:textId="77777777" w:rsidR="00FF0D5F" w:rsidRPr="009A572E" w:rsidRDefault="00FF0D5F" w:rsidP="009A572E">
      <w:pPr>
        <w:pStyle w:val="ListParagraph"/>
        <w:spacing w:after="0" w:line="240" w:lineRule="auto"/>
        <w:ind w:left="426"/>
        <w:rPr>
          <w:rFonts w:ascii="Calibri" w:eastAsia="Calibri" w:hAnsi="Calibri" w:cs="Calibri"/>
          <w:sz w:val="22"/>
        </w:rPr>
      </w:pPr>
    </w:p>
    <w:p w14:paraId="3BF94C28" w14:textId="1A229F47" w:rsidR="00FF0D5F" w:rsidRPr="009A572E" w:rsidRDefault="00FF0D5F" w:rsidP="009A572E">
      <w:pPr>
        <w:pStyle w:val="ListParagraph"/>
        <w:numPr>
          <w:ilvl w:val="1"/>
          <w:numId w:val="1"/>
        </w:numPr>
        <w:spacing w:after="0" w:line="240" w:lineRule="auto"/>
        <w:ind w:left="426" w:hanging="426"/>
        <w:rPr>
          <w:rFonts w:ascii="Calibri" w:eastAsia="Calibri" w:hAnsi="Calibri" w:cs="Calibri"/>
          <w:sz w:val="22"/>
        </w:rPr>
      </w:pPr>
      <w:r w:rsidRPr="009A572E">
        <w:rPr>
          <w:rFonts w:ascii="Calibri" w:eastAsia="Calibri" w:hAnsi="Calibri" w:cs="Calibri"/>
          <w:sz w:val="22"/>
        </w:rPr>
        <w:lastRenderedPageBreak/>
        <w:t>Megrendelő az egyedi megrendelésben határozza meg az egyes megvalósítandó feladatokra vonatkozó tényeket, információkat és adatokat, a teljesítés határidejét, adott esetben a teljesítési (rész)határidő(</w:t>
      </w:r>
      <w:proofErr w:type="spellStart"/>
      <w:r w:rsidRPr="009A572E">
        <w:rPr>
          <w:rFonts w:ascii="Calibri" w:eastAsia="Calibri" w:hAnsi="Calibri" w:cs="Calibri"/>
          <w:sz w:val="22"/>
        </w:rPr>
        <w:t>ke</w:t>
      </w:r>
      <w:proofErr w:type="spellEnd"/>
      <w:r w:rsidRPr="009A572E">
        <w:rPr>
          <w:rFonts w:ascii="Calibri" w:eastAsia="Calibri" w:hAnsi="Calibri" w:cs="Calibri"/>
          <w:sz w:val="22"/>
        </w:rPr>
        <w:t>)t (a továbbiakban: „Szakmai tartalom”), valamint a becsült időráfordítást, valamint a Szolgáltatót megillető teljes díjat.</w:t>
      </w:r>
    </w:p>
    <w:p w14:paraId="32171671" w14:textId="77777777" w:rsidR="00FF0D5F" w:rsidRPr="009A572E" w:rsidRDefault="00FF0D5F" w:rsidP="009A572E">
      <w:pPr>
        <w:pStyle w:val="ListParagraph"/>
        <w:spacing w:after="0" w:line="240" w:lineRule="auto"/>
        <w:ind w:left="426"/>
        <w:rPr>
          <w:rFonts w:ascii="Calibri" w:eastAsia="Calibri" w:hAnsi="Calibri" w:cs="Calibri"/>
          <w:sz w:val="22"/>
        </w:rPr>
      </w:pPr>
    </w:p>
    <w:p w14:paraId="65EB68D4" w14:textId="66330228" w:rsidR="00FF0D5F" w:rsidRPr="009A572E" w:rsidRDefault="00FF0D5F" w:rsidP="009A572E">
      <w:pPr>
        <w:pStyle w:val="ListParagraph"/>
        <w:numPr>
          <w:ilvl w:val="1"/>
          <w:numId w:val="1"/>
        </w:numPr>
        <w:spacing w:after="0" w:line="240" w:lineRule="auto"/>
        <w:ind w:left="426" w:hanging="426"/>
        <w:rPr>
          <w:rFonts w:ascii="Calibri" w:eastAsia="Calibri" w:hAnsi="Calibri" w:cs="Calibri"/>
          <w:sz w:val="22"/>
        </w:rPr>
      </w:pPr>
      <w:r w:rsidRPr="009A572E">
        <w:rPr>
          <w:rFonts w:ascii="Calibri" w:eastAsia="Calibri" w:hAnsi="Calibri" w:cs="Calibri"/>
          <w:sz w:val="22"/>
        </w:rPr>
        <w:t>Szolgáltató a Szakmai tartalmat megvizsgálja és az egyedi megrendelés kézhezvételét követő 3 munkanapon belül köteles visszajelezni a Megrendelőnek, hogy a feladatot megkapta és megértette, és elfogadta az egyedi megrendelésben foglaltakat, vagy amennyiben a megadott adatok, információk nem elégségesek, köteles a Megrendelőt erre figyelmeztetni és a szükséges információkat bekérni és/vagy pontosítani az egyedi megrendelést jelen Keretszerződés 9. sz</w:t>
      </w:r>
      <w:r w:rsidR="009A572E" w:rsidRPr="009A572E">
        <w:rPr>
          <w:rFonts w:ascii="Calibri" w:eastAsia="Calibri" w:hAnsi="Calibri" w:cs="Calibri"/>
          <w:sz w:val="22"/>
        </w:rPr>
        <w:t>ámú</w:t>
      </w:r>
      <w:r w:rsidRPr="009A572E">
        <w:rPr>
          <w:rFonts w:ascii="Calibri" w:eastAsia="Calibri" w:hAnsi="Calibri" w:cs="Calibri"/>
          <w:sz w:val="22"/>
        </w:rPr>
        <w:t xml:space="preserve"> melléklete szerinti dokumentumok megküldésével (árkalkuláció).</w:t>
      </w:r>
    </w:p>
    <w:p w14:paraId="2AA183E8" w14:textId="77777777" w:rsidR="00FF0D5F" w:rsidRPr="009A572E" w:rsidRDefault="00FF0D5F" w:rsidP="009A572E">
      <w:pPr>
        <w:pStyle w:val="ListParagraph"/>
        <w:spacing w:after="0" w:line="240" w:lineRule="auto"/>
        <w:ind w:left="426"/>
        <w:rPr>
          <w:rFonts w:ascii="Calibri" w:eastAsia="Calibri" w:hAnsi="Calibri" w:cs="Calibri"/>
          <w:sz w:val="22"/>
        </w:rPr>
      </w:pPr>
    </w:p>
    <w:p w14:paraId="1321861A" w14:textId="105FDFDD" w:rsidR="00FF0D5F" w:rsidRPr="009A572E" w:rsidRDefault="00FF0D5F" w:rsidP="009A572E">
      <w:pPr>
        <w:pStyle w:val="ListParagraph"/>
        <w:numPr>
          <w:ilvl w:val="1"/>
          <w:numId w:val="1"/>
        </w:numPr>
        <w:spacing w:after="0" w:line="240" w:lineRule="auto"/>
        <w:ind w:left="426" w:hanging="426"/>
        <w:rPr>
          <w:rFonts w:ascii="Calibri" w:eastAsia="Calibri" w:hAnsi="Calibri" w:cs="Calibri"/>
          <w:sz w:val="22"/>
        </w:rPr>
      </w:pPr>
      <w:r w:rsidRPr="009A572E">
        <w:rPr>
          <w:rFonts w:ascii="Calibri" w:eastAsia="Calibri" w:hAnsi="Calibri" w:cs="Calibri"/>
          <w:sz w:val="22"/>
        </w:rPr>
        <w:t>Szolgáltató az 5.7. pont szerinti pontosítás keretében a vállalási határidőt, a megvalósítás időigényét (ütemterv), a szakembertípus kapacitásigényt (nap/fő díjat és adott esetben óradíj), továbbá adott esetben az egyes szakaszokhoz kapcsolódó eredménytermékek leadására vonatkozó részhatáridőket és a tervezett kapacitásigénnyel kapcsolatos észrevételeit tartalmazó árkalkulációt elektronikus úton (e-mailben) megküldi a Megrendelő egyedi megrendelésben megnevezett kapcsolattartója számára.</w:t>
      </w:r>
    </w:p>
    <w:p w14:paraId="54855C90" w14:textId="77777777" w:rsidR="009A572E" w:rsidRPr="009A572E" w:rsidRDefault="009A572E" w:rsidP="009A572E">
      <w:pPr>
        <w:pStyle w:val="ListParagraph"/>
        <w:spacing w:after="0" w:line="240" w:lineRule="auto"/>
        <w:ind w:left="426"/>
        <w:rPr>
          <w:rFonts w:ascii="Calibri" w:eastAsia="Calibri" w:hAnsi="Calibri" w:cs="Calibri"/>
          <w:sz w:val="22"/>
        </w:rPr>
      </w:pPr>
    </w:p>
    <w:p w14:paraId="08225B4E" w14:textId="1A419B5F" w:rsidR="00FF0D5F" w:rsidRPr="009A572E" w:rsidRDefault="00FF0D5F" w:rsidP="009A572E">
      <w:pPr>
        <w:pStyle w:val="ListParagraph"/>
        <w:numPr>
          <w:ilvl w:val="1"/>
          <w:numId w:val="1"/>
        </w:numPr>
        <w:spacing w:after="0" w:line="240" w:lineRule="auto"/>
        <w:ind w:left="426" w:hanging="426"/>
        <w:rPr>
          <w:rFonts w:ascii="Calibri" w:eastAsia="Calibri" w:hAnsi="Calibri" w:cs="Calibri"/>
          <w:sz w:val="22"/>
        </w:rPr>
      </w:pPr>
      <w:r w:rsidRPr="009A572E">
        <w:rPr>
          <w:rFonts w:ascii="Calibri" w:eastAsia="Calibri" w:hAnsi="Calibri" w:cs="Calibri"/>
          <w:sz w:val="22"/>
        </w:rPr>
        <w:t xml:space="preserve">Amennyiben Szolgáltató jelen Keretszerződés 5.7. pontja szerint az egyedi megrendelés kézhezvételét követő </w:t>
      </w:r>
      <w:r w:rsidR="009A572E" w:rsidRPr="009A572E">
        <w:rPr>
          <w:rFonts w:ascii="Calibri" w:eastAsia="Calibri" w:hAnsi="Calibri" w:cs="Calibri"/>
          <w:sz w:val="22"/>
        </w:rPr>
        <w:t>3</w:t>
      </w:r>
      <w:r w:rsidRPr="009A572E">
        <w:rPr>
          <w:rFonts w:ascii="Calibri" w:eastAsia="Calibri" w:hAnsi="Calibri" w:cs="Calibri"/>
          <w:sz w:val="22"/>
        </w:rPr>
        <w:t xml:space="preserve"> munkanapján belül nem jelez vissza jelen Keretszerződés 9. sz</w:t>
      </w:r>
      <w:r w:rsidR="009A572E" w:rsidRPr="009A572E">
        <w:rPr>
          <w:rFonts w:ascii="Calibri" w:eastAsia="Calibri" w:hAnsi="Calibri" w:cs="Calibri"/>
          <w:sz w:val="22"/>
        </w:rPr>
        <w:t>ámú</w:t>
      </w:r>
      <w:r w:rsidRPr="009A572E">
        <w:rPr>
          <w:rFonts w:ascii="Calibri" w:eastAsia="Calibri" w:hAnsi="Calibri" w:cs="Calibri"/>
          <w:sz w:val="22"/>
        </w:rPr>
        <w:t xml:space="preserve"> melléklete szerinti dokumentumok (árkalkuláció) megküldésével vagy az egyedi megrendelés elfogadásának közlésével a Megrendelő részére, úgy Megrendelő, az egyedi megrendelésben foglalt feltételeket Szolgáltató által elfogadottnak tekinti.</w:t>
      </w:r>
    </w:p>
    <w:p w14:paraId="09C04DE0" w14:textId="77777777" w:rsidR="009A572E" w:rsidRPr="009A572E" w:rsidRDefault="009A572E" w:rsidP="009A572E">
      <w:pPr>
        <w:pStyle w:val="ListParagraph"/>
        <w:spacing w:after="0" w:line="240" w:lineRule="auto"/>
        <w:ind w:left="426"/>
        <w:rPr>
          <w:rFonts w:ascii="Calibri" w:eastAsia="Calibri" w:hAnsi="Calibri" w:cs="Calibri"/>
          <w:sz w:val="22"/>
        </w:rPr>
      </w:pPr>
    </w:p>
    <w:p w14:paraId="1850A7D1" w14:textId="4DEDF2F2" w:rsidR="00FF0D5F" w:rsidRPr="009A572E" w:rsidRDefault="009A572E" w:rsidP="009A572E">
      <w:pPr>
        <w:pStyle w:val="ListParagraph"/>
        <w:numPr>
          <w:ilvl w:val="1"/>
          <w:numId w:val="1"/>
        </w:numPr>
        <w:spacing w:after="0" w:line="240" w:lineRule="auto"/>
        <w:ind w:left="426" w:hanging="568"/>
        <w:rPr>
          <w:rFonts w:ascii="Calibri" w:eastAsia="Calibri" w:hAnsi="Calibri" w:cs="Calibri"/>
          <w:sz w:val="22"/>
        </w:rPr>
      </w:pPr>
      <w:r>
        <w:rPr>
          <w:rFonts w:ascii="Calibri" w:eastAsia="Calibri" w:hAnsi="Calibri" w:cs="Calibri"/>
          <w:sz w:val="22"/>
        </w:rPr>
        <w:t>A</w:t>
      </w:r>
      <w:r w:rsidR="00FF0D5F" w:rsidRPr="009A572E">
        <w:rPr>
          <w:rFonts w:ascii="Calibri" w:eastAsia="Calibri" w:hAnsi="Calibri" w:cs="Calibri"/>
          <w:sz w:val="22"/>
        </w:rPr>
        <w:t xml:space="preserve">mennyiben Megrendelő a Szolgáltató árkalkulációját elfogadja, úgy </w:t>
      </w:r>
      <w:r w:rsidRPr="009A572E">
        <w:rPr>
          <w:rFonts w:ascii="Calibri" w:eastAsia="Calibri" w:hAnsi="Calibri" w:cs="Calibri"/>
          <w:sz w:val="22"/>
        </w:rPr>
        <w:t>3</w:t>
      </w:r>
      <w:r w:rsidR="00FF0D5F" w:rsidRPr="009A572E">
        <w:rPr>
          <w:rFonts w:ascii="Calibri" w:eastAsia="Calibri" w:hAnsi="Calibri" w:cs="Calibri"/>
          <w:sz w:val="22"/>
        </w:rPr>
        <w:t xml:space="preserve"> munkanapon belül elektronikus úton (e-mailben) történő megküldéssel visszaigazolja a Szolgáltató részére jelen Kertszerződés 10. sz. mellékletét képező „Egyedi megrendelés módosítása” elnevezésű dokumentum megküldésével. Amennyiben Szolgáltató az egyedi megrendelés módosítása kézhezvételét követő </w:t>
      </w:r>
      <w:r w:rsidRPr="009A572E">
        <w:rPr>
          <w:rFonts w:ascii="Calibri" w:eastAsia="Calibri" w:hAnsi="Calibri" w:cs="Calibri"/>
          <w:sz w:val="22"/>
        </w:rPr>
        <w:t>3</w:t>
      </w:r>
      <w:r w:rsidR="00FF0D5F" w:rsidRPr="009A572E">
        <w:rPr>
          <w:rFonts w:ascii="Calibri" w:eastAsia="Calibri" w:hAnsi="Calibri" w:cs="Calibri"/>
          <w:sz w:val="22"/>
        </w:rPr>
        <w:t xml:space="preserve"> munkanapján belül nem jelez vissza jelen Keretszerződés 10. sz. melléklete szerinti dokumentumok (árkalkuláció) megküldésével vagy az egyedi megrendelésmódosítás elfogadásának közlésével a Megrendelő részére, úgy Megrendelő, az egyedi megrendelés módosításban foglalt feltételeket Szolgáltató által elfogadottnak tekinti</w:t>
      </w:r>
      <w:r w:rsidRPr="009A572E">
        <w:rPr>
          <w:rFonts w:ascii="Calibri" w:eastAsia="Calibri" w:hAnsi="Calibri" w:cs="Calibri"/>
          <w:sz w:val="22"/>
        </w:rPr>
        <w:t>.</w:t>
      </w:r>
    </w:p>
    <w:p w14:paraId="39EB2D4E" w14:textId="77777777" w:rsidR="009A572E" w:rsidRPr="009A572E" w:rsidRDefault="009A572E" w:rsidP="009A572E">
      <w:pPr>
        <w:pStyle w:val="ListParagraph"/>
        <w:spacing w:after="0" w:line="240" w:lineRule="auto"/>
        <w:ind w:left="426"/>
        <w:rPr>
          <w:rFonts w:ascii="Calibri" w:eastAsia="Calibri" w:hAnsi="Calibri" w:cs="Calibri"/>
          <w:sz w:val="22"/>
        </w:rPr>
      </w:pPr>
    </w:p>
    <w:p w14:paraId="42761CBF" w14:textId="4CA54383" w:rsidR="009A572E" w:rsidRDefault="009A572E" w:rsidP="009A572E">
      <w:pPr>
        <w:pStyle w:val="ListParagraph"/>
        <w:numPr>
          <w:ilvl w:val="1"/>
          <w:numId w:val="1"/>
        </w:numPr>
        <w:spacing w:after="0" w:line="240" w:lineRule="auto"/>
        <w:ind w:left="426" w:hanging="568"/>
        <w:rPr>
          <w:rFonts w:ascii="Calibri" w:eastAsia="Calibri" w:hAnsi="Calibri" w:cs="Calibri"/>
          <w:sz w:val="22"/>
        </w:rPr>
      </w:pPr>
      <w:r w:rsidRPr="009A572E">
        <w:rPr>
          <w:rFonts w:ascii="Calibri" w:eastAsia="Calibri" w:hAnsi="Calibri" w:cs="Calibri"/>
          <w:sz w:val="22"/>
        </w:rPr>
        <w:t>Amennyiben az egyedi megrendelésekben, annak teljesítése során, az abban meghatározott feladatok, ütemezés, felhasznált nap/fő és adott esetben óramennyiség, eredménytermék tekintetében a Megrendelő további módosítást kezdeményez, úgy azt jelen Keretszerződés 10. számú mellékletét képező „Egyedi megrendelés módosítása” elnevezésű dokumentumban rögzíti és csatolja az egyedi megrendeléshez. A Szolgáltató általi visszajelzésére e tekintetben irányadó jelen Keretszerződés 5.10. pontjában foglaltak.</w:t>
      </w:r>
    </w:p>
    <w:p w14:paraId="28992D9A" w14:textId="77777777" w:rsidR="00766B7E" w:rsidRPr="00766B7E" w:rsidRDefault="00766B7E" w:rsidP="00766B7E">
      <w:pPr>
        <w:pStyle w:val="ListParagraph"/>
        <w:rPr>
          <w:rFonts w:ascii="Calibri" w:eastAsia="Calibri" w:hAnsi="Calibri" w:cs="Calibri"/>
          <w:sz w:val="22"/>
        </w:rPr>
      </w:pPr>
    </w:p>
    <w:p w14:paraId="08346E0D" w14:textId="0B6C4ABB" w:rsidR="00766B7E" w:rsidRPr="00766B7E" w:rsidRDefault="00766B7E" w:rsidP="00766B7E">
      <w:pPr>
        <w:pStyle w:val="ListParagraph"/>
        <w:numPr>
          <w:ilvl w:val="1"/>
          <w:numId w:val="1"/>
        </w:numPr>
        <w:spacing w:after="0" w:line="240" w:lineRule="auto"/>
        <w:ind w:left="426" w:hanging="568"/>
        <w:rPr>
          <w:rFonts w:ascii="Calibri" w:eastAsia="Calibri" w:hAnsi="Calibri" w:cs="Calibri"/>
          <w:sz w:val="22"/>
        </w:rPr>
      </w:pPr>
      <w:r w:rsidRPr="00766B7E">
        <w:rPr>
          <w:rFonts w:ascii="Calibri" w:eastAsia="Calibri" w:hAnsi="Calibri" w:cs="Calibri"/>
          <w:sz w:val="22"/>
        </w:rPr>
        <w:t xml:space="preserve">Megrendelő </w:t>
      </w:r>
      <w:r>
        <w:rPr>
          <w:rFonts w:ascii="Calibri" w:eastAsia="Calibri" w:hAnsi="Calibri" w:cs="Calibri"/>
          <w:sz w:val="22"/>
        </w:rPr>
        <w:t xml:space="preserve">– összhangban a Beszerző által Megrendelő részére megküldött egyedi megrendelés tartalmával – </w:t>
      </w:r>
      <w:r w:rsidRPr="00766B7E">
        <w:rPr>
          <w:rFonts w:ascii="Calibri" w:eastAsia="Calibri" w:hAnsi="Calibri" w:cs="Calibri"/>
          <w:sz w:val="22"/>
        </w:rPr>
        <w:t>köteles az egyedi megrendelést (értve ezalatt annak módosítását is) olyan időben kiküldeni, hogy a Szolgáltató a Keretszerződés időbeli hatálya alatt teljesíteni tudjon.</w:t>
      </w:r>
    </w:p>
    <w:p w14:paraId="4EBAA2EA" w14:textId="77777777" w:rsidR="00766B7E" w:rsidRPr="00766B7E" w:rsidRDefault="00766B7E" w:rsidP="00766B7E">
      <w:pPr>
        <w:spacing w:after="0" w:line="240" w:lineRule="auto"/>
        <w:rPr>
          <w:rFonts w:ascii="Calibri" w:eastAsia="Calibri" w:hAnsi="Calibri" w:cs="Calibri"/>
        </w:rPr>
      </w:pPr>
    </w:p>
    <w:p w14:paraId="5E6EA557" w14:textId="7647F5AA" w:rsidR="00766B7E" w:rsidRDefault="00766B7E" w:rsidP="00766B7E">
      <w:pPr>
        <w:pStyle w:val="ListParagraph"/>
        <w:numPr>
          <w:ilvl w:val="1"/>
          <w:numId w:val="1"/>
        </w:numPr>
        <w:spacing w:after="0" w:line="240" w:lineRule="auto"/>
        <w:ind w:left="426" w:hanging="568"/>
        <w:rPr>
          <w:rFonts w:ascii="Calibri" w:eastAsia="Calibri" w:hAnsi="Calibri" w:cs="Calibri"/>
          <w:sz w:val="22"/>
        </w:rPr>
      </w:pPr>
      <w:r w:rsidRPr="00766B7E">
        <w:rPr>
          <w:rFonts w:ascii="Calibri" w:eastAsia="Calibri" w:hAnsi="Calibri" w:cs="Calibri"/>
          <w:sz w:val="22"/>
        </w:rPr>
        <w:t>Szolgáltató köteles Megrendelő által megjelölt teljesítési helyen és időben az egyedi megrendelés alapján a jelen Keretszerződés 1. számú mellékletében meghatározott szolgáltatásokat teljesíteni. A Szolgáltató által teljesítendő szolgáltatásokra vonatkozó részletes feltételeket jelen Keretszerződés 2. számú mellékletét képező Műszaki leírás, továbbá az egyedi megrendelések tartalmazzák.</w:t>
      </w:r>
    </w:p>
    <w:p w14:paraId="34AC9AFE" w14:textId="77777777" w:rsidR="00766B7E" w:rsidRPr="00766B7E" w:rsidRDefault="00766B7E" w:rsidP="00766B7E">
      <w:pPr>
        <w:spacing w:after="0" w:line="240" w:lineRule="auto"/>
        <w:rPr>
          <w:rFonts w:ascii="Calibri" w:eastAsia="Calibri" w:hAnsi="Calibri" w:cs="Calibri"/>
        </w:rPr>
      </w:pPr>
    </w:p>
    <w:p w14:paraId="55C9D26C" w14:textId="290CD47E" w:rsidR="00766B7E" w:rsidRDefault="00766B7E" w:rsidP="00766B7E">
      <w:pPr>
        <w:pStyle w:val="ListParagraph"/>
        <w:numPr>
          <w:ilvl w:val="1"/>
          <w:numId w:val="1"/>
        </w:numPr>
        <w:spacing w:after="0" w:line="240" w:lineRule="auto"/>
        <w:ind w:left="426" w:hanging="568"/>
        <w:rPr>
          <w:rFonts w:ascii="Calibri" w:eastAsia="Calibri" w:hAnsi="Calibri" w:cs="Calibri"/>
          <w:sz w:val="22"/>
        </w:rPr>
      </w:pPr>
      <w:r w:rsidRPr="00766B7E">
        <w:rPr>
          <w:rFonts w:ascii="Calibri" w:eastAsia="Calibri" w:hAnsi="Calibri" w:cs="Calibri"/>
          <w:sz w:val="22"/>
        </w:rPr>
        <w:lastRenderedPageBreak/>
        <w:t>Szolgáltató köteles a Megrendelő számára a jelen Keretszerződés megkötését megelőző közbeszerzési eljárás közbeszerzési dokumentumaiban, a Keretszerződés 2. mellékletét képező Műszaki leírásban, valamint az ajánlatában meghatározott követelményeknek megfelelő tartalmú és minőségű szolgáltatást nyújtani. Szolgáltató köteles a Keretszerződésben foglaltak szerint valamennyi információt, tájékoztatást, dokumentációt, útmutatót, okiratot átadni.</w:t>
      </w:r>
    </w:p>
    <w:p w14:paraId="06077522" w14:textId="77777777" w:rsidR="00766B7E" w:rsidRPr="00766B7E" w:rsidRDefault="00766B7E" w:rsidP="00766B7E">
      <w:pPr>
        <w:spacing w:after="0" w:line="240" w:lineRule="auto"/>
        <w:rPr>
          <w:rFonts w:ascii="Calibri" w:eastAsia="Calibri" w:hAnsi="Calibri" w:cs="Calibri"/>
        </w:rPr>
      </w:pPr>
    </w:p>
    <w:p w14:paraId="3A9A4E94" w14:textId="021B2C30" w:rsidR="00766B7E" w:rsidRDefault="00766B7E" w:rsidP="00766B7E">
      <w:pPr>
        <w:pStyle w:val="ListParagraph"/>
        <w:numPr>
          <w:ilvl w:val="1"/>
          <w:numId w:val="1"/>
        </w:numPr>
        <w:spacing w:after="0" w:line="240" w:lineRule="auto"/>
        <w:ind w:left="426" w:hanging="568"/>
        <w:rPr>
          <w:rFonts w:ascii="Calibri" w:eastAsia="Calibri" w:hAnsi="Calibri" w:cs="Calibri"/>
          <w:sz w:val="22"/>
        </w:rPr>
      </w:pPr>
      <w:r w:rsidRPr="00766B7E">
        <w:rPr>
          <w:rFonts w:ascii="Calibri" w:eastAsia="Calibri" w:hAnsi="Calibri" w:cs="Calibri"/>
          <w:sz w:val="22"/>
        </w:rPr>
        <w:t>Szolgáltató – amennyiben a teljesítés során más személyt is igénybe vesz – köteles a közreműködő természetes és jogi személyekkel olyan tartalmú szerződés(eke)t kötni, amelyek alapján a felhasználási jogot a Megrendelő a jelen Keretszerződésben foglalt feltételekkel megszerezheti.</w:t>
      </w:r>
    </w:p>
    <w:p w14:paraId="6F3E8C40" w14:textId="77777777" w:rsidR="00766B7E" w:rsidRPr="00766B7E" w:rsidRDefault="00766B7E" w:rsidP="00766B7E">
      <w:pPr>
        <w:spacing w:after="0" w:line="240" w:lineRule="auto"/>
        <w:rPr>
          <w:rFonts w:ascii="Calibri" w:eastAsia="Calibri" w:hAnsi="Calibri" w:cs="Calibri"/>
        </w:rPr>
      </w:pPr>
    </w:p>
    <w:p w14:paraId="4CC55955" w14:textId="1E10C3FC" w:rsidR="00766B7E" w:rsidRDefault="00766B7E" w:rsidP="00766B7E">
      <w:pPr>
        <w:pStyle w:val="ListParagraph"/>
        <w:numPr>
          <w:ilvl w:val="1"/>
          <w:numId w:val="1"/>
        </w:numPr>
        <w:spacing w:after="0" w:line="240" w:lineRule="auto"/>
        <w:ind w:left="426" w:hanging="568"/>
        <w:rPr>
          <w:rFonts w:ascii="Calibri" w:eastAsia="Calibri" w:hAnsi="Calibri" w:cs="Calibri"/>
          <w:sz w:val="22"/>
        </w:rPr>
      </w:pPr>
      <w:r w:rsidRPr="00766B7E">
        <w:rPr>
          <w:rFonts w:ascii="Calibri" w:eastAsia="Calibri" w:hAnsi="Calibri" w:cs="Calibri"/>
          <w:sz w:val="22"/>
        </w:rPr>
        <w:t>A Megrendelő erre irányuló kifejezett, írásbeli igénye esetén Szolgáltató köteles megadni azoknak a teljesítésbe bevonni kívánt – szükséges szakismerettel és megfelelő referenciával, gyakorlattal rendelkező – alkalmazottainak, szakembereinek a jegyzékét, akiknek a Megrendelő által meghatározott teljesítési helyre (a szolgáltatás-nyújtás helye) történő belépését a Keretszerződéssel összefüggő feladatok teljesítése érdekében engedélyeztetni kívánja. A jegyzéknek tartalmaznia kell az említett személyek nevét, beosztását (munkakörét), illetőleg a teljesítés helyén alkalmazott biztonsági előírásoknak megfelelően – az adatvédelmi jogszabályok rendelkezéseinek betartásával – a Megrendelő által meghatározott egyéb adatokat. A jegyzékben feltüntetett adatok személyes adatok, a Megrendelő az adatvédelmi jogszabályokban meghatározott követelményeket az adatkezelés során köteles betartani. Amennyiben a Megrendelő az így kijelölt szakemberek valamelyike ellen alapos kifogást emel, a Szolgáltató köteles helyette – a Megrendelő által elfogadott – más szakembert biztosítani.</w:t>
      </w:r>
    </w:p>
    <w:p w14:paraId="752F8231" w14:textId="77777777" w:rsidR="00766B7E" w:rsidRPr="00766B7E" w:rsidRDefault="00766B7E" w:rsidP="00766B7E">
      <w:pPr>
        <w:spacing w:after="0" w:line="240" w:lineRule="auto"/>
        <w:rPr>
          <w:rFonts w:ascii="Calibri" w:eastAsia="Calibri" w:hAnsi="Calibri" w:cs="Calibri"/>
        </w:rPr>
      </w:pPr>
    </w:p>
    <w:p w14:paraId="4A00FC5A" w14:textId="5F652338" w:rsidR="00766B7E" w:rsidRDefault="00766B7E" w:rsidP="00766B7E">
      <w:pPr>
        <w:pStyle w:val="ListParagraph"/>
        <w:numPr>
          <w:ilvl w:val="1"/>
          <w:numId w:val="1"/>
        </w:numPr>
        <w:spacing w:after="0" w:line="240" w:lineRule="auto"/>
        <w:ind w:left="426" w:hanging="568"/>
        <w:rPr>
          <w:rFonts w:ascii="Calibri" w:eastAsia="Calibri" w:hAnsi="Calibri" w:cs="Calibri"/>
          <w:sz w:val="22"/>
        </w:rPr>
      </w:pPr>
      <w:r w:rsidRPr="00766B7E">
        <w:rPr>
          <w:rFonts w:ascii="Calibri" w:eastAsia="Calibri" w:hAnsi="Calibri" w:cs="Calibri"/>
          <w:sz w:val="22"/>
        </w:rPr>
        <w:t>Amennyiben a Keretszerződés teljesítése során a Szolgáltató működését, illetve feladatellátását érintően olyan körülmény áll elő, amely akadályozza a határidőben történő szerződésszerű teljesítést, úgy Szolgáltatónak haladéktalanul írásban értesítenie kell Megrendelőt a késedelem vagy a hiba tényéről, annak várható időtartamáról és okairól. A jelen pont szerinti értesítés megküldése nem zárja ki a késedelemből/szerződésszegésből eredő igények alkalmazását.</w:t>
      </w:r>
    </w:p>
    <w:p w14:paraId="4A133D28" w14:textId="77777777" w:rsidR="00766B7E" w:rsidRPr="00766B7E" w:rsidRDefault="00766B7E" w:rsidP="00766B7E">
      <w:pPr>
        <w:spacing w:after="0" w:line="240" w:lineRule="auto"/>
        <w:rPr>
          <w:rFonts w:ascii="Calibri" w:eastAsia="Calibri" w:hAnsi="Calibri" w:cs="Calibri"/>
        </w:rPr>
      </w:pPr>
    </w:p>
    <w:p w14:paraId="22DDE6CF" w14:textId="50FB44E3" w:rsidR="00766B7E" w:rsidRDefault="00766B7E" w:rsidP="00766B7E">
      <w:pPr>
        <w:pStyle w:val="ListParagraph"/>
        <w:numPr>
          <w:ilvl w:val="1"/>
          <w:numId w:val="1"/>
        </w:numPr>
        <w:spacing w:after="0" w:line="240" w:lineRule="auto"/>
        <w:ind w:left="426" w:hanging="568"/>
        <w:rPr>
          <w:rFonts w:ascii="Calibri" w:eastAsia="Calibri" w:hAnsi="Calibri" w:cs="Calibri"/>
          <w:sz w:val="22"/>
        </w:rPr>
      </w:pPr>
      <w:r w:rsidRPr="00766B7E">
        <w:rPr>
          <w:rFonts w:ascii="Calibri" w:eastAsia="Calibri" w:hAnsi="Calibri" w:cs="Calibri"/>
          <w:sz w:val="22"/>
        </w:rPr>
        <w:t>Amennyiben olyan körülmény áll elő, amely akadályozza, vagy késlelteti Megrendelő megfelelő együttműködését a Keretszerződés teljesítése során, erről köteles Szolgáltatót haladéktalanul értesíteni, jelezve az akadályt és annak okát, valamint várható időtartamát. Megrendelő késedelme Szolgáltató egyidejű késedelmét kizárja.</w:t>
      </w:r>
    </w:p>
    <w:p w14:paraId="433C0440" w14:textId="77777777" w:rsidR="00766B7E" w:rsidRPr="00766B7E" w:rsidRDefault="00766B7E" w:rsidP="00766B7E">
      <w:pPr>
        <w:spacing w:after="0" w:line="240" w:lineRule="auto"/>
        <w:rPr>
          <w:rFonts w:ascii="Calibri" w:eastAsia="Calibri" w:hAnsi="Calibri" w:cs="Calibri"/>
        </w:rPr>
      </w:pPr>
    </w:p>
    <w:p w14:paraId="35EC4C12" w14:textId="1AD0A644" w:rsidR="00766B7E" w:rsidRDefault="00766B7E" w:rsidP="00766B7E">
      <w:pPr>
        <w:pStyle w:val="ListParagraph"/>
        <w:numPr>
          <w:ilvl w:val="1"/>
          <w:numId w:val="1"/>
        </w:numPr>
        <w:spacing w:after="0" w:line="240" w:lineRule="auto"/>
        <w:ind w:left="426" w:hanging="568"/>
        <w:rPr>
          <w:rFonts w:ascii="Calibri" w:eastAsia="Calibri" w:hAnsi="Calibri" w:cs="Calibri"/>
          <w:sz w:val="22"/>
        </w:rPr>
      </w:pPr>
      <w:r w:rsidRPr="00766B7E">
        <w:rPr>
          <w:rFonts w:ascii="Calibri" w:eastAsia="Calibri" w:hAnsi="Calibri" w:cs="Calibri"/>
          <w:sz w:val="22"/>
        </w:rPr>
        <w:t>Szolgáltató a Szerződésben meghatározott feladatai teljesítéséhez a KM és a Kbt. 138. § (2)-(3) bekezdésében foglaltaknak megfelelően jogosult alvállalkozót igénybe venni.</w:t>
      </w:r>
    </w:p>
    <w:p w14:paraId="4D827F04" w14:textId="77777777" w:rsidR="00766B7E" w:rsidRPr="00766B7E" w:rsidRDefault="00766B7E" w:rsidP="00766B7E">
      <w:pPr>
        <w:spacing w:after="0" w:line="240" w:lineRule="auto"/>
        <w:rPr>
          <w:rFonts w:ascii="Calibri" w:eastAsia="Calibri" w:hAnsi="Calibri" w:cs="Calibri"/>
        </w:rPr>
      </w:pPr>
    </w:p>
    <w:p w14:paraId="452F2335" w14:textId="59FE8A9E" w:rsidR="00766B7E" w:rsidRDefault="00766B7E" w:rsidP="00766B7E">
      <w:pPr>
        <w:pStyle w:val="ListParagraph"/>
        <w:numPr>
          <w:ilvl w:val="1"/>
          <w:numId w:val="1"/>
        </w:numPr>
        <w:spacing w:after="0" w:line="240" w:lineRule="auto"/>
        <w:ind w:left="426" w:hanging="568"/>
        <w:rPr>
          <w:rFonts w:ascii="Calibri" w:eastAsia="Calibri" w:hAnsi="Calibri" w:cs="Calibri"/>
          <w:sz w:val="22"/>
        </w:rPr>
      </w:pPr>
      <w:r w:rsidRPr="00766B7E">
        <w:rPr>
          <w:rFonts w:ascii="Calibri" w:eastAsia="Calibri" w:hAnsi="Calibri" w:cs="Calibri"/>
          <w:sz w:val="22"/>
        </w:rPr>
        <w:t>Szolgáltató a szerződés megkötésének időpontjában, majd – a később bevont alvállalkozók tekintetében – a szerződés teljesítésének időtartama alatt köteles előzetesen Megrendelőnek valamennyi olyan alvállalkozót bejelenteni, amely részt vesz a szerződés teljesítésében.</w:t>
      </w:r>
    </w:p>
    <w:p w14:paraId="715A55B6" w14:textId="77777777" w:rsidR="00766B7E" w:rsidRPr="00766B7E" w:rsidRDefault="00766B7E" w:rsidP="00766B7E">
      <w:pPr>
        <w:spacing w:after="0" w:line="240" w:lineRule="auto"/>
        <w:rPr>
          <w:rFonts w:ascii="Calibri" w:eastAsia="Calibri" w:hAnsi="Calibri" w:cs="Calibri"/>
        </w:rPr>
      </w:pPr>
    </w:p>
    <w:p w14:paraId="0E0673E7" w14:textId="60721817" w:rsidR="00766B7E" w:rsidRPr="00A06243" w:rsidRDefault="00766B7E" w:rsidP="00766B7E">
      <w:pPr>
        <w:pStyle w:val="ListParagraph"/>
        <w:numPr>
          <w:ilvl w:val="1"/>
          <w:numId w:val="1"/>
        </w:numPr>
        <w:spacing w:after="0" w:line="240" w:lineRule="auto"/>
        <w:ind w:left="426" w:hanging="568"/>
        <w:rPr>
          <w:rFonts w:ascii="Calibri" w:eastAsia="Calibri" w:hAnsi="Calibri" w:cs="Calibri"/>
          <w:sz w:val="22"/>
        </w:rPr>
      </w:pPr>
      <w:r w:rsidRPr="00A06243">
        <w:rPr>
          <w:rFonts w:ascii="Calibri" w:eastAsia="Calibri" w:hAnsi="Calibri" w:cs="Calibri"/>
          <w:sz w:val="22"/>
        </w:rPr>
        <w:t>Szolgáltató által a szerződés teljesítésébe bevonni kívánt, szerződéskötéskor ismert alvállalkozók adatait az 5. számú melléklet tartalmazza (Nyilatkozat alvállalkozókról szerződéskötéskor).</w:t>
      </w:r>
    </w:p>
    <w:p w14:paraId="55C45C4B" w14:textId="77777777" w:rsidR="00766B7E" w:rsidRPr="00A06243" w:rsidRDefault="00766B7E" w:rsidP="00766B7E">
      <w:pPr>
        <w:pStyle w:val="ListParagraph"/>
        <w:rPr>
          <w:rFonts w:ascii="Calibri" w:eastAsia="Calibri" w:hAnsi="Calibri" w:cs="Calibri"/>
          <w:sz w:val="22"/>
        </w:rPr>
      </w:pPr>
    </w:p>
    <w:p w14:paraId="7CFA3EC8" w14:textId="1D1246C7" w:rsidR="00766B7E" w:rsidRPr="00A06243" w:rsidRDefault="00766B7E" w:rsidP="00766B7E">
      <w:pPr>
        <w:pStyle w:val="ListParagraph"/>
        <w:numPr>
          <w:ilvl w:val="1"/>
          <w:numId w:val="1"/>
        </w:numPr>
        <w:spacing w:after="0" w:line="240" w:lineRule="auto"/>
        <w:ind w:left="426" w:hanging="568"/>
        <w:rPr>
          <w:rFonts w:ascii="Calibri" w:eastAsia="Calibri" w:hAnsi="Calibri" w:cs="Calibri"/>
          <w:sz w:val="22"/>
        </w:rPr>
      </w:pPr>
      <w:r w:rsidRPr="00A06243">
        <w:rPr>
          <w:rFonts w:ascii="Calibri" w:eastAsia="Calibri" w:hAnsi="Calibri" w:cs="Calibri"/>
          <w:sz w:val="22"/>
        </w:rPr>
        <w:t>Amennyiben a Szerződés teljesítése során az 5. számú melléklethez képest további szakemberek, alvállalkozó bevonása válik szükségessé, akkor ezen személy/alvállalkozó bevonására a Kbt. 138. § (2) és (3) bekezdéseiben foglaltak szerint kell eljárni, valamint a KM vonatkozó rendelkezéseit kell alkalmazni. Jelen pont szerinti alvállalkozók igénybevételére vonatkozó bejelentését Szolgáltatónak a 6. számú melléklet szerinti nyilatkozat kitöltésével kell megtenni (Nyilatkozat új alvállalkozó bevonásáról).</w:t>
      </w:r>
    </w:p>
    <w:p w14:paraId="551995F6" w14:textId="77777777" w:rsidR="00766B7E" w:rsidRPr="00766B7E" w:rsidRDefault="00766B7E" w:rsidP="00766B7E">
      <w:pPr>
        <w:spacing w:after="0" w:line="240" w:lineRule="auto"/>
        <w:rPr>
          <w:rFonts w:ascii="Calibri" w:eastAsia="Calibri" w:hAnsi="Calibri" w:cs="Calibri"/>
        </w:rPr>
      </w:pPr>
    </w:p>
    <w:p w14:paraId="27478C59" w14:textId="4218E3DD" w:rsidR="00766B7E" w:rsidRDefault="00766B7E" w:rsidP="00766B7E">
      <w:pPr>
        <w:pStyle w:val="ListParagraph"/>
        <w:numPr>
          <w:ilvl w:val="1"/>
          <w:numId w:val="1"/>
        </w:numPr>
        <w:spacing w:after="0" w:line="240" w:lineRule="auto"/>
        <w:ind w:left="426" w:hanging="568"/>
        <w:rPr>
          <w:rFonts w:ascii="Calibri" w:eastAsia="Calibri" w:hAnsi="Calibri" w:cs="Calibri"/>
          <w:sz w:val="22"/>
        </w:rPr>
      </w:pPr>
      <w:r w:rsidRPr="00766B7E">
        <w:rPr>
          <w:rFonts w:ascii="Calibri" w:eastAsia="Calibri" w:hAnsi="Calibri" w:cs="Calibri"/>
          <w:sz w:val="22"/>
        </w:rPr>
        <w:lastRenderedPageBreak/>
        <w:t>Szolgáltató a Keretszerződés aláírásával nyilatkozik arról, hogy a szerződés teljesítéséhez nem vesz igénybe a közbeszerzési eljárásban előírt kizáró okok hatálya alatt álló alvállalkozót.</w:t>
      </w:r>
    </w:p>
    <w:p w14:paraId="71D257FB" w14:textId="77777777" w:rsidR="00766B7E" w:rsidRPr="00766B7E" w:rsidRDefault="00766B7E" w:rsidP="00766B7E">
      <w:pPr>
        <w:spacing w:after="0" w:line="240" w:lineRule="auto"/>
        <w:rPr>
          <w:rFonts w:ascii="Calibri" w:eastAsia="Calibri" w:hAnsi="Calibri" w:cs="Calibri"/>
        </w:rPr>
      </w:pPr>
    </w:p>
    <w:p w14:paraId="7EDFF863" w14:textId="3BA76DEC" w:rsidR="00766B7E" w:rsidRDefault="00766B7E" w:rsidP="00766B7E">
      <w:pPr>
        <w:pStyle w:val="ListParagraph"/>
        <w:numPr>
          <w:ilvl w:val="1"/>
          <w:numId w:val="1"/>
        </w:numPr>
        <w:spacing w:after="0" w:line="240" w:lineRule="auto"/>
        <w:ind w:left="426" w:hanging="568"/>
        <w:rPr>
          <w:rFonts w:ascii="Calibri" w:eastAsia="Calibri" w:hAnsi="Calibri" w:cs="Calibri"/>
          <w:sz w:val="22"/>
        </w:rPr>
      </w:pPr>
      <w:r w:rsidRPr="00766B7E">
        <w:rPr>
          <w:rFonts w:ascii="Calibri" w:eastAsia="Calibri" w:hAnsi="Calibri" w:cs="Calibri"/>
          <w:sz w:val="22"/>
        </w:rPr>
        <w:t>Felek rögzítik, hogy a közreműködő (ideértve a Kbt. alvállalkozó fogalmát is) tevékenységéért vagy mulasztásáért a Szolgáltató a Megrendelő felé, mint saját magatartásáért felelős.</w:t>
      </w:r>
    </w:p>
    <w:p w14:paraId="65C1CB79" w14:textId="77777777" w:rsidR="00766B7E" w:rsidRPr="00766B7E" w:rsidRDefault="00766B7E" w:rsidP="00766B7E">
      <w:pPr>
        <w:spacing w:after="0" w:line="240" w:lineRule="auto"/>
        <w:rPr>
          <w:rFonts w:ascii="Calibri" w:eastAsia="Calibri" w:hAnsi="Calibri" w:cs="Calibri"/>
        </w:rPr>
      </w:pPr>
    </w:p>
    <w:p w14:paraId="58B29328" w14:textId="74DE95E2" w:rsidR="00766B7E" w:rsidRDefault="00766B7E" w:rsidP="00766B7E">
      <w:pPr>
        <w:pStyle w:val="ListParagraph"/>
        <w:numPr>
          <w:ilvl w:val="1"/>
          <w:numId w:val="1"/>
        </w:numPr>
        <w:spacing w:after="0" w:line="240" w:lineRule="auto"/>
        <w:ind w:left="426" w:hanging="568"/>
        <w:rPr>
          <w:rFonts w:ascii="Calibri" w:eastAsia="Calibri" w:hAnsi="Calibri" w:cs="Calibri"/>
          <w:sz w:val="22"/>
        </w:rPr>
      </w:pPr>
      <w:r w:rsidRPr="00766B7E">
        <w:rPr>
          <w:rFonts w:ascii="Calibri" w:eastAsia="Calibri" w:hAnsi="Calibri" w:cs="Calibri"/>
          <w:sz w:val="22"/>
        </w:rPr>
        <w:t>A teljesítés akkor szerződésszerű, ha a Szolgálató a Keretszerződésben és az annak alapján létrejött egyedi megrendelésekben/egyedi megrendelés módosításokban meghatározott feladatait, illetve az azok teljesítése körében kapott utasításokat a Megrendelő érdekének szem előtt tartásával, határidőben, maradéktalanul, a legmagasabb szakmai színvonalon és a szakma szabályainak, illetőleg a Megrendelő által megkívánt tartalmi és formai követelményeknek megfelelően, hiba- és hiánymentesen, határidőben teljesíti.</w:t>
      </w:r>
    </w:p>
    <w:p w14:paraId="23F36576" w14:textId="77777777" w:rsidR="00766B7E" w:rsidRDefault="00766B7E" w:rsidP="00766B7E">
      <w:pPr>
        <w:pStyle w:val="Default"/>
      </w:pPr>
    </w:p>
    <w:p w14:paraId="5F49EA4C" w14:textId="3D1793F7" w:rsidR="00766B7E" w:rsidRDefault="00766B7E" w:rsidP="00766B7E">
      <w:pPr>
        <w:pStyle w:val="ListParagraph"/>
        <w:numPr>
          <w:ilvl w:val="0"/>
          <w:numId w:val="1"/>
        </w:numPr>
        <w:spacing w:after="26" w:line="240" w:lineRule="auto"/>
        <w:jc w:val="center"/>
        <w:rPr>
          <w:rFonts w:ascii="Calibri" w:eastAsia="Times New Roman" w:hAnsi="Calibri" w:cs="Calibri"/>
          <w:b/>
          <w:sz w:val="22"/>
        </w:rPr>
      </w:pPr>
      <w:r w:rsidRPr="00766B7E">
        <w:rPr>
          <w:rFonts w:ascii="Calibri" w:eastAsia="Times New Roman" w:hAnsi="Calibri" w:cs="Calibri"/>
          <w:b/>
          <w:sz w:val="22"/>
        </w:rPr>
        <w:t>A fizetendő ellenérték</w:t>
      </w:r>
    </w:p>
    <w:p w14:paraId="53C8BE45" w14:textId="77777777" w:rsidR="00766B7E" w:rsidRPr="00766B7E" w:rsidRDefault="00766B7E" w:rsidP="00766B7E">
      <w:pPr>
        <w:pStyle w:val="ListParagraph"/>
        <w:spacing w:after="26" w:line="240" w:lineRule="auto"/>
        <w:rPr>
          <w:rFonts w:ascii="Calibri" w:eastAsia="Times New Roman" w:hAnsi="Calibri" w:cs="Calibri"/>
          <w:b/>
          <w:sz w:val="22"/>
        </w:rPr>
      </w:pPr>
    </w:p>
    <w:p w14:paraId="4B88306A" w14:textId="67230E95" w:rsidR="00766B7E" w:rsidRDefault="00766B7E" w:rsidP="00766B7E">
      <w:pPr>
        <w:pStyle w:val="ListParagraph"/>
        <w:numPr>
          <w:ilvl w:val="1"/>
          <w:numId w:val="1"/>
        </w:numPr>
        <w:spacing w:after="0" w:line="240" w:lineRule="auto"/>
        <w:ind w:left="426" w:hanging="568"/>
        <w:rPr>
          <w:rFonts w:ascii="Calibri" w:eastAsia="Calibri" w:hAnsi="Calibri" w:cs="Calibri"/>
          <w:sz w:val="22"/>
        </w:rPr>
      </w:pPr>
      <w:r w:rsidRPr="00766B7E">
        <w:rPr>
          <w:rFonts w:ascii="Calibri" w:eastAsia="Calibri" w:hAnsi="Calibri" w:cs="Calibri"/>
          <w:sz w:val="22"/>
        </w:rPr>
        <w:t xml:space="preserve">Felek rögzítik, hogy a beszerzés ellenértékének forrását a Megrendelő saját forrásból biztosítja. </w:t>
      </w:r>
    </w:p>
    <w:p w14:paraId="0343108E" w14:textId="77777777" w:rsidR="00766B7E" w:rsidRPr="00766B7E" w:rsidRDefault="00766B7E" w:rsidP="00766B7E">
      <w:pPr>
        <w:pStyle w:val="ListParagraph"/>
        <w:spacing w:after="0" w:line="240" w:lineRule="auto"/>
        <w:ind w:left="426"/>
        <w:rPr>
          <w:rFonts w:ascii="Calibri" w:eastAsia="Calibri" w:hAnsi="Calibri" w:cs="Calibri"/>
          <w:sz w:val="22"/>
        </w:rPr>
      </w:pPr>
    </w:p>
    <w:p w14:paraId="42B63676" w14:textId="189776FC" w:rsidR="00766B7E" w:rsidRDefault="00766B7E" w:rsidP="00766B7E">
      <w:pPr>
        <w:pStyle w:val="ListParagraph"/>
        <w:numPr>
          <w:ilvl w:val="1"/>
          <w:numId w:val="1"/>
        </w:numPr>
        <w:spacing w:after="0" w:line="240" w:lineRule="auto"/>
        <w:ind w:left="426" w:hanging="568"/>
        <w:rPr>
          <w:rFonts w:ascii="Calibri" w:eastAsia="Calibri" w:hAnsi="Calibri" w:cs="Calibri"/>
          <w:sz w:val="22"/>
        </w:rPr>
      </w:pPr>
      <w:r w:rsidRPr="005727D9">
        <w:rPr>
          <w:rFonts w:ascii="Calibri" w:eastAsia="Calibri" w:hAnsi="Calibri" w:cs="Calibri"/>
          <w:sz w:val="22"/>
        </w:rPr>
        <w:t>Szolgáltató a Keretszerződés alapján biztosítandó szolgáltatások teljesítését jelen Keretszerződés 1. sz. mellékletében rögzített egységáron teljesíti. Felek</w:t>
      </w:r>
      <w:r w:rsidRPr="00766B7E">
        <w:rPr>
          <w:rFonts w:ascii="Calibri" w:eastAsia="Calibri" w:hAnsi="Calibri" w:cs="Calibri"/>
          <w:sz w:val="22"/>
        </w:rPr>
        <w:t xml:space="preserve"> az egyedi megrendelések alapján havonta számolnak el egymással. Szolgáltató a jelen szerződés 7.1. pontja szerint Megrendelő által kiállított teljesítésigazolás alapján a teljesítésigazolásban meghatározott ellenérték számlázására jogosult Megrendelő felé. A teljesítésigazolásban szereplő ellenérték számítása a jelen Keretszerződés 7.3. pontjában foglaltak szerinti kimutatásban szereplő darabszám és a jelen Keretszerződés 1. sz. mellékletében rögzített egységár szorzata alapján történik. </w:t>
      </w:r>
    </w:p>
    <w:p w14:paraId="2447A22A" w14:textId="77777777" w:rsidR="00766B7E" w:rsidRPr="00766B7E" w:rsidRDefault="00766B7E" w:rsidP="00766B7E">
      <w:pPr>
        <w:spacing w:after="0" w:line="240" w:lineRule="auto"/>
        <w:rPr>
          <w:rFonts w:ascii="Calibri" w:eastAsia="Calibri" w:hAnsi="Calibri" w:cs="Calibri"/>
        </w:rPr>
      </w:pPr>
    </w:p>
    <w:p w14:paraId="6354328B" w14:textId="0FFEA3F8" w:rsidR="00766B7E" w:rsidRDefault="00766B7E" w:rsidP="00766B7E">
      <w:pPr>
        <w:pStyle w:val="ListParagraph"/>
        <w:numPr>
          <w:ilvl w:val="1"/>
          <w:numId w:val="1"/>
        </w:numPr>
        <w:spacing w:after="0" w:line="240" w:lineRule="auto"/>
        <w:ind w:left="426" w:hanging="568"/>
        <w:rPr>
          <w:rFonts w:ascii="Calibri" w:eastAsia="Calibri" w:hAnsi="Calibri" w:cs="Calibri"/>
          <w:sz w:val="22"/>
        </w:rPr>
      </w:pPr>
      <w:r w:rsidRPr="00766B7E">
        <w:rPr>
          <w:rFonts w:ascii="Calibri" w:eastAsia="Calibri" w:hAnsi="Calibri" w:cs="Calibri"/>
          <w:sz w:val="22"/>
        </w:rPr>
        <w:t>A Szolgáltatót szerződésszerű teljesítés esetén megillető díj teljes összege (jelen Keretszerződés értéke) a jelen Keretszerződés 1. számú mellékletében meghatározott egységár és mennyiség alapján…</w:t>
      </w:r>
      <w:proofErr w:type="gramStart"/>
      <w:r w:rsidRPr="00766B7E">
        <w:rPr>
          <w:rFonts w:ascii="Calibri" w:eastAsia="Calibri" w:hAnsi="Calibri" w:cs="Calibri"/>
          <w:sz w:val="22"/>
        </w:rPr>
        <w:t>…….</w:t>
      </w:r>
      <w:proofErr w:type="gramEnd"/>
      <w:r w:rsidRPr="00766B7E">
        <w:rPr>
          <w:rFonts w:ascii="Calibri" w:eastAsia="Calibri" w:hAnsi="Calibri" w:cs="Calibri"/>
          <w:sz w:val="22"/>
        </w:rPr>
        <w:t>,- Ft + ÁFA, azaz …</w:t>
      </w:r>
      <w:proofErr w:type="gramStart"/>
      <w:r w:rsidRPr="00766B7E">
        <w:rPr>
          <w:rFonts w:ascii="Calibri" w:eastAsia="Calibri" w:hAnsi="Calibri" w:cs="Calibri"/>
          <w:sz w:val="22"/>
        </w:rPr>
        <w:t>…….</w:t>
      </w:r>
      <w:proofErr w:type="gramEnd"/>
      <w:r w:rsidRPr="00766B7E">
        <w:rPr>
          <w:rFonts w:ascii="Calibri" w:eastAsia="Calibri" w:hAnsi="Calibri" w:cs="Calibri"/>
          <w:sz w:val="22"/>
        </w:rPr>
        <w:t xml:space="preserve">forint + beszerzési díj + ÁFA. </w:t>
      </w:r>
    </w:p>
    <w:p w14:paraId="0FBCFAE9" w14:textId="77777777" w:rsidR="00766B7E" w:rsidRPr="00766B7E" w:rsidRDefault="00766B7E" w:rsidP="00766B7E">
      <w:pPr>
        <w:spacing w:after="0" w:line="240" w:lineRule="auto"/>
        <w:rPr>
          <w:rFonts w:ascii="Calibri" w:eastAsia="Calibri" w:hAnsi="Calibri" w:cs="Calibri"/>
        </w:rPr>
      </w:pPr>
    </w:p>
    <w:p w14:paraId="3023EAFE" w14:textId="74AB2D5A" w:rsidR="00766B7E" w:rsidRDefault="00766B7E" w:rsidP="00766B7E">
      <w:pPr>
        <w:pStyle w:val="ListParagraph"/>
        <w:numPr>
          <w:ilvl w:val="1"/>
          <w:numId w:val="1"/>
        </w:numPr>
        <w:spacing w:after="0" w:line="240" w:lineRule="auto"/>
        <w:ind w:left="426" w:hanging="568"/>
        <w:rPr>
          <w:rFonts w:ascii="Calibri" w:eastAsia="Calibri" w:hAnsi="Calibri" w:cs="Calibri"/>
          <w:sz w:val="22"/>
        </w:rPr>
      </w:pPr>
      <w:r w:rsidRPr="00766B7E">
        <w:rPr>
          <w:rFonts w:ascii="Calibri" w:eastAsia="Calibri" w:hAnsi="Calibri" w:cs="Calibri"/>
          <w:sz w:val="22"/>
        </w:rPr>
        <w:t>A szerződéses ár tartalmazza a megajánlott szolgálatatás teljesítése során felmerülő valamennyi költséget, a szolgáltatás nyújtásával összefüggő valamennyi adót, illetéket, díjat és jogdíjat, valamint tartalmazza a szerzői jog (felhasználási díj) ellenértékét is, de nem tartalmazza az általános forgalmi adó</w:t>
      </w:r>
      <w:r>
        <w:rPr>
          <w:rFonts w:ascii="Calibri" w:eastAsia="Calibri" w:hAnsi="Calibri" w:cs="Calibri"/>
          <w:sz w:val="22"/>
        </w:rPr>
        <w:t>t</w:t>
      </w:r>
      <w:r w:rsidRPr="00766B7E">
        <w:rPr>
          <w:rFonts w:ascii="Calibri" w:eastAsia="Calibri" w:hAnsi="Calibri" w:cs="Calibri"/>
          <w:sz w:val="22"/>
        </w:rPr>
        <w:t xml:space="preserve">. </w:t>
      </w:r>
    </w:p>
    <w:p w14:paraId="6D4647C9" w14:textId="77777777" w:rsidR="00766B7E" w:rsidRPr="00766B7E" w:rsidRDefault="00766B7E" w:rsidP="00766B7E">
      <w:pPr>
        <w:spacing w:after="0" w:line="240" w:lineRule="auto"/>
        <w:rPr>
          <w:rFonts w:ascii="Calibri" w:eastAsia="Calibri" w:hAnsi="Calibri" w:cs="Calibri"/>
        </w:rPr>
      </w:pPr>
    </w:p>
    <w:p w14:paraId="6CFAECB6" w14:textId="075DE95B" w:rsidR="00766B7E" w:rsidRDefault="00766B7E" w:rsidP="00766B7E">
      <w:pPr>
        <w:pStyle w:val="ListParagraph"/>
        <w:numPr>
          <w:ilvl w:val="1"/>
          <w:numId w:val="1"/>
        </w:numPr>
        <w:spacing w:after="0" w:line="240" w:lineRule="auto"/>
        <w:ind w:left="426" w:hanging="568"/>
        <w:rPr>
          <w:rFonts w:ascii="Calibri" w:eastAsia="Calibri" w:hAnsi="Calibri" w:cs="Calibri"/>
          <w:sz w:val="22"/>
        </w:rPr>
      </w:pPr>
      <w:r w:rsidRPr="00766B7E">
        <w:rPr>
          <w:rFonts w:ascii="Calibri" w:eastAsia="Calibri" w:hAnsi="Calibri" w:cs="Calibri"/>
          <w:sz w:val="22"/>
        </w:rPr>
        <w:t xml:space="preserve">Szolgáltatót a jelen keretszerződésben rögzített ellenértéken túl, további díjazás, költségtérítés, vagy szolgáltatás jelen keretszerződés teljesítéséért semmilyen jogcímen nem illeti meg. A jelen keretszerződésben meghatározott árak a Keretszerződés időtartama alatt kötöttnek tekintendők, azok semmilyen jogcímen nem emelhetők. </w:t>
      </w:r>
    </w:p>
    <w:p w14:paraId="51ECA04B" w14:textId="77777777" w:rsidR="00766B7E" w:rsidRPr="00766B7E" w:rsidRDefault="00766B7E" w:rsidP="00766B7E">
      <w:pPr>
        <w:spacing w:after="0" w:line="240" w:lineRule="auto"/>
        <w:rPr>
          <w:rFonts w:ascii="Calibri" w:eastAsia="Calibri" w:hAnsi="Calibri" w:cs="Calibri"/>
        </w:rPr>
      </w:pPr>
    </w:p>
    <w:p w14:paraId="387545B4" w14:textId="7DF68338" w:rsidR="00766B7E" w:rsidRDefault="00766B7E" w:rsidP="00766B7E">
      <w:pPr>
        <w:pStyle w:val="ListParagraph"/>
        <w:numPr>
          <w:ilvl w:val="0"/>
          <w:numId w:val="1"/>
        </w:numPr>
        <w:spacing w:after="26" w:line="240" w:lineRule="auto"/>
        <w:jc w:val="center"/>
        <w:rPr>
          <w:rFonts w:ascii="Calibri" w:eastAsia="Times New Roman" w:hAnsi="Calibri" w:cs="Calibri"/>
          <w:b/>
          <w:sz w:val="22"/>
        </w:rPr>
      </w:pPr>
      <w:r w:rsidRPr="00766B7E">
        <w:rPr>
          <w:rFonts w:ascii="Calibri" w:eastAsia="Times New Roman" w:hAnsi="Calibri" w:cs="Calibri"/>
          <w:b/>
          <w:sz w:val="22"/>
        </w:rPr>
        <w:t>Átadás-átvételre vonatkozó előírások, a teljesítés igazolása</w:t>
      </w:r>
    </w:p>
    <w:p w14:paraId="42590C4B" w14:textId="77777777" w:rsidR="00766B7E" w:rsidRPr="00766B7E" w:rsidRDefault="00766B7E" w:rsidP="00766B7E">
      <w:pPr>
        <w:pStyle w:val="ListParagraph"/>
        <w:spacing w:after="26" w:line="240" w:lineRule="auto"/>
        <w:rPr>
          <w:rFonts w:ascii="Calibri" w:eastAsia="Times New Roman" w:hAnsi="Calibri" w:cs="Calibri"/>
          <w:b/>
          <w:sz w:val="22"/>
        </w:rPr>
      </w:pPr>
    </w:p>
    <w:p w14:paraId="6B7A2173" w14:textId="6D936651" w:rsidR="00766B7E" w:rsidRDefault="00766B7E" w:rsidP="00766B7E">
      <w:pPr>
        <w:pStyle w:val="ListParagraph"/>
        <w:numPr>
          <w:ilvl w:val="1"/>
          <w:numId w:val="1"/>
        </w:numPr>
        <w:spacing w:after="0" w:line="240" w:lineRule="auto"/>
        <w:ind w:left="426" w:hanging="568"/>
        <w:rPr>
          <w:rFonts w:ascii="Calibri" w:eastAsia="Calibri" w:hAnsi="Calibri" w:cs="Calibri"/>
          <w:sz w:val="22"/>
        </w:rPr>
      </w:pPr>
      <w:r w:rsidRPr="00766B7E">
        <w:rPr>
          <w:rFonts w:ascii="Calibri" w:eastAsia="Calibri" w:hAnsi="Calibri" w:cs="Calibri"/>
          <w:sz w:val="22"/>
        </w:rPr>
        <w:t xml:space="preserve">Az egyedi megrendelés akkor tekinthető teljesítettnek, ha annak tárgya szerinti szolgáltatások, eredménytermékek teljesítésének igazolását, valamint az azokhoz kapcsolódó, jelen keretszerződésben meghatározott egyéb dokumentumok átvételét a Megrendelő jelen keretszerződés 13.2. pontjában megnevezett, erre feljogosított képviselője írásban igazolja. A teljesítés elfogadása nem jelenti a Szolgáltató szerződésszegése esetén a Megrendelőt megillető igényérvényesítés jogáról való lemondást. </w:t>
      </w:r>
    </w:p>
    <w:p w14:paraId="21AD343E" w14:textId="77777777" w:rsidR="00766B7E" w:rsidRPr="00766B7E" w:rsidRDefault="00766B7E" w:rsidP="00766B7E">
      <w:pPr>
        <w:pStyle w:val="ListParagraph"/>
        <w:spacing w:after="0" w:line="240" w:lineRule="auto"/>
        <w:ind w:left="426"/>
        <w:rPr>
          <w:rFonts w:ascii="Calibri" w:eastAsia="Calibri" w:hAnsi="Calibri" w:cs="Calibri"/>
          <w:sz w:val="22"/>
        </w:rPr>
      </w:pPr>
    </w:p>
    <w:p w14:paraId="4762268C" w14:textId="283A57CB" w:rsidR="00766B7E" w:rsidRDefault="00766B7E" w:rsidP="00766B7E">
      <w:pPr>
        <w:pStyle w:val="ListParagraph"/>
        <w:numPr>
          <w:ilvl w:val="1"/>
          <w:numId w:val="1"/>
        </w:numPr>
        <w:spacing w:after="0" w:line="240" w:lineRule="auto"/>
        <w:ind w:left="426" w:hanging="568"/>
        <w:rPr>
          <w:rFonts w:ascii="Calibri" w:eastAsia="Calibri" w:hAnsi="Calibri" w:cs="Calibri"/>
          <w:sz w:val="22"/>
        </w:rPr>
      </w:pPr>
      <w:r w:rsidRPr="00766B7E">
        <w:rPr>
          <w:rFonts w:ascii="Calibri" w:eastAsia="Calibri" w:hAnsi="Calibri" w:cs="Calibri"/>
          <w:sz w:val="22"/>
        </w:rPr>
        <w:t>Szolgáltató havonta jogosult számla kiállítására, az egyedi megrendelés(</w:t>
      </w:r>
      <w:proofErr w:type="spellStart"/>
      <w:r w:rsidRPr="00766B7E">
        <w:rPr>
          <w:rFonts w:ascii="Calibri" w:eastAsia="Calibri" w:hAnsi="Calibri" w:cs="Calibri"/>
          <w:sz w:val="22"/>
        </w:rPr>
        <w:t>ek</w:t>
      </w:r>
      <w:proofErr w:type="spellEnd"/>
      <w:r w:rsidRPr="00766B7E">
        <w:rPr>
          <w:rFonts w:ascii="Calibri" w:eastAsia="Calibri" w:hAnsi="Calibri" w:cs="Calibri"/>
          <w:sz w:val="22"/>
        </w:rPr>
        <w:t xml:space="preserve">)ben foglalt teljesítést követően, a Megrendelő által aláírt </w:t>
      </w:r>
      <w:r w:rsidRPr="00A06243">
        <w:rPr>
          <w:rFonts w:ascii="Calibri" w:eastAsia="Calibri" w:hAnsi="Calibri" w:cs="Calibri"/>
          <w:sz w:val="22"/>
        </w:rPr>
        <w:t>teljesítésigazolás (3. számú melléklet) alapján</w:t>
      </w:r>
      <w:r w:rsidRPr="00766B7E">
        <w:rPr>
          <w:rFonts w:ascii="Calibri" w:eastAsia="Calibri" w:hAnsi="Calibri" w:cs="Calibri"/>
          <w:sz w:val="22"/>
        </w:rPr>
        <w:t xml:space="preserve">. A benyújtandó számla kötelező melléklete az előírásnak megfelelően kiállított és aláírt teljesítésigazolás. A </w:t>
      </w:r>
      <w:r w:rsidRPr="00766B7E">
        <w:rPr>
          <w:rFonts w:ascii="Calibri" w:eastAsia="Calibri" w:hAnsi="Calibri" w:cs="Calibri"/>
          <w:sz w:val="22"/>
        </w:rPr>
        <w:lastRenderedPageBreak/>
        <w:t xml:space="preserve">teljesített szolgáltatások elszámolása időelszámolás alapján történik a ténylegesen ráfordított időre vonatkozóan. </w:t>
      </w:r>
    </w:p>
    <w:p w14:paraId="068AF6CD" w14:textId="77777777" w:rsidR="00766B7E" w:rsidRPr="00766B7E" w:rsidRDefault="00766B7E" w:rsidP="00766B7E">
      <w:pPr>
        <w:pStyle w:val="ListParagraph"/>
        <w:rPr>
          <w:rFonts w:ascii="Calibri" w:eastAsia="Calibri" w:hAnsi="Calibri" w:cs="Calibri"/>
          <w:sz w:val="22"/>
        </w:rPr>
      </w:pPr>
    </w:p>
    <w:p w14:paraId="1B6DA6BF" w14:textId="6158EA66" w:rsidR="00766B7E" w:rsidRDefault="00766B7E" w:rsidP="00766B7E">
      <w:pPr>
        <w:pStyle w:val="ListParagraph"/>
        <w:numPr>
          <w:ilvl w:val="1"/>
          <w:numId w:val="1"/>
        </w:numPr>
        <w:spacing w:after="0" w:line="240" w:lineRule="auto"/>
        <w:ind w:left="426" w:hanging="568"/>
        <w:rPr>
          <w:rFonts w:ascii="Calibri" w:eastAsia="Calibri" w:hAnsi="Calibri" w:cs="Calibri"/>
          <w:sz w:val="22"/>
        </w:rPr>
      </w:pPr>
      <w:r w:rsidRPr="00766B7E">
        <w:rPr>
          <w:rFonts w:ascii="Calibri" w:eastAsia="Calibri" w:hAnsi="Calibri" w:cs="Calibri"/>
          <w:sz w:val="22"/>
        </w:rPr>
        <w:t xml:space="preserve">A ráfordított időre </w:t>
      </w:r>
      <w:r w:rsidRPr="005727D9">
        <w:rPr>
          <w:rFonts w:ascii="Calibri" w:eastAsia="Calibri" w:hAnsi="Calibri" w:cs="Calibri"/>
          <w:sz w:val="22"/>
        </w:rPr>
        <w:t xml:space="preserve">vonatkozó - Microsoft Excel formátumban elemi szintű analitika, Adobe pdf formátumban pedig havi összesítő - kimutatást a Szolgáltató a ráfordítások tételes felsorolásával havonta, a tárgyhónapot követő </w:t>
      </w:r>
      <w:r w:rsidR="00361845" w:rsidRPr="005727D9">
        <w:rPr>
          <w:rFonts w:ascii="Calibri" w:eastAsia="Calibri" w:hAnsi="Calibri" w:cs="Calibri"/>
          <w:sz w:val="22"/>
        </w:rPr>
        <w:t>3</w:t>
      </w:r>
      <w:r w:rsidRPr="005727D9">
        <w:rPr>
          <w:rFonts w:ascii="Calibri" w:eastAsia="Calibri" w:hAnsi="Calibri" w:cs="Calibri"/>
          <w:sz w:val="22"/>
        </w:rPr>
        <w:t>. munkanapig köteles elkészíteni, melyet a Megrendelő szakmai kapcsolattartásra kijelölt képviselője részére a teljesítésigazolás tervezetével együtt megküld. A ráfordított időre vonatkozó kimutatásnak a feladatot ellátó szakember</w:t>
      </w:r>
      <w:r w:rsidRPr="00766B7E">
        <w:rPr>
          <w:rFonts w:ascii="Calibri" w:eastAsia="Calibri" w:hAnsi="Calibri" w:cs="Calibri"/>
          <w:sz w:val="22"/>
        </w:rPr>
        <w:t>(</w:t>
      </w:r>
      <w:proofErr w:type="spellStart"/>
      <w:r w:rsidRPr="00766B7E">
        <w:rPr>
          <w:rFonts w:ascii="Calibri" w:eastAsia="Calibri" w:hAnsi="Calibri" w:cs="Calibri"/>
          <w:sz w:val="22"/>
        </w:rPr>
        <w:t>ek</w:t>
      </w:r>
      <w:proofErr w:type="spellEnd"/>
      <w:r w:rsidRPr="00766B7E">
        <w:rPr>
          <w:rFonts w:ascii="Calibri" w:eastAsia="Calibri" w:hAnsi="Calibri" w:cs="Calibri"/>
          <w:sz w:val="22"/>
        </w:rPr>
        <w:t xml:space="preserve">) nevét is tartalmaznia szükséges. Megrendelő a teljesítés igazolásának kiállítására a Szolgáltató által vezetett nyilvántartást felhasználhatja. A kimutatás a teljesítésigazolás részét, annak kötelező (elválaszthatatlan) mellékletét képezi. </w:t>
      </w:r>
    </w:p>
    <w:p w14:paraId="7935025D" w14:textId="77777777" w:rsidR="00361845" w:rsidRPr="00361845" w:rsidRDefault="00361845" w:rsidP="00361845">
      <w:pPr>
        <w:spacing w:after="0" w:line="240" w:lineRule="auto"/>
        <w:rPr>
          <w:rFonts w:ascii="Calibri" w:eastAsia="Calibri" w:hAnsi="Calibri" w:cs="Calibri"/>
        </w:rPr>
      </w:pPr>
    </w:p>
    <w:p w14:paraId="58A2B7B7" w14:textId="51935934" w:rsidR="00766B7E" w:rsidRDefault="00766B7E" w:rsidP="00766B7E">
      <w:pPr>
        <w:pStyle w:val="ListParagraph"/>
        <w:numPr>
          <w:ilvl w:val="1"/>
          <w:numId w:val="1"/>
        </w:numPr>
        <w:spacing w:after="0" w:line="240" w:lineRule="auto"/>
        <w:ind w:left="426" w:hanging="568"/>
        <w:rPr>
          <w:rFonts w:ascii="Calibri" w:eastAsia="Calibri" w:hAnsi="Calibri" w:cs="Calibri"/>
          <w:sz w:val="22"/>
        </w:rPr>
      </w:pPr>
      <w:r w:rsidRPr="00766B7E">
        <w:rPr>
          <w:rFonts w:ascii="Calibri" w:eastAsia="Calibri" w:hAnsi="Calibri" w:cs="Calibri"/>
          <w:sz w:val="22"/>
        </w:rPr>
        <w:t xml:space="preserve">A Szolgáltató által teljesített - az egyedi megrendelésben (árkalkuláció) meghatározott - elszámolható nap/fő számokat és adott esetben óraszámokat a Szolgáltató a 11. sz. melléklet szerinti átadás-átvételi jegyzőkönyvben rögzíti. Az átadás-átvételi jegyzőkönyvben fel kell tüntetni a Keretszerződés, illetőleg az egyedi megrendelés, adott esetben a megrendelésmódosítás számát. </w:t>
      </w:r>
    </w:p>
    <w:p w14:paraId="413AAC04" w14:textId="77777777" w:rsidR="00361845" w:rsidRPr="00361845" w:rsidRDefault="00361845" w:rsidP="00361845">
      <w:pPr>
        <w:spacing w:after="0" w:line="240" w:lineRule="auto"/>
        <w:rPr>
          <w:rFonts w:ascii="Calibri" w:eastAsia="Calibri" w:hAnsi="Calibri" w:cs="Calibri"/>
        </w:rPr>
      </w:pPr>
    </w:p>
    <w:p w14:paraId="756EC882" w14:textId="047AE031" w:rsidR="00766B7E" w:rsidRPr="00766B7E" w:rsidRDefault="00766B7E" w:rsidP="00766B7E">
      <w:pPr>
        <w:pStyle w:val="ListParagraph"/>
        <w:numPr>
          <w:ilvl w:val="1"/>
          <w:numId w:val="1"/>
        </w:numPr>
        <w:spacing w:after="0" w:line="240" w:lineRule="auto"/>
        <w:ind w:left="426" w:hanging="568"/>
        <w:rPr>
          <w:rFonts w:ascii="Calibri" w:eastAsia="Calibri" w:hAnsi="Calibri" w:cs="Calibri"/>
          <w:sz w:val="22"/>
        </w:rPr>
      </w:pPr>
      <w:r w:rsidRPr="00766B7E">
        <w:rPr>
          <w:rFonts w:ascii="Calibri" w:eastAsia="Calibri" w:hAnsi="Calibri" w:cs="Calibri"/>
          <w:sz w:val="22"/>
        </w:rPr>
        <w:t xml:space="preserve">Az átadás-átvétel során Megrendelő képviselője ellenőrzi, hogy: </w:t>
      </w:r>
    </w:p>
    <w:p w14:paraId="616FF4FC" w14:textId="6BBA4447" w:rsidR="00361845" w:rsidRPr="00361845" w:rsidRDefault="00361845" w:rsidP="00361845">
      <w:pPr>
        <w:pStyle w:val="ListParagraph"/>
        <w:numPr>
          <w:ilvl w:val="0"/>
          <w:numId w:val="2"/>
        </w:numPr>
        <w:spacing w:after="0" w:line="240" w:lineRule="auto"/>
        <w:rPr>
          <w:rFonts w:ascii="Calibri" w:eastAsia="Calibri" w:hAnsi="Calibri" w:cs="Calibri"/>
          <w:sz w:val="22"/>
        </w:rPr>
      </w:pPr>
      <w:r w:rsidRPr="00361845">
        <w:rPr>
          <w:rFonts w:ascii="Calibri" w:eastAsia="Calibri" w:hAnsi="Calibri" w:cs="Calibri"/>
          <w:sz w:val="22"/>
        </w:rPr>
        <w:t>a teljesített nap/fő számok és adott esetben az óraszámok mennyisége megegyezik-e az egyedi megrendelésben/egyedi megrendelés módosításban, az átadás-átvételi jegyzőkönyvben és - adott esetben - annak mellékletében feltüntetett mennyiséggel,</w:t>
      </w:r>
    </w:p>
    <w:p w14:paraId="1F16583E" w14:textId="490473AE" w:rsidR="00361845" w:rsidRPr="00361845" w:rsidRDefault="00361845" w:rsidP="00361845">
      <w:pPr>
        <w:pStyle w:val="ListParagraph"/>
        <w:numPr>
          <w:ilvl w:val="0"/>
          <w:numId w:val="2"/>
        </w:numPr>
        <w:spacing w:after="0" w:line="240" w:lineRule="auto"/>
        <w:rPr>
          <w:rFonts w:ascii="Calibri" w:eastAsia="Calibri" w:hAnsi="Calibri" w:cs="Calibri"/>
          <w:sz w:val="22"/>
        </w:rPr>
      </w:pPr>
      <w:r w:rsidRPr="00361845">
        <w:rPr>
          <w:rFonts w:ascii="Calibri" w:eastAsia="Calibri" w:hAnsi="Calibri" w:cs="Calibri"/>
          <w:sz w:val="22"/>
        </w:rPr>
        <w:t>az átadás-átvételi jegyzőkönyv tartalmazza-e a minimálisan elvárt adatokat jelen szerződés 11. sz. melléklet tartalma alapján,</w:t>
      </w:r>
    </w:p>
    <w:p w14:paraId="3743FD31" w14:textId="28141BED" w:rsidR="00361845" w:rsidRPr="00361845" w:rsidRDefault="00361845" w:rsidP="00361845">
      <w:pPr>
        <w:pStyle w:val="ListParagraph"/>
        <w:numPr>
          <w:ilvl w:val="0"/>
          <w:numId w:val="2"/>
        </w:numPr>
        <w:spacing w:after="0" w:line="240" w:lineRule="auto"/>
        <w:rPr>
          <w:rFonts w:ascii="Calibri" w:eastAsia="Calibri" w:hAnsi="Calibri" w:cs="Calibri"/>
          <w:sz w:val="22"/>
        </w:rPr>
      </w:pPr>
      <w:r w:rsidRPr="00361845">
        <w:rPr>
          <w:rFonts w:ascii="Calibri" w:eastAsia="Calibri" w:hAnsi="Calibri" w:cs="Calibri"/>
          <w:sz w:val="22"/>
        </w:rPr>
        <w:t>Szolgáltató az egyedi megrendelésben/egyedi megrendelés módosításban és a Megrendelő által elfogadott szolgáltatói árkalkulációban meghatározott összes szolgáltatást teljesítette-e,</w:t>
      </w:r>
    </w:p>
    <w:p w14:paraId="46552342" w14:textId="19BC993D" w:rsidR="00361845" w:rsidRPr="00361845" w:rsidRDefault="00361845" w:rsidP="00361845">
      <w:pPr>
        <w:pStyle w:val="ListParagraph"/>
        <w:numPr>
          <w:ilvl w:val="0"/>
          <w:numId w:val="2"/>
        </w:numPr>
        <w:spacing w:after="0" w:line="240" w:lineRule="auto"/>
        <w:rPr>
          <w:rFonts w:ascii="Calibri" w:eastAsia="Calibri" w:hAnsi="Calibri" w:cs="Calibri"/>
          <w:sz w:val="22"/>
        </w:rPr>
      </w:pPr>
      <w:r w:rsidRPr="00361845">
        <w:rPr>
          <w:rFonts w:ascii="Calibri" w:eastAsia="Calibri" w:hAnsi="Calibri" w:cs="Calibri"/>
          <w:sz w:val="22"/>
        </w:rPr>
        <w:t>továbbá Szolgáltató a szolgáltatások teljesítésével együtt a szükséges eredménytermék(</w:t>
      </w:r>
      <w:proofErr w:type="spellStart"/>
      <w:r w:rsidRPr="00361845">
        <w:rPr>
          <w:rFonts w:ascii="Calibri" w:eastAsia="Calibri" w:hAnsi="Calibri" w:cs="Calibri"/>
          <w:sz w:val="22"/>
        </w:rPr>
        <w:t>ek</w:t>
      </w:r>
      <w:proofErr w:type="spellEnd"/>
      <w:r w:rsidRPr="00361845">
        <w:rPr>
          <w:rFonts w:ascii="Calibri" w:eastAsia="Calibri" w:hAnsi="Calibri" w:cs="Calibri"/>
          <w:sz w:val="22"/>
        </w:rPr>
        <w:t>)</w:t>
      </w:r>
      <w:proofErr w:type="spellStart"/>
      <w:r w:rsidRPr="00361845">
        <w:rPr>
          <w:rFonts w:ascii="Calibri" w:eastAsia="Calibri" w:hAnsi="Calibri" w:cs="Calibri"/>
          <w:sz w:val="22"/>
        </w:rPr>
        <w:t>et</w:t>
      </w:r>
      <w:proofErr w:type="spellEnd"/>
      <w:r w:rsidRPr="00361845">
        <w:rPr>
          <w:rFonts w:ascii="Calibri" w:eastAsia="Calibri" w:hAnsi="Calibri" w:cs="Calibri"/>
          <w:sz w:val="22"/>
        </w:rPr>
        <w:t xml:space="preserve">, </w:t>
      </w:r>
      <w:proofErr w:type="spellStart"/>
      <w:r w:rsidRPr="00361845">
        <w:rPr>
          <w:rFonts w:ascii="Calibri" w:eastAsia="Calibri" w:hAnsi="Calibri" w:cs="Calibri"/>
          <w:sz w:val="22"/>
        </w:rPr>
        <w:t>dokumentumo</w:t>
      </w:r>
      <w:proofErr w:type="spellEnd"/>
      <w:r w:rsidRPr="00361845">
        <w:rPr>
          <w:rFonts w:ascii="Calibri" w:eastAsia="Calibri" w:hAnsi="Calibri" w:cs="Calibri"/>
          <w:sz w:val="22"/>
        </w:rPr>
        <w:t>(</w:t>
      </w:r>
      <w:proofErr w:type="spellStart"/>
      <w:r w:rsidRPr="00361845">
        <w:rPr>
          <w:rFonts w:ascii="Calibri" w:eastAsia="Calibri" w:hAnsi="Calibri" w:cs="Calibri"/>
          <w:sz w:val="22"/>
        </w:rPr>
        <w:t>ka</w:t>
      </w:r>
      <w:proofErr w:type="spellEnd"/>
      <w:r w:rsidRPr="00361845">
        <w:rPr>
          <w:rFonts w:ascii="Calibri" w:eastAsia="Calibri" w:hAnsi="Calibri" w:cs="Calibri"/>
          <w:sz w:val="22"/>
        </w:rPr>
        <w:t>)t átadta-e.</w:t>
      </w:r>
    </w:p>
    <w:p w14:paraId="47EAA957" w14:textId="4BDEBA2B" w:rsidR="00361845" w:rsidRDefault="00361845" w:rsidP="00361845">
      <w:pPr>
        <w:pStyle w:val="ListParagraph"/>
        <w:numPr>
          <w:ilvl w:val="0"/>
          <w:numId w:val="2"/>
        </w:numPr>
        <w:spacing w:after="0" w:line="240" w:lineRule="auto"/>
        <w:rPr>
          <w:rFonts w:ascii="Calibri" w:eastAsia="Calibri" w:hAnsi="Calibri" w:cs="Calibri"/>
          <w:sz w:val="22"/>
        </w:rPr>
      </w:pPr>
      <w:r w:rsidRPr="00361845">
        <w:rPr>
          <w:rFonts w:ascii="Calibri" w:eastAsia="Calibri" w:hAnsi="Calibri" w:cs="Calibri"/>
          <w:sz w:val="22"/>
        </w:rPr>
        <w:t>Szolgáltató a jelen Keretszerződés 1. számú mellékletében és az egyedi megrendelésben/egyedi megrendelés módosításban meghatározott szolgáltatásokat az egyedi megrendelésben/egyedi megrendelés módosításban és adott esetben a Megrendelő által elfogadott szolgáltatói árkalkulációban, illetőleg a 2. számú mellékletben meghatározott követelményeknek megfelelően teljesítette-e.</w:t>
      </w:r>
    </w:p>
    <w:p w14:paraId="7FED3EC2" w14:textId="77777777" w:rsidR="00361845" w:rsidRDefault="00361845" w:rsidP="00361845">
      <w:pPr>
        <w:pStyle w:val="Default"/>
      </w:pPr>
    </w:p>
    <w:p w14:paraId="4B8D8C8A" w14:textId="00DE250C" w:rsidR="00361845" w:rsidRDefault="00361845" w:rsidP="00361845">
      <w:pPr>
        <w:pStyle w:val="ListParagraph"/>
        <w:numPr>
          <w:ilvl w:val="1"/>
          <w:numId w:val="1"/>
        </w:numPr>
        <w:spacing w:after="0" w:line="240" w:lineRule="auto"/>
        <w:ind w:left="426" w:hanging="568"/>
        <w:rPr>
          <w:rFonts w:ascii="Calibri" w:eastAsia="Calibri" w:hAnsi="Calibri" w:cs="Calibri"/>
          <w:sz w:val="22"/>
        </w:rPr>
      </w:pPr>
      <w:r w:rsidRPr="00361845">
        <w:rPr>
          <w:rFonts w:ascii="Calibri" w:eastAsia="Calibri" w:hAnsi="Calibri" w:cs="Calibri"/>
          <w:sz w:val="22"/>
        </w:rPr>
        <w:t xml:space="preserve">Megrendelő a sikeres átvételt az átadás-átvételi jegyzőkönyv aláírásával igazolja. </w:t>
      </w:r>
    </w:p>
    <w:p w14:paraId="1167E915" w14:textId="77777777" w:rsidR="00361845" w:rsidRPr="00361845" w:rsidRDefault="00361845" w:rsidP="00361845">
      <w:pPr>
        <w:pStyle w:val="ListParagraph"/>
        <w:spacing w:after="0" w:line="240" w:lineRule="auto"/>
        <w:ind w:left="426"/>
        <w:rPr>
          <w:rFonts w:ascii="Calibri" w:eastAsia="Calibri" w:hAnsi="Calibri" w:cs="Calibri"/>
          <w:sz w:val="22"/>
        </w:rPr>
      </w:pPr>
    </w:p>
    <w:p w14:paraId="105571E9" w14:textId="417BB662" w:rsidR="00361845" w:rsidRPr="00361845" w:rsidRDefault="00361845" w:rsidP="00361845">
      <w:pPr>
        <w:pStyle w:val="ListParagraph"/>
        <w:numPr>
          <w:ilvl w:val="1"/>
          <w:numId w:val="1"/>
        </w:numPr>
        <w:spacing w:after="0" w:line="240" w:lineRule="auto"/>
        <w:ind w:left="426" w:hanging="568"/>
        <w:rPr>
          <w:rFonts w:ascii="Calibri" w:eastAsia="Calibri" w:hAnsi="Calibri" w:cs="Calibri"/>
          <w:sz w:val="22"/>
        </w:rPr>
      </w:pPr>
      <w:r w:rsidRPr="00361845">
        <w:rPr>
          <w:rFonts w:ascii="Calibri" w:eastAsia="Calibri" w:hAnsi="Calibri" w:cs="Calibri"/>
          <w:sz w:val="22"/>
        </w:rPr>
        <w:t xml:space="preserve">Megrendelő az átvételt megtagadhatja az alábbi esetek bármelyikének bekövetkezése esetén: </w:t>
      </w:r>
    </w:p>
    <w:p w14:paraId="31A627AB" w14:textId="7F178550" w:rsidR="00361845" w:rsidRPr="00361845" w:rsidRDefault="00361845" w:rsidP="00361845">
      <w:pPr>
        <w:pStyle w:val="ListParagraph"/>
        <w:numPr>
          <w:ilvl w:val="0"/>
          <w:numId w:val="2"/>
        </w:numPr>
        <w:spacing w:after="0" w:line="240" w:lineRule="auto"/>
        <w:rPr>
          <w:rFonts w:ascii="Calibri" w:eastAsia="Calibri" w:hAnsi="Calibri" w:cs="Calibri"/>
          <w:sz w:val="22"/>
        </w:rPr>
      </w:pPr>
      <w:r w:rsidRPr="00361845">
        <w:rPr>
          <w:rFonts w:ascii="Calibri" w:eastAsia="Calibri" w:hAnsi="Calibri" w:cs="Calibri"/>
          <w:sz w:val="22"/>
        </w:rPr>
        <w:t>a teljesített nap/fő számok és adott esetben óraszámok mennyisége nem egyezik meg az egyedi megrendelésben/egyedi megrendelés módosításban és az átadás-átvételi jegyzőkönyvben feltüntetett mennyiséggel,</w:t>
      </w:r>
    </w:p>
    <w:p w14:paraId="38FFC113" w14:textId="08CC0AC3" w:rsidR="00361845" w:rsidRPr="00361845" w:rsidRDefault="00361845" w:rsidP="00361845">
      <w:pPr>
        <w:pStyle w:val="ListParagraph"/>
        <w:numPr>
          <w:ilvl w:val="0"/>
          <w:numId w:val="2"/>
        </w:numPr>
        <w:spacing w:after="0" w:line="240" w:lineRule="auto"/>
        <w:rPr>
          <w:rFonts w:ascii="Calibri" w:eastAsia="Calibri" w:hAnsi="Calibri" w:cs="Calibri"/>
          <w:sz w:val="22"/>
        </w:rPr>
      </w:pPr>
      <w:r w:rsidRPr="00361845">
        <w:rPr>
          <w:rFonts w:ascii="Calibri" w:eastAsia="Calibri" w:hAnsi="Calibri" w:cs="Calibri"/>
          <w:sz w:val="22"/>
        </w:rPr>
        <w:t>az átadás-átvételi jegyzőkönyv nem tartalmazza az egyedi megrendelés/egyedi megrendelés módosítás számát és/vagy az átadott dokumentumokból nem állapíthatók meg a 7.4.-7.5. pontokban felsorolt adatok és/vagy Szolgáltató részéről nem került aláírásra</w:t>
      </w:r>
    </w:p>
    <w:p w14:paraId="469ED00A" w14:textId="77777777" w:rsidR="00361845" w:rsidRDefault="00361845" w:rsidP="00361845">
      <w:pPr>
        <w:pStyle w:val="Default"/>
        <w:rPr>
          <w:sz w:val="22"/>
          <w:szCs w:val="22"/>
        </w:rPr>
      </w:pPr>
    </w:p>
    <w:p w14:paraId="781A0A69" w14:textId="3CA85B2C" w:rsidR="00361845" w:rsidRPr="00361845" w:rsidRDefault="00361845" w:rsidP="00361845">
      <w:pPr>
        <w:pStyle w:val="ListParagraph"/>
        <w:numPr>
          <w:ilvl w:val="1"/>
          <w:numId w:val="1"/>
        </w:numPr>
        <w:spacing w:after="0" w:line="240" w:lineRule="auto"/>
        <w:ind w:left="426" w:hanging="568"/>
        <w:rPr>
          <w:rFonts w:ascii="Calibri" w:eastAsia="Calibri" w:hAnsi="Calibri" w:cs="Calibri"/>
          <w:sz w:val="22"/>
        </w:rPr>
      </w:pPr>
      <w:r w:rsidRPr="00361845">
        <w:rPr>
          <w:rFonts w:ascii="Calibri" w:eastAsia="Calibri" w:hAnsi="Calibri" w:cs="Calibri"/>
          <w:sz w:val="22"/>
        </w:rPr>
        <w:t>Az átvétel megtagadásáról jegyzőkönyvet kell felvenni, melyben legalább az alábbiakat kell rögzíteni:</w:t>
      </w:r>
    </w:p>
    <w:p w14:paraId="1A0E5B0D" w14:textId="74458699" w:rsidR="00361845" w:rsidRPr="00361845" w:rsidRDefault="00361845" w:rsidP="00361845">
      <w:pPr>
        <w:pStyle w:val="ListParagraph"/>
        <w:numPr>
          <w:ilvl w:val="0"/>
          <w:numId w:val="2"/>
        </w:numPr>
        <w:spacing w:after="0" w:line="240" w:lineRule="auto"/>
        <w:rPr>
          <w:rFonts w:ascii="Calibri" w:eastAsia="Calibri" w:hAnsi="Calibri" w:cs="Calibri"/>
          <w:sz w:val="22"/>
        </w:rPr>
      </w:pPr>
      <w:r w:rsidRPr="00361845">
        <w:rPr>
          <w:rFonts w:ascii="Calibri" w:eastAsia="Calibri" w:hAnsi="Calibri" w:cs="Calibri"/>
          <w:sz w:val="22"/>
        </w:rPr>
        <w:t>az átadás-átvétel időpontja és helye,</w:t>
      </w:r>
    </w:p>
    <w:p w14:paraId="33C7D3C5" w14:textId="63E4AB75" w:rsidR="00361845" w:rsidRPr="00361845" w:rsidRDefault="00361845" w:rsidP="00361845">
      <w:pPr>
        <w:pStyle w:val="ListParagraph"/>
        <w:numPr>
          <w:ilvl w:val="0"/>
          <w:numId w:val="2"/>
        </w:numPr>
        <w:spacing w:after="0" w:line="240" w:lineRule="auto"/>
        <w:rPr>
          <w:rFonts w:ascii="Calibri" w:eastAsia="Calibri" w:hAnsi="Calibri" w:cs="Calibri"/>
          <w:sz w:val="22"/>
        </w:rPr>
      </w:pPr>
      <w:r w:rsidRPr="00361845">
        <w:rPr>
          <w:rFonts w:ascii="Calibri" w:eastAsia="Calibri" w:hAnsi="Calibri" w:cs="Calibri"/>
          <w:sz w:val="22"/>
        </w:rPr>
        <w:t>Felek jelen lévő képviselőinek neve és beosztása,</w:t>
      </w:r>
    </w:p>
    <w:p w14:paraId="14140270" w14:textId="51DCCC13" w:rsidR="00361845" w:rsidRPr="00361845" w:rsidRDefault="00361845" w:rsidP="00361845">
      <w:pPr>
        <w:pStyle w:val="ListParagraph"/>
        <w:numPr>
          <w:ilvl w:val="0"/>
          <w:numId w:val="2"/>
        </w:numPr>
        <w:spacing w:after="0" w:line="240" w:lineRule="auto"/>
        <w:rPr>
          <w:rFonts w:ascii="Calibri" w:eastAsia="Calibri" w:hAnsi="Calibri" w:cs="Calibri"/>
          <w:sz w:val="22"/>
        </w:rPr>
      </w:pPr>
      <w:r w:rsidRPr="00361845">
        <w:rPr>
          <w:rFonts w:ascii="Calibri" w:eastAsia="Calibri" w:hAnsi="Calibri" w:cs="Calibri"/>
          <w:sz w:val="22"/>
        </w:rPr>
        <w:t>az átvétel megtagadásának az indoka,</w:t>
      </w:r>
    </w:p>
    <w:p w14:paraId="5EAE3C4E" w14:textId="412D019A" w:rsidR="00361845" w:rsidRPr="00361845" w:rsidRDefault="00361845" w:rsidP="00361845">
      <w:pPr>
        <w:pStyle w:val="ListParagraph"/>
        <w:numPr>
          <w:ilvl w:val="0"/>
          <w:numId w:val="2"/>
        </w:numPr>
        <w:spacing w:after="0" w:line="240" w:lineRule="auto"/>
        <w:rPr>
          <w:rFonts w:ascii="Calibri" w:eastAsia="Calibri" w:hAnsi="Calibri" w:cs="Calibri"/>
          <w:sz w:val="22"/>
        </w:rPr>
      </w:pPr>
      <w:r w:rsidRPr="00361845">
        <w:rPr>
          <w:rFonts w:ascii="Calibri" w:eastAsia="Calibri" w:hAnsi="Calibri" w:cs="Calibri"/>
          <w:sz w:val="22"/>
        </w:rPr>
        <w:t>azon átvételre átadott nap/fő számok és adott esetben óraszámok mennyisége, amelyek átvételét Megrendelő -kapcsolattartásra jogosult képviselője nem ismer el- megtagadta,</w:t>
      </w:r>
    </w:p>
    <w:p w14:paraId="5D4C7053" w14:textId="6FFA83E4" w:rsidR="00361845" w:rsidRPr="00361845" w:rsidRDefault="00361845" w:rsidP="00361845">
      <w:pPr>
        <w:pStyle w:val="ListParagraph"/>
        <w:numPr>
          <w:ilvl w:val="0"/>
          <w:numId w:val="2"/>
        </w:numPr>
        <w:spacing w:after="0" w:line="240" w:lineRule="auto"/>
        <w:rPr>
          <w:rFonts w:ascii="Calibri" w:eastAsia="Calibri" w:hAnsi="Calibri" w:cs="Calibri"/>
          <w:sz w:val="22"/>
        </w:rPr>
      </w:pPr>
      <w:r w:rsidRPr="00361845">
        <w:rPr>
          <w:rFonts w:ascii="Calibri" w:eastAsia="Calibri" w:hAnsi="Calibri" w:cs="Calibri"/>
          <w:sz w:val="22"/>
        </w:rPr>
        <w:lastRenderedPageBreak/>
        <w:t>azon szolgáltatások megnevezése, valamint azok nap/fő számainak és adott esetben óraszámainak mennyisége, amelyeket Szolgáltató nem teljesített,</w:t>
      </w:r>
    </w:p>
    <w:p w14:paraId="587E00E2" w14:textId="12D2EE82" w:rsidR="00361845" w:rsidRDefault="00361845" w:rsidP="00361845">
      <w:pPr>
        <w:pStyle w:val="ListParagraph"/>
        <w:numPr>
          <w:ilvl w:val="0"/>
          <w:numId w:val="2"/>
        </w:numPr>
        <w:spacing w:after="0" w:line="240" w:lineRule="auto"/>
        <w:rPr>
          <w:rFonts w:ascii="Calibri" w:eastAsia="Calibri" w:hAnsi="Calibri" w:cs="Calibri"/>
          <w:sz w:val="22"/>
        </w:rPr>
      </w:pPr>
      <w:r w:rsidRPr="00361845">
        <w:rPr>
          <w:rFonts w:ascii="Calibri" w:eastAsia="Calibri" w:hAnsi="Calibri" w:cs="Calibri"/>
          <w:sz w:val="22"/>
        </w:rPr>
        <w:t>Szolgáltató képviselőjének az átvétel megtagadásával kapcsolatos esetleges észrevétele vagy indoklása,</w:t>
      </w:r>
    </w:p>
    <w:p w14:paraId="381B1FD8" w14:textId="77777777" w:rsidR="00361845" w:rsidRPr="00361845" w:rsidRDefault="00361845" w:rsidP="00361845">
      <w:pPr>
        <w:pStyle w:val="ListParagraph"/>
        <w:numPr>
          <w:ilvl w:val="0"/>
          <w:numId w:val="2"/>
        </w:numPr>
        <w:spacing w:after="0" w:line="240" w:lineRule="auto"/>
        <w:rPr>
          <w:rFonts w:ascii="Calibri" w:eastAsia="Calibri" w:hAnsi="Calibri" w:cs="Calibri"/>
          <w:sz w:val="22"/>
        </w:rPr>
      </w:pPr>
      <w:r w:rsidRPr="00361845">
        <w:rPr>
          <w:rFonts w:ascii="Calibri" w:eastAsia="Calibri" w:hAnsi="Calibri" w:cs="Calibri"/>
          <w:sz w:val="22"/>
        </w:rPr>
        <w:t>a megismételt átadás-átvételi eljárás időpontja,</w:t>
      </w:r>
    </w:p>
    <w:p w14:paraId="2DAF94EF" w14:textId="1FC3DDA7" w:rsidR="00766B7E" w:rsidRDefault="00361845" w:rsidP="00361845">
      <w:pPr>
        <w:pStyle w:val="ListParagraph"/>
        <w:numPr>
          <w:ilvl w:val="0"/>
          <w:numId w:val="2"/>
        </w:numPr>
        <w:spacing w:after="0" w:line="240" w:lineRule="auto"/>
        <w:rPr>
          <w:rFonts w:ascii="Calibri" w:eastAsia="Calibri" w:hAnsi="Calibri" w:cs="Calibri"/>
          <w:sz w:val="22"/>
        </w:rPr>
      </w:pPr>
      <w:r w:rsidRPr="00361845">
        <w:rPr>
          <w:rFonts w:ascii="Calibri" w:eastAsia="Calibri" w:hAnsi="Calibri" w:cs="Calibri"/>
          <w:sz w:val="22"/>
        </w:rPr>
        <w:t>Felek képviselőinek aláírása.</w:t>
      </w:r>
    </w:p>
    <w:p w14:paraId="3D1E4690" w14:textId="77777777" w:rsidR="00361845" w:rsidRDefault="00361845" w:rsidP="00361845">
      <w:pPr>
        <w:spacing w:after="0" w:line="240" w:lineRule="auto"/>
        <w:rPr>
          <w:rFonts w:ascii="Calibri" w:eastAsia="Calibri" w:hAnsi="Calibri" w:cs="Calibri"/>
        </w:rPr>
      </w:pPr>
    </w:p>
    <w:p w14:paraId="11284B7F" w14:textId="2C12A992" w:rsidR="00361845" w:rsidRDefault="00361845" w:rsidP="00361845">
      <w:pPr>
        <w:pStyle w:val="ListParagraph"/>
        <w:numPr>
          <w:ilvl w:val="1"/>
          <w:numId w:val="1"/>
        </w:numPr>
        <w:spacing w:after="0" w:line="240" w:lineRule="auto"/>
        <w:ind w:left="426" w:hanging="568"/>
        <w:rPr>
          <w:rFonts w:ascii="Calibri" w:eastAsia="Calibri" w:hAnsi="Calibri" w:cs="Calibri"/>
          <w:sz w:val="22"/>
        </w:rPr>
      </w:pPr>
      <w:r w:rsidRPr="00361845">
        <w:rPr>
          <w:rFonts w:ascii="Calibri" w:eastAsia="Calibri" w:hAnsi="Calibri" w:cs="Calibri"/>
          <w:sz w:val="22"/>
        </w:rPr>
        <w:t>Az átvétel megtagadása esetén az át nem vett, Szolgáltató által átvételre megjelölt teljesített nap/fő számok és/vagy óraszámok tekintetében Felek ismételt átadás-átvételi eljárást folytatnak le, melyre jelen 7. fejezet rendelkezéseit kell megfelelően alkalmazni azzal, hogy az ismételt átadás-átvétel időpontját Megrendelő jogosult meghatározni. Az ismételt sikertelen mennyiségi átvételt követően Megrendelő a meghiúsulás jogkövetkezményének alkalmazása mellett jogosult elállni a szerződéstől.</w:t>
      </w:r>
    </w:p>
    <w:p w14:paraId="15A8D9DD" w14:textId="77777777" w:rsidR="00361845" w:rsidRPr="00361845" w:rsidRDefault="00361845" w:rsidP="00361845">
      <w:pPr>
        <w:pStyle w:val="ListParagraph"/>
        <w:spacing w:after="0" w:line="240" w:lineRule="auto"/>
        <w:ind w:left="426"/>
        <w:rPr>
          <w:rFonts w:ascii="Calibri" w:eastAsia="Calibri" w:hAnsi="Calibri" w:cs="Calibri"/>
          <w:sz w:val="22"/>
        </w:rPr>
      </w:pPr>
    </w:p>
    <w:p w14:paraId="51E4EEEC" w14:textId="2A573027" w:rsidR="00361845" w:rsidRDefault="00361845" w:rsidP="00361845">
      <w:pPr>
        <w:pStyle w:val="ListParagraph"/>
        <w:numPr>
          <w:ilvl w:val="1"/>
          <w:numId w:val="1"/>
        </w:numPr>
        <w:spacing w:after="0" w:line="240" w:lineRule="auto"/>
        <w:ind w:left="426" w:hanging="568"/>
        <w:rPr>
          <w:rFonts w:ascii="Calibri" w:eastAsia="Calibri" w:hAnsi="Calibri" w:cs="Calibri"/>
          <w:sz w:val="22"/>
        </w:rPr>
      </w:pPr>
      <w:r w:rsidRPr="00361845">
        <w:rPr>
          <w:rFonts w:ascii="Calibri" w:eastAsia="Calibri" w:hAnsi="Calibri" w:cs="Calibri"/>
          <w:sz w:val="22"/>
        </w:rPr>
        <w:t>Megrendelő a Kbt. 135.</w:t>
      </w:r>
      <w:r w:rsidR="00A06243">
        <w:rPr>
          <w:rFonts w:ascii="Calibri" w:eastAsia="Calibri" w:hAnsi="Calibri" w:cs="Calibri"/>
          <w:sz w:val="22"/>
        </w:rPr>
        <w:t xml:space="preserve"> </w:t>
      </w:r>
      <w:r w:rsidRPr="00361845">
        <w:rPr>
          <w:rFonts w:ascii="Calibri" w:eastAsia="Calibri" w:hAnsi="Calibri" w:cs="Calibri"/>
          <w:sz w:val="22"/>
        </w:rPr>
        <w:t>§ (1) bekezdése alapján a teljesítés elismeréséről vagy az elismerés megtagadásáról a Szolgáltató teljesítésétől számított 15 (tizenöt) napon belül írásban nyilatkozik. Amennyiben Megrendelő a teljesítést elfogadja, annak alapján teljesítésigazolást állít ki. A teljesítés igazolására, illetve a teljesítés elismerésének megtagadására jogosult személyt a Keretszerződés 13.2. pontja rögzíti. A teljesítés igazolására szolgáló dokumentum mintáját a Keretszerződés 3. számú melléklete tartalmazza.</w:t>
      </w:r>
    </w:p>
    <w:p w14:paraId="5581D5FC" w14:textId="77777777" w:rsidR="00361845" w:rsidRPr="00361845" w:rsidRDefault="00361845" w:rsidP="00361845">
      <w:pPr>
        <w:spacing w:after="0" w:line="240" w:lineRule="auto"/>
        <w:rPr>
          <w:rFonts w:ascii="Calibri" w:eastAsia="Calibri" w:hAnsi="Calibri" w:cs="Calibri"/>
        </w:rPr>
      </w:pPr>
    </w:p>
    <w:p w14:paraId="56AEBEE1" w14:textId="6AEB3F31" w:rsidR="00361845" w:rsidRDefault="00361845" w:rsidP="00361845">
      <w:pPr>
        <w:pStyle w:val="ListParagraph"/>
        <w:numPr>
          <w:ilvl w:val="1"/>
          <w:numId w:val="1"/>
        </w:numPr>
        <w:spacing w:after="0" w:line="240" w:lineRule="auto"/>
        <w:ind w:left="426" w:hanging="568"/>
        <w:rPr>
          <w:rFonts w:ascii="Calibri" w:eastAsia="Calibri" w:hAnsi="Calibri" w:cs="Calibri"/>
          <w:sz w:val="22"/>
        </w:rPr>
      </w:pPr>
      <w:r w:rsidRPr="00361845">
        <w:rPr>
          <w:rFonts w:ascii="Calibri" w:eastAsia="Calibri" w:hAnsi="Calibri" w:cs="Calibri"/>
          <w:sz w:val="22"/>
        </w:rPr>
        <w:t>Megrendelő a teljesítés igazolásának kiállítására a Szolgáltató által vezetett, jelen Keretszerződés 7.3. pontja szerinti nyilvántartást felhasználhatja. A kimutatás a teljesítésigazolás részét, annak kötelező (elválaszthatatlan) mellékletét képezi.</w:t>
      </w:r>
    </w:p>
    <w:p w14:paraId="16E9706D" w14:textId="77777777" w:rsidR="00361845" w:rsidRPr="00361845" w:rsidRDefault="00361845" w:rsidP="00361845">
      <w:pPr>
        <w:spacing w:after="0" w:line="240" w:lineRule="auto"/>
        <w:rPr>
          <w:rFonts w:ascii="Calibri" w:eastAsia="Calibri" w:hAnsi="Calibri" w:cs="Calibri"/>
        </w:rPr>
      </w:pPr>
    </w:p>
    <w:p w14:paraId="08DDB434" w14:textId="0F544262" w:rsidR="00361845" w:rsidRDefault="00361845" w:rsidP="00361845">
      <w:pPr>
        <w:pStyle w:val="ListParagraph"/>
        <w:numPr>
          <w:ilvl w:val="1"/>
          <w:numId w:val="1"/>
        </w:numPr>
        <w:spacing w:after="0" w:line="240" w:lineRule="auto"/>
        <w:ind w:left="426" w:hanging="568"/>
        <w:rPr>
          <w:rFonts w:ascii="Calibri" w:eastAsia="Calibri" w:hAnsi="Calibri" w:cs="Calibri"/>
          <w:sz w:val="22"/>
        </w:rPr>
      </w:pPr>
      <w:r w:rsidRPr="00361845">
        <w:rPr>
          <w:rFonts w:ascii="Calibri" w:eastAsia="Calibri" w:hAnsi="Calibri" w:cs="Calibri"/>
          <w:sz w:val="22"/>
        </w:rPr>
        <w:t>Megrendelő a teljesítést havi elszámolás alapján a Felek által elfogadott, egyedi megrendelésben/egyedi megrendelés módosításban (árkalkuláció) meghatározott teljesítést követően igazolja a Szolgáltató számára.</w:t>
      </w:r>
    </w:p>
    <w:p w14:paraId="02C720B9" w14:textId="77777777" w:rsidR="00361845" w:rsidRPr="00361845" w:rsidRDefault="00361845" w:rsidP="00361845">
      <w:pPr>
        <w:spacing w:after="0" w:line="240" w:lineRule="auto"/>
        <w:rPr>
          <w:rFonts w:ascii="Calibri" w:eastAsia="Calibri" w:hAnsi="Calibri" w:cs="Calibri"/>
        </w:rPr>
      </w:pPr>
    </w:p>
    <w:p w14:paraId="3C56E909" w14:textId="6B6C333C" w:rsidR="00361845" w:rsidRDefault="00361845" w:rsidP="00361845">
      <w:pPr>
        <w:pStyle w:val="ListParagraph"/>
        <w:numPr>
          <w:ilvl w:val="1"/>
          <w:numId w:val="1"/>
        </w:numPr>
        <w:spacing w:after="0" w:line="240" w:lineRule="auto"/>
        <w:ind w:left="426" w:hanging="568"/>
        <w:rPr>
          <w:rFonts w:ascii="Calibri" w:eastAsia="Calibri" w:hAnsi="Calibri" w:cs="Calibri"/>
          <w:sz w:val="22"/>
        </w:rPr>
      </w:pPr>
      <w:r w:rsidRPr="00361845">
        <w:rPr>
          <w:rFonts w:ascii="Calibri" w:eastAsia="Calibri" w:hAnsi="Calibri" w:cs="Calibri"/>
          <w:sz w:val="22"/>
        </w:rPr>
        <w:t>Amennyiben a jelen szerződés 5.5. pontjában foglaltak szerinti havonta egy vagy több egyedi megrendelés kerül elfogadásra a Felek részéről úgy, abban az esetben Megrendelő a 3. számú melléklet tartalma szerinti teljesítésigazolásban többek között tételesen felsorolja az egyedi megrendelések/egyedi megrendelés módosítás számát és az abban elvégzett feladatokat, a felhasznált nap/fő számokat és adott esetben az óraszámokat.</w:t>
      </w:r>
    </w:p>
    <w:p w14:paraId="778ADA18" w14:textId="77777777" w:rsidR="00361845" w:rsidRPr="00361845" w:rsidRDefault="00361845" w:rsidP="00361845">
      <w:pPr>
        <w:spacing w:after="0" w:line="240" w:lineRule="auto"/>
        <w:rPr>
          <w:rFonts w:ascii="Calibri" w:eastAsia="Calibri" w:hAnsi="Calibri" w:cs="Calibri"/>
        </w:rPr>
      </w:pPr>
    </w:p>
    <w:p w14:paraId="6D36D64F" w14:textId="30A597B6" w:rsidR="00361845" w:rsidRDefault="00361845" w:rsidP="00361845">
      <w:pPr>
        <w:pStyle w:val="ListParagraph"/>
        <w:numPr>
          <w:ilvl w:val="1"/>
          <w:numId w:val="1"/>
        </w:numPr>
        <w:spacing w:after="0" w:line="240" w:lineRule="auto"/>
        <w:ind w:left="426" w:hanging="568"/>
        <w:rPr>
          <w:rFonts w:ascii="Calibri" w:eastAsia="Calibri" w:hAnsi="Calibri" w:cs="Calibri"/>
          <w:sz w:val="22"/>
        </w:rPr>
      </w:pPr>
      <w:r w:rsidRPr="00361845">
        <w:rPr>
          <w:rFonts w:ascii="Calibri" w:eastAsia="Calibri" w:hAnsi="Calibri" w:cs="Calibri"/>
          <w:sz w:val="22"/>
        </w:rPr>
        <w:t>Megrendelő a teljesítésigazolás kiállítását mindaddig megtagadhatja, míg Szolgáltató a teljesítésigazolás kiállításához szükséges, jelen Keretszerződés 7.3. pontja szerinti nyilvántartást át nem adja, továbbá, ha jelen Keretszerződés 7.5. pontjában foglaltak szerinti átadás-átvételi jegyzőkönyvet át nem adja, és az a Megrendelő részéről nem kerül aláírásra jelen Keretszerződés 7.6. pontjában foglaltak szerinti.</w:t>
      </w:r>
    </w:p>
    <w:p w14:paraId="052E8519" w14:textId="77777777" w:rsidR="00361845" w:rsidRPr="00361845" w:rsidRDefault="00361845" w:rsidP="00361845">
      <w:pPr>
        <w:spacing w:after="0" w:line="240" w:lineRule="auto"/>
        <w:rPr>
          <w:rFonts w:ascii="Calibri" w:eastAsia="Calibri" w:hAnsi="Calibri" w:cs="Calibri"/>
        </w:rPr>
      </w:pPr>
    </w:p>
    <w:p w14:paraId="39AEADDC" w14:textId="6B35541B" w:rsidR="00361845" w:rsidRDefault="00361845" w:rsidP="00361845">
      <w:pPr>
        <w:pStyle w:val="ListParagraph"/>
        <w:numPr>
          <w:ilvl w:val="1"/>
          <w:numId w:val="1"/>
        </w:numPr>
        <w:spacing w:after="0" w:line="240" w:lineRule="auto"/>
        <w:ind w:left="426" w:hanging="568"/>
        <w:rPr>
          <w:rFonts w:ascii="Calibri" w:eastAsia="Calibri" w:hAnsi="Calibri" w:cs="Calibri"/>
          <w:sz w:val="22"/>
        </w:rPr>
      </w:pPr>
      <w:r w:rsidRPr="00361845">
        <w:rPr>
          <w:rFonts w:ascii="Calibri" w:eastAsia="Calibri" w:hAnsi="Calibri" w:cs="Calibri"/>
          <w:sz w:val="22"/>
        </w:rPr>
        <w:t>Bármely nem szerződésszerű teljesítés jogi fenntartás nélküli elfogadása Megrendelő részéről nem értelmezhető joglemondásként azon igényekről, amelyek Megrendelőt a szerződésszegés következményeként megilletik. Megrendelő továbbá nem köteles vizsgálni azokat a tulajdonságokat, amelyek minőségét tanúsítják, illetőleg amelyekre a jótállás kiterjed.</w:t>
      </w:r>
    </w:p>
    <w:p w14:paraId="33C66729" w14:textId="77777777" w:rsidR="00361845" w:rsidRPr="00361845" w:rsidRDefault="00361845" w:rsidP="00361845">
      <w:pPr>
        <w:pStyle w:val="ListParagraph"/>
        <w:rPr>
          <w:rFonts w:ascii="Calibri" w:eastAsia="Calibri" w:hAnsi="Calibri" w:cs="Calibri"/>
          <w:sz w:val="22"/>
        </w:rPr>
      </w:pPr>
    </w:p>
    <w:p w14:paraId="2AE1CEC7" w14:textId="76F339E1" w:rsidR="00361845" w:rsidRDefault="00361845" w:rsidP="00361845">
      <w:pPr>
        <w:pStyle w:val="ListParagraph"/>
        <w:numPr>
          <w:ilvl w:val="0"/>
          <w:numId w:val="1"/>
        </w:numPr>
        <w:spacing w:after="26" w:line="240" w:lineRule="auto"/>
        <w:jc w:val="center"/>
        <w:rPr>
          <w:rFonts w:ascii="Calibri" w:eastAsia="Times New Roman" w:hAnsi="Calibri" w:cs="Calibri"/>
          <w:b/>
          <w:sz w:val="22"/>
        </w:rPr>
      </w:pPr>
      <w:r w:rsidRPr="00361845">
        <w:rPr>
          <w:rFonts w:ascii="Calibri" w:eastAsia="Times New Roman" w:hAnsi="Calibri" w:cs="Calibri"/>
          <w:b/>
          <w:sz w:val="22"/>
        </w:rPr>
        <w:t>Szerzői jog, szavatosság</w:t>
      </w:r>
    </w:p>
    <w:p w14:paraId="65D09D32" w14:textId="77777777" w:rsidR="00361845" w:rsidRDefault="00361845" w:rsidP="00361845">
      <w:pPr>
        <w:spacing w:after="26" w:line="240" w:lineRule="auto"/>
        <w:ind w:left="360"/>
        <w:rPr>
          <w:rFonts w:ascii="Calibri" w:eastAsia="Times New Roman" w:hAnsi="Calibri" w:cs="Calibri"/>
          <w:b/>
        </w:rPr>
      </w:pPr>
    </w:p>
    <w:p w14:paraId="5DB1314F" w14:textId="77777777" w:rsidR="00361845" w:rsidRDefault="00361845" w:rsidP="00361845">
      <w:pPr>
        <w:pStyle w:val="ListParagraph"/>
        <w:numPr>
          <w:ilvl w:val="1"/>
          <w:numId w:val="1"/>
        </w:numPr>
        <w:spacing w:after="0" w:line="240" w:lineRule="auto"/>
        <w:ind w:left="426" w:hanging="568"/>
        <w:rPr>
          <w:rFonts w:ascii="Calibri" w:eastAsia="Calibri" w:hAnsi="Calibri" w:cs="Calibri"/>
          <w:sz w:val="22"/>
        </w:rPr>
      </w:pPr>
      <w:r w:rsidRPr="00361845">
        <w:rPr>
          <w:rFonts w:ascii="Calibri" w:eastAsia="Calibri" w:hAnsi="Calibri" w:cs="Calibri"/>
          <w:sz w:val="22"/>
        </w:rPr>
        <w:t xml:space="preserve">Amennyiben a Felek másként nem állapodnak meg, a jelen Keretszerződés teljesítése során és/vagy annak eredményeképpen a Szolgálató által elkészített és Megrendelő részére átadásra kerülő valamennyi, a szerzői jogról szóló 1999. évi LXXVI. törvény (a továbbiakban: „Szjt.”) alapján </w:t>
      </w:r>
      <w:r w:rsidRPr="00361845">
        <w:rPr>
          <w:rFonts w:ascii="Calibri" w:eastAsia="Calibri" w:hAnsi="Calibri" w:cs="Calibri"/>
          <w:sz w:val="22"/>
        </w:rPr>
        <w:lastRenderedPageBreak/>
        <w:t>szerzői jogi védelem alá eső alkotás, illetve a szerzői jogi védelem szintjét el nem érő mű (a továbbiakban: „művek”) felhasználása tekintetében Felek úgy állapodnak meg, hogy azokra a Megrendelő – a szolgáltatási díj (fizetendő ellenérték) Szolgáltató részére történő megfizetését követően és annak feltételével – területi és időbeli korlátozás nélküli, valamennyi felhasználási módra vonatkozó korlátlan felhasználási jogot szerez. Ennek megfelelően a Megrendelő jogot szerez arra, hogy a műveket átdolgozza, illetve tetszőleges példányban és alkalommal többszörözze, rögzítse, számítógépre vagy elektronikus adathordozóra másolja, harmadik személynek átadja. A Megrendelő a művek felhasználási jogát harmadik személyre átruházhatja, továbbá harmadik személynek a művek további felhasználására és átdolgozására engedélyt adhat.</w:t>
      </w:r>
    </w:p>
    <w:p w14:paraId="5EF20E34" w14:textId="77777777" w:rsidR="00361845" w:rsidRDefault="00361845" w:rsidP="00361845">
      <w:pPr>
        <w:pStyle w:val="ListParagraph"/>
        <w:spacing w:after="0" w:line="240" w:lineRule="auto"/>
        <w:ind w:left="426"/>
        <w:rPr>
          <w:rFonts w:ascii="Calibri" w:eastAsia="Calibri" w:hAnsi="Calibri" w:cs="Calibri"/>
          <w:sz w:val="22"/>
        </w:rPr>
      </w:pPr>
    </w:p>
    <w:p w14:paraId="175BCE12" w14:textId="77777777" w:rsidR="00361845" w:rsidRPr="00361845" w:rsidRDefault="00361845" w:rsidP="00361845">
      <w:pPr>
        <w:pStyle w:val="ListParagraph"/>
        <w:numPr>
          <w:ilvl w:val="1"/>
          <w:numId w:val="1"/>
        </w:numPr>
        <w:spacing w:after="0" w:line="240" w:lineRule="auto"/>
        <w:ind w:left="426" w:hanging="568"/>
        <w:rPr>
          <w:rFonts w:ascii="Calibri" w:eastAsia="Calibri" w:hAnsi="Calibri" w:cs="Calibri"/>
          <w:sz w:val="22"/>
        </w:rPr>
      </w:pPr>
      <w:r w:rsidRPr="00361845">
        <w:rPr>
          <w:rFonts w:ascii="Calibri" w:eastAsia="Calibri" w:hAnsi="Calibri" w:cs="Calibri"/>
          <w:sz w:val="22"/>
        </w:rPr>
        <w:t>Felek megállapodnak abban, hogy a művek elkészítése során, azzal összefüggésben a Szolgáltatónál keletkezett egyéb szerzői jogi védelem alá eső alkotást, dokumentumot, iratot vagy adatot a Szolgáltató kizárólag a Megrendelő előzetes írásbeli jóváhagyása esetén használhatja fel és adhatja át harmadik fél részére. A létrejövő szellemi alkotásokhoz fűződő vagyoni jogokat Megrendelő gyakorolja, és az ehhez fűződő jogvédelem is Megrendelőt illeti meg.</w:t>
      </w:r>
    </w:p>
    <w:p w14:paraId="0B165E8E" w14:textId="77777777" w:rsidR="00361845" w:rsidRPr="00361845" w:rsidRDefault="00361845" w:rsidP="00361845">
      <w:pPr>
        <w:pStyle w:val="ListParagraph"/>
        <w:spacing w:after="0" w:line="240" w:lineRule="auto"/>
        <w:ind w:left="426"/>
        <w:rPr>
          <w:rFonts w:ascii="Calibri" w:eastAsia="Calibri" w:hAnsi="Calibri" w:cs="Calibri"/>
          <w:sz w:val="22"/>
        </w:rPr>
      </w:pPr>
    </w:p>
    <w:p w14:paraId="2D9F2BA6" w14:textId="275C34A1" w:rsidR="00361845" w:rsidRDefault="00361845" w:rsidP="00361845">
      <w:pPr>
        <w:pStyle w:val="ListParagraph"/>
        <w:numPr>
          <w:ilvl w:val="1"/>
          <w:numId w:val="1"/>
        </w:numPr>
        <w:spacing w:after="0" w:line="240" w:lineRule="auto"/>
        <w:ind w:left="426" w:hanging="568"/>
        <w:rPr>
          <w:rFonts w:ascii="Calibri" w:eastAsia="Calibri" w:hAnsi="Calibri" w:cs="Calibri"/>
          <w:sz w:val="22"/>
        </w:rPr>
      </w:pPr>
      <w:r w:rsidRPr="00361845">
        <w:rPr>
          <w:rFonts w:ascii="Calibri" w:eastAsia="Calibri" w:hAnsi="Calibri" w:cs="Calibri"/>
          <w:sz w:val="22"/>
        </w:rPr>
        <w:t>Szolgáltató szavatosságot vállal azért, hogy az általa szolgáltatott eredményeken és a hozzá kapcsolódó dokumentáción nem áll fenn harmadik személyeknek olyan szerzői vagyoni/felhasználási joga, amely a Megrendelő Keretszerződés szerinti felhasználását korlátozná, akadályozná, vagy sértené, vagy amely alapján harmadik személy a Megrendelővel szemben követeléssel élhetne. Amennyiben harmadik személy igényérvényesítéssel lépne fel, úgy Szolgáltató a megrendelőt minden jogkövetkezmény alól mentesíti.</w:t>
      </w:r>
    </w:p>
    <w:p w14:paraId="34B650FB" w14:textId="77777777" w:rsidR="00361845" w:rsidRPr="00361845" w:rsidRDefault="00361845" w:rsidP="00361845">
      <w:pPr>
        <w:pStyle w:val="ListParagraph"/>
        <w:rPr>
          <w:rFonts w:ascii="Calibri" w:eastAsia="Calibri" w:hAnsi="Calibri" w:cs="Calibri"/>
          <w:sz w:val="22"/>
        </w:rPr>
      </w:pPr>
    </w:p>
    <w:p w14:paraId="2E31B55B" w14:textId="20A5A722" w:rsidR="00361845" w:rsidRDefault="00361845" w:rsidP="00361845">
      <w:pPr>
        <w:pStyle w:val="ListParagraph"/>
        <w:numPr>
          <w:ilvl w:val="0"/>
          <w:numId w:val="1"/>
        </w:numPr>
        <w:spacing w:after="26" w:line="240" w:lineRule="auto"/>
        <w:jc w:val="center"/>
        <w:rPr>
          <w:rFonts w:ascii="Calibri" w:eastAsia="Times New Roman" w:hAnsi="Calibri" w:cs="Calibri"/>
          <w:b/>
          <w:sz w:val="22"/>
        </w:rPr>
      </w:pPr>
      <w:r w:rsidRPr="00361845">
        <w:rPr>
          <w:rFonts w:ascii="Calibri" w:eastAsia="Times New Roman" w:hAnsi="Calibri" w:cs="Calibri"/>
          <w:b/>
          <w:sz w:val="22"/>
        </w:rPr>
        <w:t>Fizetési feltételek</w:t>
      </w:r>
    </w:p>
    <w:p w14:paraId="20ACA050" w14:textId="77777777" w:rsidR="00361845" w:rsidRPr="00361845" w:rsidRDefault="00361845" w:rsidP="00361845">
      <w:pPr>
        <w:pStyle w:val="ListParagraph"/>
        <w:spacing w:after="26" w:line="240" w:lineRule="auto"/>
        <w:rPr>
          <w:rFonts w:ascii="Calibri" w:eastAsia="Times New Roman" w:hAnsi="Calibri" w:cs="Calibri"/>
          <w:b/>
          <w:sz w:val="22"/>
        </w:rPr>
      </w:pPr>
    </w:p>
    <w:p w14:paraId="7965DBBB" w14:textId="77777777" w:rsidR="00361845" w:rsidRDefault="00361845" w:rsidP="00361845">
      <w:pPr>
        <w:pStyle w:val="ListParagraph"/>
        <w:numPr>
          <w:ilvl w:val="1"/>
          <w:numId w:val="1"/>
        </w:numPr>
        <w:spacing w:after="0" w:line="240" w:lineRule="auto"/>
        <w:ind w:left="426" w:hanging="568"/>
        <w:rPr>
          <w:rFonts w:ascii="Calibri" w:eastAsia="Calibri" w:hAnsi="Calibri" w:cs="Calibri"/>
          <w:sz w:val="22"/>
        </w:rPr>
      </w:pPr>
      <w:r w:rsidRPr="00361845">
        <w:rPr>
          <w:rFonts w:ascii="Calibri" w:eastAsia="Calibri" w:hAnsi="Calibri" w:cs="Calibri"/>
          <w:sz w:val="22"/>
        </w:rPr>
        <w:t>Megrendelő előleget nem fizet.</w:t>
      </w:r>
    </w:p>
    <w:p w14:paraId="76D0451E" w14:textId="77777777" w:rsidR="00361845" w:rsidRDefault="00361845" w:rsidP="00361845">
      <w:pPr>
        <w:pStyle w:val="ListParagraph"/>
        <w:spacing w:after="0" w:line="240" w:lineRule="auto"/>
        <w:ind w:left="426"/>
        <w:rPr>
          <w:rFonts w:ascii="Calibri" w:eastAsia="Calibri" w:hAnsi="Calibri" w:cs="Calibri"/>
          <w:sz w:val="22"/>
        </w:rPr>
      </w:pPr>
    </w:p>
    <w:p w14:paraId="2F3BC265" w14:textId="230B0905" w:rsidR="00361845" w:rsidRPr="00361845" w:rsidRDefault="00361845" w:rsidP="00361845">
      <w:pPr>
        <w:pStyle w:val="ListParagraph"/>
        <w:numPr>
          <w:ilvl w:val="1"/>
          <w:numId w:val="1"/>
        </w:numPr>
        <w:spacing w:after="0" w:line="240" w:lineRule="auto"/>
        <w:ind w:left="426" w:hanging="568"/>
        <w:rPr>
          <w:rFonts w:ascii="Calibri" w:eastAsia="Calibri" w:hAnsi="Calibri" w:cs="Calibri"/>
          <w:sz w:val="22"/>
        </w:rPr>
      </w:pPr>
      <w:r w:rsidRPr="00361845">
        <w:rPr>
          <w:rFonts w:ascii="Calibri" w:eastAsia="Calibri" w:hAnsi="Calibri" w:cs="Calibri"/>
          <w:sz w:val="22"/>
        </w:rPr>
        <w:t>Szolgáltató a Keretszerződés szerinti ellenszolgáltatásra számla ellenében jogosult, amit a Szolgáltató a Megrendelő által aláírt 3. számú melléklet szerinti teljesítésigazolás birtokában - a mindenkori Áfa tv. előírásainak megfelelő tartalommal - a teljesítéstől számított 8 (nyolc) napon belül állít ki, és a teljesítésigazolás dokumentumával együtt nyújt be a Megrendelőnek.</w:t>
      </w:r>
    </w:p>
    <w:p w14:paraId="0DDA4882" w14:textId="77777777" w:rsidR="00361845" w:rsidRPr="00361845" w:rsidRDefault="00361845" w:rsidP="00361845">
      <w:pPr>
        <w:spacing w:after="0" w:line="240" w:lineRule="auto"/>
        <w:rPr>
          <w:rFonts w:ascii="Calibri" w:eastAsia="Calibri" w:hAnsi="Calibri" w:cs="Calibri"/>
        </w:rPr>
      </w:pPr>
    </w:p>
    <w:p w14:paraId="37E7DFEC" w14:textId="77777777" w:rsidR="00361845" w:rsidRDefault="00361845" w:rsidP="00361845">
      <w:pPr>
        <w:pStyle w:val="ListParagraph"/>
        <w:numPr>
          <w:ilvl w:val="1"/>
          <w:numId w:val="1"/>
        </w:numPr>
        <w:spacing w:after="0" w:line="240" w:lineRule="auto"/>
        <w:ind w:left="426" w:hanging="568"/>
        <w:rPr>
          <w:rFonts w:ascii="Calibri" w:eastAsia="Calibri" w:hAnsi="Calibri" w:cs="Calibri"/>
          <w:sz w:val="22"/>
        </w:rPr>
      </w:pPr>
      <w:r w:rsidRPr="00361845">
        <w:rPr>
          <w:rFonts w:ascii="Calibri" w:eastAsia="Calibri" w:hAnsi="Calibri" w:cs="Calibri"/>
          <w:sz w:val="22"/>
        </w:rPr>
        <w:t>A számlán csak a keretmegállapodás és a Keretszerződés hatálya alá tartozó szolgáltatás, valamint a beszerzési díj szerepelhet. Megrendelő a számlát nem köteles befogadni, és a Szolgáltató értesítése mellett a számlát a fizetési határidő szempontjából be nem nyújtottnak tekintheti, ha a számla nem felel meg a keretmegállapodásban foglalt követelményeknek és/vagy a vonatkozó jogszabályi előírásoknak, és/vagy ha az teljesítésigazolás hiányában kerül benyújtásra. Erről Megrendelő a számla kézhezvételét követő 8 (nyolc) munkanapon belül értesíti a Szolgáltatót.</w:t>
      </w:r>
    </w:p>
    <w:p w14:paraId="55862884" w14:textId="77777777" w:rsidR="00361845" w:rsidRPr="00361845" w:rsidRDefault="00361845" w:rsidP="00361845">
      <w:pPr>
        <w:pStyle w:val="ListParagraph"/>
        <w:rPr>
          <w:rFonts w:ascii="Calibri" w:eastAsia="Calibri" w:hAnsi="Calibri" w:cs="Calibri"/>
        </w:rPr>
      </w:pPr>
    </w:p>
    <w:p w14:paraId="0DD63136" w14:textId="60089576" w:rsidR="00361845" w:rsidRPr="00BF7918" w:rsidRDefault="00361845" w:rsidP="00361845">
      <w:pPr>
        <w:pStyle w:val="ListParagraph"/>
        <w:numPr>
          <w:ilvl w:val="1"/>
          <w:numId w:val="1"/>
        </w:numPr>
        <w:spacing w:after="0" w:line="240" w:lineRule="auto"/>
        <w:ind w:left="426" w:hanging="568"/>
        <w:rPr>
          <w:rFonts w:ascii="Calibri" w:eastAsia="Calibri" w:hAnsi="Calibri" w:cs="Calibri"/>
          <w:sz w:val="22"/>
        </w:rPr>
      </w:pPr>
      <w:r w:rsidRPr="00BF7918">
        <w:rPr>
          <w:rFonts w:ascii="Calibri" w:eastAsia="Calibri" w:hAnsi="Calibri" w:cs="Calibri"/>
          <w:sz w:val="22"/>
        </w:rPr>
        <w:t>Szolgáltató a számlát az alábbiak szerint köteles kiállítani:</w:t>
      </w:r>
    </w:p>
    <w:p w14:paraId="6D2A9BC3" w14:textId="72645C8A" w:rsidR="00361845" w:rsidRPr="00BF7918" w:rsidRDefault="00361845" w:rsidP="00361845">
      <w:pPr>
        <w:pStyle w:val="ListParagraph"/>
        <w:numPr>
          <w:ilvl w:val="0"/>
          <w:numId w:val="3"/>
        </w:numPr>
        <w:spacing w:after="0" w:line="240" w:lineRule="auto"/>
        <w:ind w:left="851" w:hanging="284"/>
        <w:rPr>
          <w:rFonts w:ascii="Calibri" w:eastAsia="Calibri" w:hAnsi="Calibri" w:cs="Calibri"/>
          <w:sz w:val="22"/>
        </w:rPr>
      </w:pPr>
      <w:r w:rsidRPr="00BF7918">
        <w:rPr>
          <w:rFonts w:ascii="Calibri" w:eastAsia="Calibri" w:hAnsi="Calibri" w:cs="Calibri"/>
          <w:sz w:val="22"/>
        </w:rPr>
        <w:t xml:space="preserve">a számla szabályszerű kiállítása után a Szolgáltató a Megrendelő nevére kiállított számlát, a Megrendelő (cím: 1025 Budapest, Nagybányai út 92.), elektronikus számla esetén </w:t>
      </w:r>
      <w:hyperlink r:id="rId8" w:history="1">
        <w:r w:rsidR="00BF7918" w:rsidRPr="00BF7918">
          <w:rPr>
            <w:rStyle w:val="Hyperlink"/>
            <w:rFonts w:ascii="Calibri" w:eastAsia="Calibri" w:hAnsi="Calibri" w:cs="Calibri"/>
            <w:sz w:val="22"/>
          </w:rPr>
          <w:t>szamlazas@p2m.hu</w:t>
        </w:r>
      </w:hyperlink>
      <w:r w:rsidR="00BF7918" w:rsidRPr="00BF7918">
        <w:rPr>
          <w:rFonts w:ascii="Calibri" w:eastAsia="Calibri" w:hAnsi="Calibri" w:cs="Calibri"/>
          <w:sz w:val="22"/>
        </w:rPr>
        <w:t xml:space="preserve"> </w:t>
      </w:r>
      <w:r w:rsidRPr="00BF7918">
        <w:rPr>
          <w:rFonts w:ascii="Calibri" w:eastAsia="Calibri" w:hAnsi="Calibri" w:cs="Calibri"/>
          <w:sz w:val="22"/>
        </w:rPr>
        <w:t>e-mail címre küldi,</w:t>
      </w:r>
    </w:p>
    <w:p w14:paraId="16A67C0E" w14:textId="75F25108" w:rsidR="00361845" w:rsidRPr="00BF7918" w:rsidRDefault="00361845" w:rsidP="00361845">
      <w:pPr>
        <w:pStyle w:val="ListParagraph"/>
        <w:numPr>
          <w:ilvl w:val="0"/>
          <w:numId w:val="3"/>
        </w:numPr>
        <w:spacing w:after="0" w:line="240" w:lineRule="auto"/>
        <w:ind w:left="851" w:hanging="284"/>
        <w:rPr>
          <w:rFonts w:ascii="Calibri" w:eastAsia="Calibri" w:hAnsi="Calibri" w:cs="Calibri"/>
          <w:sz w:val="22"/>
        </w:rPr>
      </w:pPr>
      <w:r w:rsidRPr="00BF7918">
        <w:rPr>
          <w:rFonts w:ascii="Calibri" w:eastAsia="Calibri" w:hAnsi="Calibri" w:cs="Calibri"/>
          <w:sz w:val="22"/>
        </w:rPr>
        <w:t>a számlán szerepeltetni szükséges a teljesített szolgáltatások megnevezése mellett Megrendelő által megadott belső azonosításra szolgáló szerződésszámot, PO/TIG azonosítót, valamint fizetési határidőként 30 napot,</w:t>
      </w:r>
    </w:p>
    <w:p w14:paraId="0BF1F470" w14:textId="6C1B9EE8" w:rsidR="00361845" w:rsidRPr="00BF7918" w:rsidRDefault="00361845" w:rsidP="00361845">
      <w:pPr>
        <w:pStyle w:val="ListParagraph"/>
        <w:numPr>
          <w:ilvl w:val="0"/>
          <w:numId w:val="3"/>
        </w:numPr>
        <w:spacing w:after="0" w:line="240" w:lineRule="auto"/>
        <w:ind w:left="851" w:hanging="284"/>
        <w:rPr>
          <w:rFonts w:ascii="Calibri" w:eastAsia="Calibri" w:hAnsi="Calibri" w:cs="Calibri"/>
          <w:sz w:val="22"/>
        </w:rPr>
      </w:pPr>
      <w:r w:rsidRPr="00BF7918">
        <w:rPr>
          <w:rFonts w:ascii="Calibri" w:eastAsia="Calibri" w:hAnsi="Calibri" w:cs="Calibri"/>
          <w:sz w:val="22"/>
        </w:rPr>
        <w:t>a számlán fel kell tüntetni a bankszámlaszámot, a bank nevét, valamint az adószámot,</w:t>
      </w:r>
    </w:p>
    <w:p w14:paraId="5C3B2DE0" w14:textId="4C2FD2FD" w:rsidR="00361845" w:rsidRPr="00BF7918" w:rsidRDefault="00361845" w:rsidP="00361845">
      <w:pPr>
        <w:pStyle w:val="ListParagraph"/>
        <w:numPr>
          <w:ilvl w:val="0"/>
          <w:numId w:val="3"/>
        </w:numPr>
        <w:spacing w:after="0" w:line="240" w:lineRule="auto"/>
        <w:ind w:left="851" w:hanging="284"/>
        <w:rPr>
          <w:rFonts w:ascii="Calibri" w:eastAsia="Calibri" w:hAnsi="Calibri" w:cs="Calibri"/>
          <w:sz w:val="22"/>
        </w:rPr>
      </w:pPr>
      <w:r w:rsidRPr="00BF7918">
        <w:rPr>
          <w:rFonts w:ascii="Calibri" w:eastAsia="Calibri" w:hAnsi="Calibri" w:cs="Calibri"/>
          <w:sz w:val="22"/>
        </w:rPr>
        <w:t>a számlán fel kell tüntetni a „számla” elnevezést,</w:t>
      </w:r>
    </w:p>
    <w:p w14:paraId="514D7B54" w14:textId="383581B8" w:rsidR="00361845" w:rsidRPr="00BF7918" w:rsidRDefault="00361845" w:rsidP="00361845">
      <w:pPr>
        <w:pStyle w:val="ListParagraph"/>
        <w:numPr>
          <w:ilvl w:val="0"/>
          <w:numId w:val="3"/>
        </w:numPr>
        <w:spacing w:after="0" w:line="240" w:lineRule="auto"/>
        <w:ind w:left="851" w:hanging="284"/>
        <w:rPr>
          <w:rFonts w:ascii="Calibri" w:eastAsia="Calibri" w:hAnsi="Calibri" w:cs="Calibri"/>
          <w:sz w:val="22"/>
        </w:rPr>
      </w:pPr>
      <w:r w:rsidRPr="00BF7918">
        <w:rPr>
          <w:rFonts w:ascii="Calibri" w:eastAsia="Calibri" w:hAnsi="Calibri" w:cs="Calibri"/>
          <w:sz w:val="22"/>
        </w:rPr>
        <w:t>a számlának meg kell felelnie az általános forgalmi adóról szóló 2007. évi CXXVII. törvény (Áfa tv.) 169. § és elektronikus számla benyújtás esetén a 175. § szerinti előírásoknak.</w:t>
      </w:r>
    </w:p>
    <w:p w14:paraId="138415DA" w14:textId="77777777" w:rsidR="00361845" w:rsidRPr="00361845" w:rsidRDefault="00361845" w:rsidP="00361845">
      <w:pPr>
        <w:spacing w:after="0" w:line="240" w:lineRule="auto"/>
        <w:rPr>
          <w:rFonts w:ascii="Calibri" w:eastAsia="Calibri" w:hAnsi="Calibri" w:cs="Calibri"/>
        </w:rPr>
      </w:pPr>
    </w:p>
    <w:p w14:paraId="57B2AF85" w14:textId="41B53CD1" w:rsidR="00361845" w:rsidRDefault="00361845" w:rsidP="00BF7918">
      <w:pPr>
        <w:pStyle w:val="ListParagraph"/>
        <w:numPr>
          <w:ilvl w:val="1"/>
          <w:numId w:val="1"/>
        </w:numPr>
        <w:spacing w:after="0" w:line="240" w:lineRule="auto"/>
        <w:ind w:left="426" w:hanging="568"/>
        <w:rPr>
          <w:rFonts w:ascii="Calibri" w:eastAsia="Calibri" w:hAnsi="Calibri" w:cs="Calibri"/>
          <w:sz w:val="22"/>
        </w:rPr>
      </w:pPr>
      <w:r w:rsidRPr="00361845">
        <w:rPr>
          <w:rFonts w:ascii="Calibri" w:eastAsia="Calibri" w:hAnsi="Calibri" w:cs="Calibri"/>
          <w:sz w:val="22"/>
        </w:rPr>
        <w:lastRenderedPageBreak/>
        <w:t>A szolgáltatás(ok) ellenértékének Megrendelő által történő kiegyenlítése az igazolt teljesítést követően, a Kbt. 135. § (1) bekezdés szerint, a számla igazolt kézhezvételétől számított 30 napon belül történik.</w:t>
      </w:r>
    </w:p>
    <w:p w14:paraId="235C6195" w14:textId="77777777" w:rsidR="00A06243" w:rsidRDefault="00A06243" w:rsidP="00A06243">
      <w:pPr>
        <w:pStyle w:val="ListParagraph"/>
        <w:spacing w:after="0" w:line="240" w:lineRule="auto"/>
        <w:ind w:left="426"/>
        <w:rPr>
          <w:rFonts w:ascii="Calibri" w:eastAsia="Calibri" w:hAnsi="Calibri" w:cs="Calibri"/>
          <w:sz w:val="22"/>
        </w:rPr>
      </w:pPr>
    </w:p>
    <w:p w14:paraId="1D269E83" w14:textId="77777777" w:rsidR="00BF7918" w:rsidRPr="00BF7918" w:rsidRDefault="00BF7918" w:rsidP="00BF7918">
      <w:pPr>
        <w:pStyle w:val="ListParagraph"/>
        <w:numPr>
          <w:ilvl w:val="1"/>
          <w:numId w:val="1"/>
        </w:numPr>
        <w:spacing w:after="0" w:line="240" w:lineRule="auto"/>
        <w:ind w:left="426" w:hanging="568"/>
        <w:rPr>
          <w:rFonts w:ascii="Calibri" w:eastAsia="Calibri" w:hAnsi="Calibri" w:cs="Calibri"/>
          <w:sz w:val="22"/>
        </w:rPr>
      </w:pPr>
      <w:r w:rsidRPr="00BF7918">
        <w:rPr>
          <w:rFonts w:ascii="Calibri" w:eastAsia="Calibri" w:hAnsi="Calibri" w:cs="Calibri"/>
          <w:sz w:val="22"/>
        </w:rPr>
        <w:t>Megrendelő kiköti a Kbt. 136. § (1), (5)-(6) bekezdéseinek és a Kbt. 136. § (1) bekezdésében, valamint a Kbt. 143. § (3) bekezdésének alkalmazását, melynek alapján:</w:t>
      </w:r>
    </w:p>
    <w:p w14:paraId="6D9BC900" w14:textId="77777777" w:rsidR="00BF7918" w:rsidRPr="00BF7918" w:rsidRDefault="00BF7918" w:rsidP="00BF7918">
      <w:pPr>
        <w:pStyle w:val="ListParagraph"/>
        <w:spacing w:after="0" w:line="240" w:lineRule="auto"/>
        <w:ind w:left="426"/>
        <w:rPr>
          <w:rFonts w:ascii="Calibri" w:eastAsia="Calibri" w:hAnsi="Calibri" w:cs="Calibri"/>
          <w:sz w:val="22"/>
        </w:rPr>
      </w:pPr>
      <w:r w:rsidRPr="00BF7918">
        <w:rPr>
          <w:rFonts w:ascii="Calibri" w:eastAsia="Calibri" w:hAnsi="Calibri" w:cs="Calibri"/>
          <w:sz w:val="22"/>
        </w:rPr>
        <w:t>Szolgáltató</w:t>
      </w:r>
    </w:p>
    <w:p w14:paraId="0C7AF4CC" w14:textId="3BDC39EE" w:rsidR="00BF7918" w:rsidRPr="00BF7918" w:rsidRDefault="00BF7918" w:rsidP="00BF7918">
      <w:pPr>
        <w:pStyle w:val="ListParagraph"/>
        <w:numPr>
          <w:ilvl w:val="0"/>
          <w:numId w:val="5"/>
        </w:numPr>
        <w:spacing w:after="0" w:line="240" w:lineRule="auto"/>
        <w:rPr>
          <w:rFonts w:ascii="Calibri" w:eastAsia="Calibri" w:hAnsi="Calibri" w:cs="Calibri"/>
          <w:sz w:val="22"/>
        </w:rPr>
      </w:pPr>
      <w:r w:rsidRPr="00BF7918">
        <w:rPr>
          <w:rFonts w:ascii="Calibri" w:eastAsia="Calibri" w:hAnsi="Calibri" w:cs="Calibri"/>
          <w:sz w:val="22"/>
        </w:rPr>
        <w:t xml:space="preserve">nem fizethet, illetve számolhat el a Keretszerződés teljesítésével összefüggésben olyan költségeket, amelyek a Kbt. 62. § (1) bekezdés k) pont </w:t>
      </w:r>
      <w:proofErr w:type="spellStart"/>
      <w:proofErr w:type="gramStart"/>
      <w:r w:rsidRPr="00BF7918">
        <w:rPr>
          <w:rFonts w:ascii="Calibri" w:eastAsia="Calibri" w:hAnsi="Calibri" w:cs="Calibri"/>
          <w:sz w:val="22"/>
        </w:rPr>
        <w:t>ka</w:t>
      </w:r>
      <w:proofErr w:type="spellEnd"/>
      <w:r w:rsidRPr="00BF7918">
        <w:rPr>
          <w:rFonts w:ascii="Calibri" w:eastAsia="Calibri" w:hAnsi="Calibri" w:cs="Calibri"/>
          <w:sz w:val="22"/>
        </w:rPr>
        <w:t>)–</w:t>
      </w:r>
      <w:proofErr w:type="spellStart"/>
      <w:proofErr w:type="gramEnd"/>
      <w:r w:rsidRPr="00BF7918">
        <w:rPr>
          <w:rFonts w:ascii="Calibri" w:eastAsia="Calibri" w:hAnsi="Calibri" w:cs="Calibri"/>
          <w:sz w:val="22"/>
        </w:rPr>
        <w:t>kb</w:t>
      </w:r>
      <w:proofErr w:type="spellEnd"/>
      <w:r w:rsidRPr="00BF7918">
        <w:rPr>
          <w:rFonts w:ascii="Calibri" w:eastAsia="Calibri" w:hAnsi="Calibri" w:cs="Calibri"/>
          <w:sz w:val="22"/>
        </w:rPr>
        <w:t>) alpontja szerinti feltételeknek nem megfelelő társaság tekintetében merülnek fel, és amelyek a Szolgáltató adóköteles jövedelmének csökkentésére alkalmasak;</w:t>
      </w:r>
    </w:p>
    <w:p w14:paraId="640DE9E2" w14:textId="592BEAC7" w:rsidR="00BF7918" w:rsidRDefault="00BF7918" w:rsidP="00BF7918">
      <w:pPr>
        <w:pStyle w:val="ListParagraph"/>
        <w:numPr>
          <w:ilvl w:val="0"/>
          <w:numId w:val="5"/>
        </w:numPr>
        <w:spacing w:after="0" w:line="240" w:lineRule="auto"/>
        <w:rPr>
          <w:rFonts w:ascii="Calibri" w:eastAsia="Calibri" w:hAnsi="Calibri" w:cs="Calibri"/>
          <w:sz w:val="22"/>
        </w:rPr>
      </w:pPr>
      <w:r w:rsidRPr="00BF7918">
        <w:rPr>
          <w:rFonts w:ascii="Calibri" w:eastAsia="Calibri" w:hAnsi="Calibri" w:cs="Calibri"/>
          <w:sz w:val="22"/>
        </w:rPr>
        <w:t>a Keretszerződés teljesítésének teljes időtartama alatt tulajdonosi szerkezetét Megrendelő számára megismerhetővé teszi és a Kbt. 143. § (3) bekezdése szerinti ügyletekről a Megrendelőt haladéktalanul értesíti.</w:t>
      </w:r>
    </w:p>
    <w:p w14:paraId="0FACB751" w14:textId="77777777" w:rsidR="00BF7918" w:rsidRPr="00BF7918" w:rsidRDefault="00BF7918" w:rsidP="00BF7918">
      <w:pPr>
        <w:pStyle w:val="ListParagraph"/>
        <w:spacing w:after="0" w:line="240" w:lineRule="auto"/>
        <w:ind w:left="426"/>
        <w:rPr>
          <w:rFonts w:ascii="Calibri" w:eastAsia="Calibri" w:hAnsi="Calibri" w:cs="Calibri"/>
          <w:sz w:val="22"/>
        </w:rPr>
      </w:pPr>
    </w:p>
    <w:p w14:paraId="04D270A7" w14:textId="06B3F866" w:rsidR="00BF7918" w:rsidRDefault="00BF7918" w:rsidP="00BF7918">
      <w:pPr>
        <w:pStyle w:val="ListParagraph"/>
        <w:numPr>
          <w:ilvl w:val="1"/>
          <w:numId w:val="1"/>
        </w:numPr>
        <w:spacing w:after="0" w:line="240" w:lineRule="auto"/>
        <w:ind w:left="426" w:hanging="568"/>
        <w:rPr>
          <w:rFonts w:ascii="Calibri" w:eastAsia="Calibri" w:hAnsi="Calibri" w:cs="Calibri"/>
          <w:sz w:val="22"/>
        </w:rPr>
      </w:pPr>
      <w:r w:rsidRPr="00BF7918">
        <w:rPr>
          <w:rFonts w:ascii="Calibri" w:eastAsia="Calibri" w:hAnsi="Calibri" w:cs="Calibri"/>
          <w:sz w:val="22"/>
        </w:rPr>
        <w:t>Szolgáltató tudomásul veszi, hogy Megrendelő csak a Szolgáltató által – a számvitelről szóló 2000. évi C. törvény (a továbbiakban: Sztv.) 167. § (3) bekezdésének, továbbá a Ptk. 6:130. § (1) bekezdésének megfelelően – kiállított és aláírt</w:t>
      </w:r>
      <w:r>
        <w:rPr>
          <w:rStyle w:val="FootnoteReference"/>
          <w:rFonts w:ascii="Calibri" w:eastAsia="Calibri" w:hAnsi="Calibri" w:cs="Calibri"/>
          <w:sz w:val="22"/>
        </w:rPr>
        <w:footnoteReference w:id="2"/>
      </w:r>
      <w:r w:rsidRPr="00BF7918">
        <w:rPr>
          <w:rFonts w:ascii="Calibri" w:eastAsia="Calibri" w:hAnsi="Calibri" w:cs="Calibri"/>
          <w:sz w:val="22"/>
        </w:rPr>
        <w:t xml:space="preserve"> számla és a teljesítési igazolás birtokában teljesít kifizetést.</w:t>
      </w:r>
    </w:p>
    <w:p w14:paraId="48CF36AE" w14:textId="77777777" w:rsidR="00BF7918" w:rsidRPr="00BF7918" w:rsidRDefault="00BF7918" w:rsidP="00BF7918">
      <w:pPr>
        <w:pStyle w:val="ListParagraph"/>
        <w:spacing w:after="0" w:line="240" w:lineRule="auto"/>
        <w:ind w:left="426"/>
        <w:rPr>
          <w:rFonts w:ascii="Calibri" w:eastAsia="Calibri" w:hAnsi="Calibri" w:cs="Calibri"/>
          <w:sz w:val="22"/>
        </w:rPr>
      </w:pPr>
    </w:p>
    <w:p w14:paraId="18385936" w14:textId="1672B8FE" w:rsidR="00BF7918" w:rsidRDefault="00BF7918" w:rsidP="00BF7918">
      <w:pPr>
        <w:pStyle w:val="ListParagraph"/>
        <w:numPr>
          <w:ilvl w:val="1"/>
          <w:numId w:val="1"/>
        </w:numPr>
        <w:spacing w:after="0" w:line="240" w:lineRule="auto"/>
        <w:ind w:left="426" w:hanging="568"/>
        <w:rPr>
          <w:rFonts w:ascii="Calibri" w:eastAsia="Calibri" w:hAnsi="Calibri" w:cs="Calibri"/>
          <w:sz w:val="22"/>
        </w:rPr>
      </w:pPr>
      <w:r w:rsidRPr="00BF7918">
        <w:rPr>
          <w:rFonts w:ascii="Calibri" w:eastAsia="Calibri" w:hAnsi="Calibri" w:cs="Calibri"/>
          <w:sz w:val="22"/>
        </w:rPr>
        <w:t>Késedelmes fizetés esetén Megrendelő a Ptk. szerint meghatározott mértékű késedelmi kamatot</w:t>
      </w:r>
      <w:r>
        <w:rPr>
          <w:rFonts w:ascii="Calibri" w:eastAsia="Calibri" w:hAnsi="Calibri" w:cs="Calibri"/>
          <w:sz w:val="22"/>
        </w:rPr>
        <w:t xml:space="preserve"> </w:t>
      </w:r>
      <w:r w:rsidRPr="00BF7918">
        <w:rPr>
          <w:rFonts w:ascii="Calibri" w:eastAsia="Calibri" w:hAnsi="Calibri" w:cs="Calibri"/>
          <w:sz w:val="22"/>
        </w:rPr>
        <w:t>fizet a Szolgáltatónak.</w:t>
      </w:r>
    </w:p>
    <w:p w14:paraId="3EC85D88" w14:textId="77777777" w:rsidR="00BF7918" w:rsidRPr="00BF7918" w:rsidRDefault="00BF7918" w:rsidP="00BF7918">
      <w:pPr>
        <w:spacing w:after="0" w:line="240" w:lineRule="auto"/>
        <w:rPr>
          <w:rFonts w:ascii="Calibri" w:eastAsia="Calibri" w:hAnsi="Calibri" w:cs="Calibri"/>
        </w:rPr>
      </w:pPr>
    </w:p>
    <w:p w14:paraId="30AE91B2" w14:textId="58866EA7" w:rsidR="00BF7918" w:rsidRDefault="00BF7918" w:rsidP="00BF7918">
      <w:pPr>
        <w:pStyle w:val="ListParagraph"/>
        <w:numPr>
          <w:ilvl w:val="1"/>
          <w:numId w:val="1"/>
        </w:numPr>
        <w:spacing w:after="0" w:line="240" w:lineRule="auto"/>
        <w:ind w:left="426" w:hanging="568"/>
        <w:rPr>
          <w:rFonts w:ascii="Calibri" w:eastAsia="Calibri" w:hAnsi="Calibri" w:cs="Calibri"/>
          <w:sz w:val="22"/>
        </w:rPr>
      </w:pPr>
      <w:r w:rsidRPr="00BF7918">
        <w:rPr>
          <w:rFonts w:ascii="Calibri" w:eastAsia="Calibri" w:hAnsi="Calibri" w:cs="Calibri"/>
          <w:sz w:val="22"/>
        </w:rPr>
        <w:t>A Szolgáltató a jelen Keretszerződésből eredő követelését nem engedményezheti harmadik személyre.</w:t>
      </w:r>
    </w:p>
    <w:p w14:paraId="4B2B157B" w14:textId="77777777" w:rsidR="00BF7918" w:rsidRPr="00BF7918" w:rsidRDefault="00BF7918" w:rsidP="00BF7918">
      <w:pPr>
        <w:pStyle w:val="ListParagraph"/>
        <w:rPr>
          <w:rFonts w:ascii="Calibri" w:eastAsia="Calibri" w:hAnsi="Calibri" w:cs="Calibri"/>
          <w:sz w:val="22"/>
        </w:rPr>
      </w:pPr>
    </w:p>
    <w:p w14:paraId="1E8E10E6" w14:textId="43ECF53D" w:rsidR="00BF7918" w:rsidRDefault="00BF7918" w:rsidP="00BF7918">
      <w:pPr>
        <w:pStyle w:val="ListParagraph"/>
        <w:numPr>
          <w:ilvl w:val="0"/>
          <w:numId w:val="1"/>
        </w:numPr>
        <w:spacing w:after="26" w:line="240" w:lineRule="auto"/>
        <w:jc w:val="center"/>
        <w:rPr>
          <w:rFonts w:ascii="Calibri" w:eastAsia="Times New Roman" w:hAnsi="Calibri" w:cs="Calibri"/>
          <w:b/>
          <w:sz w:val="22"/>
        </w:rPr>
      </w:pPr>
      <w:r w:rsidRPr="00BF7918">
        <w:rPr>
          <w:rFonts w:ascii="Calibri" w:eastAsia="Times New Roman" w:hAnsi="Calibri" w:cs="Calibri"/>
          <w:b/>
          <w:sz w:val="22"/>
        </w:rPr>
        <w:t>Szerződésszegés, szerződést biztosító mellékkötelezettségek</w:t>
      </w:r>
    </w:p>
    <w:p w14:paraId="44558F92" w14:textId="77777777" w:rsidR="00BF7918" w:rsidRDefault="00BF7918" w:rsidP="00BF7918">
      <w:pPr>
        <w:spacing w:after="26" w:line="240" w:lineRule="auto"/>
        <w:ind w:left="360"/>
        <w:rPr>
          <w:rFonts w:ascii="Calibri" w:eastAsia="Times New Roman" w:hAnsi="Calibri" w:cs="Calibri"/>
          <w:b/>
        </w:rPr>
      </w:pPr>
    </w:p>
    <w:p w14:paraId="01BA2716" w14:textId="6037E079" w:rsidR="00BF7918" w:rsidRDefault="00BF7918" w:rsidP="00BF7918">
      <w:pPr>
        <w:pStyle w:val="ListParagraph"/>
        <w:numPr>
          <w:ilvl w:val="1"/>
          <w:numId w:val="1"/>
        </w:numPr>
        <w:spacing w:after="0" w:line="240" w:lineRule="auto"/>
        <w:ind w:left="426" w:hanging="568"/>
        <w:rPr>
          <w:rFonts w:ascii="Calibri" w:eastAsia="Calibri" w:hAnsi="Calibri" w:cs="Calibri"/>
          <w:sz w:val="22"/>
        </w:rPr>
      </w:pPr>
      <w:r w:rsidRPr="00BF7918">
        <w:rPr>
          <w:rFonts w:ascii="Calibri" w:eastAsia="Calibri" w:hAnsi="Calibri" w:cs="Calibri"/>
          <w:sz w:val="22"/>
        </w:rPr>
        <w:t>Amennyiben jelen Keretszerződésben meghatározott határidőig (egyedi megrendelésben/egyedi megrendelés módosításban rögzítve) Szolgáltató felelősségi körében felmerült okból jelen Keretszerződés mellékletét képező Műszaki leírás alapján az egyedi megrendelésben/egyedi megrendelés módosításban meghatározott szolgáltatás teljesítése, illetve adott esetben hozzá tartozó eredménytermékek, dokumentumok átadás-átvétele nem fejeződik be sikeresen, Szolgáltató – az erre okot adó körülmény jellegétől (késedelem, vagy hibás teljesítés) függően – késedelmi vagy hibás teljesítési kötbér fizetésére köteles.</w:t>
      </w:r>
    </w:p>
    <w:p w14:paraId="7BD08890" w14:textId="77777777" w:rsidR="00BF7918" w:rsidRPr="00BF7918" w:rsidRDefault="00BF7918" w:rsidP="00BF7918">
      <w:pPr>
        <w:pStyle w:val="ListParagraph"/>
        <w:spacing w:after="0" w:line="240" w:lineRule="auto"/>
        <w:ind w:left="426"/>
        <w:rPr>
          <w:rFonts w:ascii="Calibri" w:eastAsia="Calibri" w:hAnsi="Calibri" w:cs="Calibri"/>
          <w:sz w:val="22"/>
        </w:rPr>
      </w:pPr>
    </w:p>
    <w:p w14:paraId="5D7A27D8" w14:textId="2BDA89D3" w:rsidR="00BF7918" w:rsidRDefault="00BF7918" w:rsidP="00BF7918">
      <w:pPr>
        <w:pStyle w:val="ListParagraph"/>
        <w:numPr>
          <w:ilvl w:val="1"/>
          <w:numId w:val="1"/>
        </w:numPr>
        <w:spacing w:after="0" w:line="240" w:lineRule="auto"/>
        <w:ind w:left="426" w:hanging="568"/>
        <w:rPr>
          <w:rFonts w:ascii="Calibri" w:eastAsia="Calibri" w:hAnsi="Calibri" w:cs="Calibri"/>
          <w:sz w:val="22"/>
        </w:rPr>
      </w:pPr>
      <w:r w:rsidRPr="00BF7918">
        <w:rPr>
          <w:rFonts w:ascii="Calibri" w:eastAsia="Calibri" w:hAnsi="Calibri" w:cs="Calibri"/>
          <w:sz w:val="22"/>
        </w:rPr>
        <w:t>A kötbér alapja a nem teljesítéssel, a késedelmes vagy hibás teljesítéssel érintett (rész)teljesítésre eső nettó ellenszolgáltatás</w:t>
      </w:r>
      <w:r>
        <w:rPr>
          <w:rFonts w:ascii="Calibri" w:eastAsia="Calibri" w:hAnsi="Calibri" w:cs="Calibri"/>
          <w:sz w:val="22"/>
        </w:rPr>
        <w:t>.</w:t>
      </w:r>
    </w:p>
    <w:p w14:paraId="114D76E3" w14:textId="77777777" w:rsidR="00BF7918" w:rsidRPr="00BF7918" w:rsidRDefault="00BF7918" w:rsidP="00BF7918">
      <w:pPr>
        <w:spacing w:after="0" w:line="240" w:lineRule="auto"/>
        <w:rPr>
          <w:rFonts w:ascii="Calibri" w:eastAsia="Calibri" w:hAnsi="Calibri" w:cs="Calibri"/>
        </w:rPr>
      </w:pPr>
    </w:p>
    <w:p w14:paraId="325773CC" w14:textId="41280B11" w:rsidR="00BF7918" w:rsidRDefault="00BF7918" w:rsidP="00BF7918">
      <w:pPr>
        <w:pStyle w:val="ListParagraph"/>
        <w:numPr>
          <w:ilvl w:val="1"/>
          <w:numId w:val="1"/>
        </w:numPr>
        <w:spacing w:after="0" w:line="240" w:lineRule="auto"/>
        <w:ind w:left="426" w:hanging="568"/>
        <w:rPr>
          <w:rFonts w:ascii="Calibri" w:eastAsia="Calibri" w:hAnsi="Calibri" w:cs="Calibri"/>
          <w:sz w:val="22"/>
        </w:rPr>
      </w:pPr>
      <w:r w:rsidRPr="00BF7918">
        <w:rPr>
          <w:rFonts w:ascii="Calibri" w:eastAsia="Calibri" w:hAnsi="Calibri" w:cs="Calibri"/>
          <w:sz w:val="22"/>
        </w:rPr>
        <w:t>A késedelemi kötbér mértéke: a késedelem 1-10. napja alatt napi 0,5 (fél) %, a késedelem 11. napjától napi 1 (egy) % mértékű. A késedelmi kötbér maximális mértéke a kötbéralap 20 (húsz) %-a.</w:t>
      </w:r>
    </w:p>
    <w:p w14:paraId="26E8D5A9" w14:textId="77777777" w:rsidR="00BF7918" w:rsidRPr="00BF7918" w:rsidRDefault="00BF7918" w:rsidP="00BF7918">
      <w:pPr>
        <w:spacing w:after="0" w:line="240" w:lineRule="auto"/>
        <w:rPr>
          <w:rFonts w:ascii="Calibri" w:eastAsia="Calibri" w:hAnsi="Calibri" w:cs="Calibri"/>
        </w:rPr>
      </w:pPr>
    </w:p>
    <w:p w14:paraId="600219EC" w14:textId="1D9EA38B" w:rsidR="00BF7918" w:rsidRDefault="00BF7918" w:rsidP="00BF7918">
      <w:pPr>
        <w:pStyle w:val="ListParagraph"/>
        <w:numPr>
          <w:ilvl w:val="1"/>
          <w:numId w:val="1"/>
        </w:numPr>
        <w:spacing w:after="0" w:line="240" w:lineRule="auto"/>
        <w:ind w:left="426" w:hanging="568"/>
        <w:rPr>
          <w:rFonts w:ascii="Calibri" w:eastAsia="Calibri" w:hAnsi="Calibri" w:cs="Calibri"/>
          <w:sz w:val="22"/>
        </w:rPr>
      </w:pPr>
      <w:r w:rsidRPr="00BF7918">
        <w:rPr>
          <w:rFonts w:ascii="Calibri" w:eastAsia="Calibri" w:hAnsi="Calibri" w:cs="Calibri"/>
          <w:sz w:val="22"/>
        </w:rPr>
        <w:t>A 25 (huszonöt) napot meghaladó késedelem esetén Megrendelő jogosult jelen keretszerződéstől elállni, illetve azt felmondani, mely okán Szolgáltató a meghiúsulási kötbér fizetésére lesz kötelezett. Jelen keretszerződés meghiúsultnak tekintendő, amennyiben Megrendelő Szolgáltató súlyos szerződésszegése miatt jelen keretszerződést azonnali hatállyal felmondja vagy Megrendelő jelen keretszerződéstől Szolgáltató súlyos szerződésszegése miatt eláll. A meghiúsulási kötbér mértéke: 25 %.</w:t>
      </w:r>
    </w:p>
    <w:p w14:paraId="2109EDC9" w14:textId="6BBE051D" w:rsidR="00BF7918" w:rsidRPr="00BF7918" w:rsidRDefault="00BF7918" w:rsidP="00BF7918">
      <w:pPr>
        <w:pStyle w:val="ListParagraph"/>
        <w:numPr>
          <w:ilvl w:val="1"/>
          <w:numId w:val="1"/>
        </w:numPr>
        <w:spacing w:after="0" w:line="240" w:lineRule="auto"/>
        <w:ind w:left="426" w:hanging="568"/>
        <w:rPr>
          <w:rFonts w:ascii="Calibri" w:eastAsia="Times New Roman" w:hAnsi="Calibri" w:cs="Calibri"/>
          <w:b/>
          <w:sz w:val="22"/>
        </w:rPr>
      </w:pPr>
      <w:r w:rsidRPr="00BF7918">
        <w:rPr>
          <w:rFonts w:ascii="Calibri" w:eastAsia="Calibri" w:hAnsi="Calibri" w:cs="Calibri"/>
          <w:sz w:val="22"/>
        </w:rPr>
        <w:lastRenderedPageBreak/>
        <w:t>Hibás teljesítési kötbér mértéke: Naptári naponként napi 1%. A hibás teljesítési kötbér maximális mértéke 20%. A szerződés teljesítése során a szakértői lista szerinti szakemberek rendelkezésre állásával kapcsolatos bármely változásról a Szolgáltató haladéktalanul köteles tájékoztatni a Megrendelőt, figyelemmel a keretmegállapodás VIII.1.10. pontjában foglaltakra, továbbá az ezen személy(</w:t>
      </w:r>
      <w:proofErr w:type="spellStart"/>
      <w:r w:rsidRPr="00BF7918">
        <w:rPr>
          <w:rFonts w:ascii="Calibri" w:eastAsia="Calibri" w:hAnsi="Calibri" w:cs="Calibri"/>
          <w:sz w:val="22"/>
        </w:rPr>
        <w:t>ek</w:t>
      </w:r>
      <w:proofErr w:type="spellEnd"/>
      <w:r w:rsidRPr="00BF7918">
        <w:rPr>
          <w:rFonts w:ascii="Calibri" w:eastAsia="Calibri" w:hAnsi="Calibri" w:cs="Calibri"/>
          <w:sz w:val="22"/>
        </w:rPr>
        <w:t>) rendelkezésre állását a Megrendelő bármikor jogosult ellenőrizni. Felek megállapodnak, hogy minden naptári nap után, amelyen a szakember rendelkezésre állása jelen keretszerződés időbeli hatálya alatt nem biztosított, a Szolgáltató érintett naptári naponként jelen keretszerződés teljes nettó ellenérték 1 %-</w:t>
      </w:r>
      <w:proofErr w:type="spellStart"/>
      <w:r w:rsidRPr="00BF7918">
        <w:rPr>
          <w:rFonts w:ascii="Calibri" w:eastAsia="Calibri" w:hAnsi="Calibri" w:cs="Calibri"/>
          <w:sz w:val="22"/>
        </w:rPr>
        <w:t>ának</w:t>
      </w:r>
      <w:proofErr w:type="spellEnd"/>
      <w:r w:rsidRPr="00BF7918">
        <w:rPr>
          <w:rFonts w:ascii="Calibri" w:eastAsia="Calibri" w:hAnsi="Calibri" w:cs="Calibri"/>
          <w:sz w:val="22"/>
        </w:rPr>
        <w:t xml:space="preserve"> megfelelő összegű hibás teljesítési kötbért köteles fizetni a Megrendelő részére. Az ily módon megállapított kötbér értelemszerűen beleértendő a hibás teljesítési kötbér maximális mértékébe.</w:t>
      </w:r>
    </w:p>
    <w:p w14:paraId="5A724256" w14:textId="77777777" w:rsidR="00BF7918" w:rsidRPr="00BF7918" w:rsidRDefault="00BF7918" w:rsidP="00BF7918">
      <w:pPr>
        <w:pStyle w:val="ListParagraph"/>
        <w:rPr>
          <w:rFonts w:ascii="Calibri" w:eastAsia="Times New Roman" w:hAnsi="Calibri" w:cs="Calibri"/>
          <w:b/>
          <w:sz w:val="22"/>
        </w:rPr>
      </w:pPr>
    </w:p>
    <w:p w14:paraId="701A572D" w14:textId="516E62DF" w:rsidR="00BF7918" w:rsidRDefault="00BF7918" w:rsidP="00BF7918">
      <w:pPr>
        <w:pStyle w:val="ListParagraph"/>
        <w:numPr>
          <w:ilvl w:val="1"/>
          <w:numId w:val="1"/>
        </w:numPr>
        <w:spacing w:after="0" w:line="240" w:lineRule="auto"/>
        <w:ind w:left="426" w:hanging="568"/>
        <w:rPr>
          <w:rFonts w:ascii="Calibri" w:eastAsia="Calibri" w:hAnsi="Calibri" w:cs="Calibri"/>
          <w:sz w:val="22"/>
        </w:rPr>
      </w:pPr>
      <w:r w:rsidRPr="00BF7918">
        <w:rPr>
          <w:rFonts w:ascii="Calibri" w:eastAsia="Calibri" w:hAnsi="Calibri" w:cs="Calibri"/>
          <w:sz w:val="22"/>
        </w:rPr>
        <w:t>A kötbérek kumulált mértéke nem haladhatja meg a jelen keretszerződés teljes nettó értékének 30%-át.</w:t>
      </w:r>
    </w:p>
    <w:p w14:paraId="64D705D7" w14:textId="77777777" w:rsidR="00BF7918" w:rsidRPr="00BF7918" w:rsidRDefault="00BF7918" w:rsidP="00BF7918">
      <w:pPr>
        <w:spacing w:after="0" w:line="240" w:lineRule="auto"/>
        <w:rPr>
          <w:rFonts w:ascii="Calibri" w:eastAsia="Calibri" w:hAnsi="Calibri" w:cs="Calibri"/>
        </w:rPr>
      </w:pPr>
    </w:p>
    <w:p w14:paraId="3D8F39DB" w14:textId="1213015C" w:rsidR="00BF7918" w:rsidRDefault="00BF7918" w:rsidP="00BF7918">
      <w:pPr>
        <w:pStyle w:val="ListParagraph"/>
        <w:numPr>
          <w:ilvl w:val="1"/>
          <w:numId w:val="1"/>
        </w:numPr>
        <w:spacing w:after="0" w:line="240" w:lineRule="auto"/>
        <w:ind w:left="426" w:hanging="568"/>
        <w:rPr>
          <w:rFonts w:ascii="Calibri" w:eastAsia="Calibri" w:hAnsi="Calibri" w:cs="Calibri"/>
          <w:sz w:val="22"/>
        </w:rPr>
      </w:pPr>
      <w:r w:rsidRPr="00BF7918">
        <w:rPr>
          <w:rFonts w:ascii="Calibri" w:eastAsia="Calibri" w:hAnsi="Calibri" w:cs="Calibri"/>
          <w:sz w:val="22"/>
        </w:rPr>
        <w:t>Felek rögzítik, hogy ugyanazon kötbéralap tekintetében csak egy kötbér alkalmazható.</w:t>
      </w:r>
    </w:p>
    <w:p w14:paraId="59A2C0F1" w14:textId="77777777" w:rsidR="00BF7918" w:rsidRPr="00BF7918" w:rsidRDefault="00BF7918" w:rsidP="00BF7918">
      <w:pPr>
        <w:spacing w:after="0" w:line="240" w:lineRule="auto"/>
        <w:rPr>
          <w:rFonts w:ascii="Calibri" w:eastAsia="Calibri" w:hAnsi="Calibri" w:cs="Calibri"/>
        </w:rPr>
      </w:pPr>
    </w:p>
    <w:p w14:paraId="3AAB5E9A" w14:textId="4C5F1D67" w:rsidR="00BF7918" w:rsidRDefault="00BF7918" w:rsidP="00BF7918">
      <w:pPr>
        <w:pStyle w:val="ListParagraph"/>
        <w:numPr>
          <w:ilvl w:val="1"/>
          <w:numId w:val="1"/>
        </w:numPr>
        <w:spacing w:after="0" w:line="240" w:lineRule="auto"/>
        <w:ind w:left="426" w:hanging="568"/>
        <w:rPr>
          <w:rFonts w:ascii="Calibri" w:eastAsia="Calibri" w:hAnsi="Calibri" w:cs="Calibri"/>
          <w:sz w:val="22"/>
        </w:rPr>
      </w:pPr>
      <w:r w:rsidRPr="00BF7918">
        <w:rPr>
          <w:rFonts w:ascii="Calibri" w:eastAsia="Calibri" w:hAnsi="Calibri" w:cs="Calibri"/>
          <w:sz w:val="22"/>
        </w:rPr>
        <w:t>A kötbérigények érvényesítése nem zárja ki a szerződésszegésből eredő egyéb igények érvényesítésének lehetőségét. A Ptk. 6:187. § (2) bekezdése alapján a jogosult hibás teljesítés miatti kötbér mellett nem érvényesíthet szavatossági igényt.</w:t>
      </w:r>
    </w:p>
    <w:p w14:paraId="78EE03C9" w14:textId="77777777" w:rsidR="00BF7918" w:rsidRPr="00BF7918" w:rsidRDefault="00BF7918" w:rsidP="00BF7918">
      <w:pPr>
        <w:spacing w:after="0" w:line="240" w:lineRule="auto"/>
        <w:rPr>
          <w:rFonts w:ascii="Calibri" w:eastAsia="Calibri" w:hAnsi="Calibri" w:cs="Calibri"/>
        </w:rPr>
      </w:pPr>
    </w:p>
    <w:p w14:paraId="5B58FDD4" w14:textId="04AA0E0B" w:rsidR="00BF7918" w:rsidRDefault="00BF7918" w:rsidP="00BF7918">
      <w:pPr>
        <w:pStyle w:val="ListParagraph"/>
        <w:numPr>
          <w:ilvl w:val="1"/>
          <w:numId w:val="1"/>
        </w:numPr>
        <w:spacing w:after="0" w:line="240" w:lineRule="auto"/>
        <w:ind w:left="426" w:hanging="568"/>
        <w:rPr>
          <w:rFonts w:ascii="Calibri" w:eastAsia="Calibri" w:hAnsi="Calibri" w:cs="Calibri"/>
          <w:sz w:val="22"/>
        </w:rPr>
      </w:pPr>
      <w:r w:rsidRPr="00BF7918">
        <w:rPr>
          <w:rFonts w:ascii="Calibri" w:eastAsia="Calibri" w:hAnsi="Calibri" w:cs="Calibri"/>
          <w:sz w:val="22"/>
        </w:rPr>
        <w:t>A Megrendelő jogosult az esedékessé vált kötbér összegét a keretszerződés szerinti ellenértékből visszatartani a Kbt. 135. § (6) bekezdése szerint.</w:t>
      </w:r>
    </w:p>
    <w:p w14:paraId="374113D2" w14:textId="77777777" w:rsidR="00BF7918" w:rsidRPr="00BF7918" w:rsidRDefault="00BF7918" w:rsidP="00BF7918">
      <w:pPr>
        <w:spacing w:after="0" w:line="240" w:lineRule="auto"/>
        <w:rPr>
          <w:rFonts w:ascii="Calibri" w:eastAsia="Calibri" w:hAnsi="Calibri" w:cs="Calibri"/>
        </w:rPr>
      </w:pPr>
    </w:p>
    <w:p w14:paraId="000E9D97" w14:textId="124477C4" w:rsidR="00BF7918" w:rsidRDefault="00BF7918" w:rsidP="00BF7918">
      <w:pPr>
        <w:pStyle w:val="ListParagraph"/>
        <w:numPr>
          <w:ilvl w:val="0"/>
          <w:numId w:val="1"/>
        </w:numPr>
        <w:spacing w:after="26" w:line="240" w:lineRule="auto"/>
        <w:jc w:val="center"/>
        <w:rPr>
          <w:rFonts w:ascii="Calibri" w:eastAsia="Times New Roman" w:hAnsi="Calibri" w:cs="Calibri"/>
          <w:b/>
          <w:sz w:val="22"/>
        </w:rPr>
      </w:pPr>
      <w:r w:rsidRPr="00BF7918">
        <w:rPr>
          <w:rFonts w:ascii="Calibri" w:eastAsia="Times New Roman" w:hAnsi="Calibri" w:cs="Calibri"/>
          <w:b/>
          <w:sz w:val="22"/>
        </w:rPr>
        <w:t>A keretszerződés módosítása</w:t>
      </w:r>
    </w:p>
    <w:p w14:paraId="63FA266B" w14:textId="77777777" w:rsidR="00BF7918" w:rsidRPr="00BF7918" w:rsidRDefault="00BF7918" w:rsidP="00BF7918">
      <w:pPr>
        <w:pStyle w:val="ListParagraph"/>
        <w:spacing w:after="26" w:line="240" w:lineRule="auto"/>
        <w:rPr>
          <w:rFonts w:ascii="Calibri" w:eastAsia="Times New Roman" w:hAnsi="Calibri" w:cs="Calibri"/>
          <w:b/>
          <w:sz w:val="22"/>
        </w:rPr>
      </w:pPr>
    </w:p>
    <w:p w14:paraId="4BC048BA" w14:textId="0B93A9C2" w:rsidR="00BF7918" w:rsidRDefault="00BF7918" w:rsidP="00BF7918">
      <w:pPr>
        <w:pStyle w:val="ListParagraph"/>
        <w:numPr>
          <w:ilvl w:val="1"/>
          <w:numId w:val="1"/>
        </w:numPr>
        <w:spacing w:after="0" w:line="240" w:lineRule="auto"/>
        <w:ind w:left="426" w:hanging="568"/>
        <w:rPr>
          <w:rFonts w:ascii="Calibri" w:eastAsia="Calibri" w:hAnsi="Calibri" w:cs="Calibri"/>
          <w:sz w:val="22"/>
        </w:rPr>
      </w:pPr>
      <w:r w:rsidRPr="00BF7918">
        <w:rPr>
          <w:rFonts w:ascii="Calibri" w:eastAsia="Calibri" w:hAnsi="Calibri" w:cs="Calibri"/>
          <w:sz w:val="22"/>
        </w:rPr>
        <w:t>Felek rögzítik, hogy a Keretszerződés kizárólag a Kbt. 141. §-</w:t>
      </w:r>
      <w:proofErr w:type="spellStart"/>
      <w:r w:rsidRPr="00BF7918">
        <w:rPr>
          <w:rFonts w:ascii="Calibri" w:eastAsia="Calibri" w:hAnsi="Calibri" w:cs="Calibri"/>
          <w:sz w:val="22"/>
        </w:rPr>
        <w:t>ában</w:t>
      </w:r>
      <w:proofErr w:type="spellEnd"/>
      <w:r w:rsidRPr="00BF7918">
        <w:rPr>
          <w:rFonts w:ascii="Calibri" w:eastAsia="Calibri" w:hAnsi="Calibri" w:cs="Calibri"/>
          <w:sz w:val="22"/>
        </w:rPr>
        <w:t xml:space="preserve"> foglalt rendelkezések szerint, az ott meghatározott feltételek fennállása esetén módosítható, figyelemmel a Kbt. 142. §-</w:t>
      </w:r>
      <w:proofErr w:type="spellStart"/>
      <w:r w:rsidRPr="00BF7918">
        <w:rPr>
          <w:rFonts w:ascii="Calibri" w:eastAsia="Calibri" w:hAnsi="Calibri" w:cs="Calibri"/>
          <w:sz w:val="22"/>
        </w:rPr>
        <w:t>ában</w:t>
      </w:r>
      <w:proofErr w:type="spellEnd"/>
      <w:r w:rsidRPr="00BF7918">
        <w:rPr>
          <w:rFonts w:ascii="Calibri" w:eastAsia="Calibri" w:hAnsi="Calibri" w:cs="Calibri"/>
          <w:sz w:val="22"/>
        </w:rPr>
        <w:t xml:space="preserve"> foglaltakra.</w:t>
      </w:r>
    </w:p>
    <w:p w14:paraId="5F19DB42" w14:textId="77777777" w:rsidR="00BF7918" w:rsidRPr="00BF7918" w:rsidRDefault="00BF7918" w:rsidP="00BF7918">
      <w:pPr>
        <w:pStyle w:val="ListParagraph"/>
        <w:spacing w:after="0" w:line="240" w:lineRule="auto"/>
        <w:ind w:left="426"/>
        <w:rPr>
          <w:rFonts w:ascii="Calibri" w:eastAsia="Calibri" w:hAnsi="Calibri" w:cs="Calibri"/>
          <w:sz w:val="22"/>
        </w:rPr>
      </w:pPr>
    </w:p>
    <w:p w14:paraId="2AB2DB1E" w14:textId="21115256" w:rsidR="00BF7918" w:rsidRPr="00BF7918" w:rsidRDefault="00BF7918" w:rsidP="00BF7918">
      <w:pPr>
        <w:pStyle w:val="ListParagraph"/>
        <w:numPr>
          <w:ilvl w:val="1"/>
          <w:numId w:val="1"/>
        </w:numPr>
        <w:spacing w:after="0" w:line="240" w:lineRule="auto"/>
        <w:ind w:left="426" w:hanging="568"/>
        <w:rPr>
          <w:rFonts w:ascii="Calibri" w:eastAsia="Calibri" w:hAnsi="Calibri" w:cs="Calibri"/>
          <w:sz w:val="22"/>
        </w:rPr>
      </w:pPr>
      <w:r w:rsidRPr="00BF7918">
        <w:rPr>
          <w:rFonts w:ascii="Calibri" w:eastAsia="Calibri" w:hAnsi="Calibri" w:cs="Calibri"/>
          <w:sz w:val="22"/>
        </w:rPr>
        <w:t>Felek rögzítik, hogy a Keretszerződés – alakszerű szerződésmódosítás nélkül a Kbt. 141. § (4) bekezdés a) pontja alapján – módosul az alábbi esetekben:</w:t>
      </w:r>
    </w:p>
    <w:p w14:paraId="2A8CE351" w14:textId="0194CA0E" w:rsidR="00BF7918" w:rsidRPr="00BF7918" w:rsidRDefault="00BF7918" w:rsidP="00BF7918">
      <w:pPr>
        <w:pStyle w:val="ListParagraph"/>
        <w:numPr>
          <w:ilvl w:val="1"/>
          <w:numId w:val="7"/>
        </w:numPr>
        <w:spacing w:after="0" w:line="240" w:lineRule="auto"/>
        <w:ind w:left="1134" w:hanging="283"/>
        <w:rPr>
          <w:rFonts w:ascii="Calibri" w:eastAsia="Calibri" w:hAnsi="Calibri" w:cs="Calibri"/>
          <w:sz w:val="22"/>
        </w:rPr>
      </w:pPr>
      <w:r w:rsidRPr="00BF7918">
        <w:rPr>
          <w:rFonts w:ascii="Calibri" w:eastAsia="Calibri" w:hAnsi="Calibri" w:cs="Calibri"/>
          <w:sz w:val="22"/>
        </w:rPr>
        <w:t>felek közhiteles nyilvántartásban foglalt adatainak módosulása esetén a nyilvántartásba bejegyzés napjával,</w:t>
      </w:r>
    </w:p>
    <w:p w14:paraId="79F976F6" w14:textId="2E7056C8" w:rsidR="00BF7918" w:rsidRPr="00BF7918" w:rsidRDefault="00BF7918" w:rsidP="00BF7918">
      <w:pPr>
        <w:pStyle w:val="ListParagraph"/>
        <w:numPr>
          <w:ilvl w:val="1"/>
          <w:numId w:val="7"/>
        </w:numPr>
        <w:spacing w:after="0" w:line="240" w:lineRule="auto"/>
        <w:ind w:left="1134" w:hanging="283"/>
        <w:rPr>
          <w:rFonts w:ascii="Calibri" w:eastAsia="Calibri" w:hAnsi="Calibri" w:cs="Calibri"/>
          <w:sz w:val="22"/>
        </w:rPr>
      </w:pPr>
      <w:r w:rsidRPr="00BF7918">
        <w:rPr>
          <w:rFonts w:ascii="Calibri" w:eastAsia="Calibri" w:hAnsi="Calibri" w:cs="Calibri"/>
          <w:sz w:val="22"/>
        </w:rPr>
        <w:t>felek kapcsolattartóira, teljesítésigazoló személyére, bankszámlaszámra vonatkozó adatok módosulása esetén a másik félhez intézett közlés kézhezvételének (a tudomásszerzés) napjával,</w:t>
      </w:r>
    </w:p>
    <w:p w14:paraId="7255A1B7" w14:textId="31B14CE7" w:rsidR="00BF7918" w:rsidRPr="00BF7918" w:rsidRDefault="00BF7918" w:rsidP="00BF7918">
      <w:pPr>
        <w:pStyle w:val="ListParagraph"/>
        <w:numPr>
          <w:ilvl w:val="1"/>
          <w:numId w:val="7"/>
        </w:numPr>
        <w:spacing w:after="0" w:line="240" w:lineRule="auto"/>
        <w:ind w:left="1134" w:hanging="283"/>
        <w:rPr>
          <w:rFonts w:ascii="Calibri" w:eastAsia="Calibri" w:hAnsi="Calibri" w:cs="Calibri"/>
          <w:sz w:val="22"/>
        </w:rPr>
      </w:pPr>
      <w:r w:rsidRPr="00BF7918">
        <w:rPr>
          <w:rFonts w:ascii="Calibri" w:eastAsia="Calibri" w:hAnsi="Calibri" w:cs="Calibri"/>
          <w:sz w:val="22"/>
        </w:rPr>
        <w:t>az elektronikus számlázás bevezetése,</w:t>
      </w:r>
    </w:p>
    <w:p w14:paraId="5A29EE7A" w14:textId="5FF55BC6" w:rsidR="00BF7918" w:rsidRPr="00BF7918" w:rsidRDefault="00BF7918" w:rsidP="00BF7918">
      <w:pPr>
        <w:pStyle w:val="ListParagraph"/>
        <w:numPr>
          <w:ilvl w:val="1"/>
          <w:numId w:val="7"/>
        </w:numPr>
        <w:spacing w:after="0" w:line="240" w:lineRule="auto"/>
        <w:ind w:left="1134" w:hanging="283"/>
        <w:rPr>
          <w:rFonts w:ascii="Calibri" w:eastAsia="Calibri" w:hAnsi="Calibri" w:cs="Calibri"/>
          <w:sz w:val="22"/>
        </w:rPr>
      </w:pPr>
      <w:r w:rsidRPr="00BF7918">
        <w:rPr>
          <w:rFonts w:ascii="Calibri" w:eastAsia="Calibri" w:hAnsi="Calibri" w:cs="Calibri"/>
          <w:sz w:val="22"/>
        </w:rPr>
        <w:t>jogszabályváltozás, a kógens jogszabályi rendelkezés, illetve a keretmegállapodás rendelkezéseinek az alkalmazása,</w:t>
      </w:r>
    </w:p>
    <w:p w14:paraId="15AEA80C" w14:textId="2596D6ED" w:rsidR="00BF7918" w:rsidRPr="00BF7918" w:rsidRDefault="00BF7918" w:rsidP="00BF7918">
      <w:pPr>
        <w:pStyle w:val="ListParagraph"/>
        <w:numPr>
          <w:ilvl w:val="1"/>
          <w:numId w:val="7"/>
        </w:numPr>
        <w:spacing w:after="0" w:line="240" w:lineRule="auto"/>
        <w:ind w:left="1134" w:hanging="283"/>
        <w:rPr>
          <w:rFonts w:ascii="Calibri" w:eastAsia="Calibri" w:hAnsi="Calibri" w:cs="Calibri"/>
          <w:sz w:val="22"/>
        </w:rPr>
      </w:pPr>
      <w:r w:rsidRPr="00BF7918">
        <w:rPr>
          <w:rFonts w:ascii="Calibri" w:eastAsia="Calibri" w:hAnsi="Calibri" w:cs="Calibri"/>
          <w:sz w:val="22"/>
        </w:rPr>
        <w:t>a teljesítésbe bevont szervezetet, személyt, alvállalkozót érintő változás,</w:t>
      </w:r>
    </w:p>
    <w:p w14:paraId="68719326" w14:textId="77777777" w:rsidR="00BF7918" w:rsidRPr="00BF7918" w:rsidRDefault="00BF7918" w:rsidP="00BF7918">
      <w:pPr>
        <w:spacing w:after="0" w:line="240" w:lineRule="auto"/>
        <w:ind w:left="851"/>
        <w:rPr>
          <w:rFonts w:ascii="Calibri" w:eastAsia="Calibri" w:hAnsi="Calibri" w:cs="Calibri"/>
        </w:rPr>
      </w:pPr>
      <w:r w:rsidRPr="00BF7918">
        <w:rPr>
          <w:rFonts w:ascii="Calibri" w:eastAsia="Calibri" w:hAnsi="Calibri" w:cs="Calibri"/>
        </w:rPr>
        <w:t>amennyiben jogszabály ezt nem zárja ki.</w:t>
      </w:r>
    </w:p>
    <w:p w14:paraId="320B7447" w14:textId="77777777" w:rsidR="00BF7918" w:rsidRPr="00BF7918" w:rsidRDefault="00BF7918" w:rsidP="00BF7918">
      <w:pPr>
        <w:pStyle w:val="ListParagraph"/>
        <w:spacing w:after="0" w:line="240" w:lineRule="auto"/>
        <w:ind w:left="426"/>
        <w:rPr>
          <w:rFonts w:ascii="Calibri" w:eastAsia="Calibri" w:hAnsi="Calibri" w:cs="Calibri"/>
          <w:sz w:val="22"/>
        </w:rPr>
      </w:pPr>
    </w:p>
    <w:p w14:paraId="238FB07C" w14:textId="4FAD0B02" w:rsidR="00BF7918" w:rsidRDefault="00BF7918" w:rsidP="00BF7918">
      <w:pPr>
        <w:pStyle w:val="ListParagraph"/>
        <w:numPr>
          <w:ilvl w:val="0"/>
          <w:numId w:val="1"/>
        </w:numPr>
        <w:spacing w:after="26" w:line="240" w:lineRule="auto"/>
        <w:jc w:val="center"/>
        <w:rPr>
          <w:rFonts w:ascii="Calibri" w:eastAsia="Times New Roman" w:hAnsi="Calibri" w:cs="Calibri"/>
          <w:b/>
          <w:sz w:val="22"/>
        </w:rPr>
      </w:pPr>
      <w:r w:rsidRPr="00BF7918">
        <w:rPr>
          <w:rFonts w:ascii="Calibri" w:eastAsia="Times New Roman" w:hAnsi="Calibri" w:cs="Calibri"/>
          <w:b/>
          <w:sz w:val="22"/>
        </w:rPr>
        <w:t>A keretszerződés megszüntetése és megszűnése</w:t>
      </w:r>
    </w:p>
    <w:p w14:paraId="6802B7EA" w14:textId="77777777" w:rsidR="00BF7918" w:rsidRDefault="00BF7918" w:rsidP="00BF7918">
      <w:pPr>
        <w:spacing w:after="26" w:line="240" w:lineRule="auto"/>
        <w:rPr>
          <w:rFonts w:ascii="Calibri" w:eastAsia="Times New Roman" w:hAnsi="Calibri" w:cs="Calibri"/>
          <w:b/>
        </w:rPr>
      </w:pPr>
    </w:p>
    <w:p w14:paraId="42819429" w14:textId="5E1AD289" w:rsidR="00BF7918" w:rsidRDefault="00BF7918" w:rsidP="00BF7918">
      <w:pPr>
        <w:pStyle w:val="ListParagraph"/>
        <w:numPr>
          <w:ilvl w:val="1"/>
          <w:numId w:val="1"/>
        </w:numPr>
        <w:spacing w:after="0" w:line="240" w:lineRule="auto"/>
        <w:ind w:left="426" w:hanging="568"/>
        <w:rPr>
          <w:rFonts w:ascii="Calibri" w:eastAsia="Calibri" w:hAnsi="Calibri" w:cs="Calibri"/>
          <w:sz w:val="22"/>
        </w:rPr>
      </w:pPr>
      <w:r w:rsidRPr="00BF7918">
        <w:rPr>
          <w:rFonts w:ascii="Calibri" w:eastAsia="Calibri" w:hAnsi="Calibri" w:cs="Calibri"/>
          <w:sz w:val="22"/>
        </w:rPr>
        <w:t>A Keretszerződés – az alább meghatározott esetekben – egyoldalú nyilatkozattal történő megszüntetése elállással vagy, ha az eredeti állapot már nem állítható helyre, felmondással történhet. Megrendelő az elállását vagy a felmondását minden esetben köteles indokolni, részletezve, ha ezt a jogát a Szolgáltató szerződésszegése miatt gyakorolta.</w:t>
      </w:r>
    </w:p>
    <w:p w14:paraId="4BCE4E4C" w14:textId="77777777" w:rsidR="00BF7918" w:rsidRPr="00BF7918" w:rsidRDefault="00BF7918" w:rsidP="00BF7918">
      <w:pPr>
        <w:pStyle w:val="ListParagraph"/>
        <w:spacing w:after="0" w:line="240" w:lineRule="auto"/>
        <w:ind w:left="426"/>
        <w:rPr>
          <w:rFonts w:ascii="Calibri" w:eastAsia="Calibri" w:hAnsi="Calibri" w:cs="Calibri"/>
          <w:sz w:val="22"/>
        </w:rPr>
      </w:pPr>
    </w:p>
    <w:p w14:paraId="001DB759" w14:textId="123170CD" w:rsidR="00BF7918" w:rsidRPr="00BF7918" w:rsidRDefault="00BF7918" w:rsidP="00BF7918">
      <w:pPr>
        <w:pStyle w:val="ListParagraph"/>
        <w:numPr>
          <w:ilvl w:val="1"/>
          <w:numId w:val="1"/>
        </w:numPr>
        <w:spacing w:after="0" w:line="240" w:lineRule="auto"/>
        <w:ind w:left="426" w:hanging="568"/>
        <w:rPr>
          <w:rFonts w:ascii="Calibri" w:eastAsia="Calibri" w:hAnsi="Calibri" w:cs="Calibri"/>
          <w:sz w:val="22"/>
        </w:rPr>
      </w:pPr>
      <w:r w:rsidRPr="00BF7918">
        <w:rPr>
          <w:rFonts w:ascii="Calibri" w:eastAsia="Calibri" w:hAnsi="Calibri" w:cs="Calibri"/>
          <w:sz w:val="22"/>
        </w:rPr>
        <w:lastRenderedPageBreak/>
        <w:t>Súlyosan szerződésszegő magatartásnak Szolgáltató olyan kötelezettségszegő magatartása minősül, amely a Keretszerződés szerződésszerű teljesítését meghiúsítja, vagy súlyosan veszélyezteti. Ilyen magatartásnak minősülhet különösen, de nem kizárólagosan, ha</w:t>
      </w:r>
    </w:p>
    <w:p w14:paraId="0F0F8BA1" w14:textId="767A9609" w:rsidR="00BF7918" w:rsidRPr="00BF7918" w:rsidRDefault="00BF7918" w:rsidP="00BF7918">
      <w:pPr>
        <w:pStyle w:val="ListParagraph"/>
        <w:numPr>
          <w:ilvl w:val="0"/>
          <w:numId w:val="8"/>
        </w:numPr>
        <w:spacing w:after="0" w:line="240" w:lineRule="auto"/>
        <w:rPr>
          <w:rFonts w:ascii="Calibri" w:eastAsia="Calibri" w:hAnsi="Calibri" w:cs="Calibri"/>
          <w:sz w:val="22"/>
        </w:rPr>
      </w:pPr>
      <w:r w:rsidRPr="00BF7918">
        <w:rPr>
          <w:rFonts w:ascii="Calibri" w:eastAsia="Calibri" w:hAnsi="Calibri" w:cs="Calibri"/>
          <w:sz w:val="22"/>
        </w:rPr>
        <w:t>Szolgáltató titoktartási kötelezettségét megszegi, mely – időbeli korlátozás nélkül – kiterjed olyan tényekre, adatokra, amelyek nyilvánosságát jogszabály nem írja elő,</w:t>
      </w:r>
    </w:p>
    <w:p w14:paraId="626C5F1A" w14:textId="6396D3A2" w:rsidR="00BF7918" w:rsidRPr="00BF7918" w:rsidRDefault="00BF7918" w:rsidP="00BF7918">
      <w:pPr>
        <w:pStyle w:val="ListParagraph"/>
        <w:numPr>
          <w:ilvl w:val="0"/>
          <w:numId w:val="8"/>
        </w:numPr>
        <w:spacing w:after="26" w:line="240" w:lineRule="auto"/>
        <w:rPr>
          <w:rFonts w:ascii="Calibri" w:eastAsia="Times New Roman" w:hAnsi="Calibri" w:cs="Calibri"/>
          <w:bCs/>
          <w:sz w:val="22"/>
        </w:rPr>
      </w:pPr>
      <w:r w:rsidRPr="00BF7918">
        <w:rPr>
          <w:rFonts w:ascii="Calibri" w:eastAsia="Times New Roman" w:hAnsi="Calibri" w:cs="Calibri"/>
          <w:bCs/>
          <w:sz w:val="22"/>
        </w:rPr>
        <w:t xml:space="preserve">Megrendelő </w:t>
      </w:r>
      <w:r w:rsidR="00A06243">
        <w:rPr>
          <w:rFonts w:ascii="Calibri" w:eastAsia="Times New Roman" w:hAnsi="Calibri" w:cs="Calibri"/>
          <w:bCs/>
          <w:sz w:val="22"/>
        </w:rPr>
        <w:t xml:space="preserve">vagy Beszerző </w:t>
      </w:r>
      <w:r w:rsidRPr="00BF7918">
        <w:rPr>
          <w:rFonts w:ascii="Calibri" w:eastAsia="Times New Roman" w:hAnsi="Calibri" w:cs="Calibri"/>
          <w:bCs/>
          <w:sz w:val="22"/>
        </w:rPr>
        <w:t>adatbázisában vagy egyéb számítástechnikai rendszerén a Szolgáltató tevékenységével vagy mulasztásával adatvesztést/szükségtelen adatmódosulást okoz,</w:t>
      </w:r>
    </w:p>
    <w:p w14:paraId="728958D1" w14:textId="271CECAB" w:rsidR="00BF7918" w:rsidRPr="00BF7918" w:rsidRDefault="00BF7918" w:rsidP="00BF7918">
      <w:pPr>
        <w:pStyle w:val="ListParagraph"/>
        <w:numPr>
          <w:ilvl w:val="0"/>
          <w:numId w:val="8"/>
        </w:numPr>
        <w:spacing w:after="26" w:line="240" w:lineRule="auto"/>
        <w:rPr>
          <w:rFonts w:ascii="Calibri" w:eastAsia="Times New Roman" w:hAnsi="Calibri" w:cs="Calibri"/>
          <w:bCs/>
          <w:sz w:val="22"/>
        </w:rPr>
      </w:pPr>
      <w:r w:rsidRPr="00BF7918">
        <w:rPr>
          <w:rFonts w:ascii="Calibri" w:eastAsia="Times New Roman" w:hAnsi="Calibri" w:cs="Calibri"/>
          <w:bCs/>
          <w:sz w:val="22"/>
        </w:rPr>
        <w:t>Szolgáltató a Megrendelő tevékenységét akadályozza, vagy lehetetlenné teszi,</w:t>
      </w:r>
    </w:p>
    <w:p w14:paraId="1A213D51" w14:textId="0E56BA8F" w:rsidR="00BF7918" w:rsidRPr="00BF7918" w:rsidRDefault="00BF7918" w:rsidP="00BF7918">
      <w:pPr>
        <w:pStyle w:val="ListParagraph"/>
        <w:numPr>
          <w:ilvl w:val="0"/>
          <w:numId w:val="8"/>
        </w:numPr>
        <w:spacing w:after="26" w:line="240" w:lineRule="auto"/>
        <w:rPr>
          <w:rFonts w:ascii="Calibri" w:eastAsia="Times New Roman" w:hAnsi="Calibri" w:cs="Calibri"/>
          <w:bCs/>
          <w:sz w:val="22"/>
        </w:rPr>
      </w:pPr>
      <w:r w:rsidRPr="00BF7918">
        <w:rPr>
          <w:rFonts w:ascii="Calibri" w:eastAsia="Times New Roman" w:hAnsi="Calibri" w:cs="Calibri"/>
          <w:bCs/>
          <w:sz w:val="22"/>
        </w:rPr>
        <w:t>Szolgáltató a Keretszerződésből vagy a Kbt. vagy annak végrehajtási rendeleteiből fakadó szerződéses vagy egyéb kötelezettségét szándékosan vagy nagyfokú gondatlanságból megszegi,</w:t>
      </w:r>
    </w:p>
    <w:p w14:paraId="083A1BC7" w14:textId="37A97A63" w:rsidR="00BF7918" w:rsidRPr="00BF7918" w:rsidRDefault="00BF7918" w:rsidP="00BF7918">
      <w:pPr>
        <w:pStyle w:val="ListParagraph"/>
        <w:numPr>
          <w:ilvl w:val="0"/>
          <w:numId w:val="8"/>
        </w:numPr>
        <w:spacing w:after="26" w:line="240" w:lineRule="auto"/>
        <w:rPr>
          <w:rFonts w:ascii="Calibri" w:eastAsia="Times New Roman" w:hAnsi="Calibri" w:cs="Calibri"/>
          <w:bCs/>
          <w:sz w:val="22"/>
        </w:rPr>
      </w:pPr>
      <w:r w:rsidRPr="00BF7918">
        <w:rPr>
          <w:rFonts w:ascii="Calibri" w:eastAsia="Times New Roman" w:hAnsi="Calibri" w:cs="Calibri"/>
          <w:bCs/>
          <w:sz w:val="22"/>
        </w:rPr>
        <w:t>Szolgáltató vonatkozásában az ellene indított felszámolási eljárást jogerősen elrendelték, illetve a Szolgáltató végelszámolás alatt áll, vagy</w:t>
      </w:r>
    </w:p>
    <w:p w14:paraId="3848627B" w14:textId="2AF24B7F" w:rsidR="00BF7918" w:rsidRPr="00BF7918" w:rsidRDefault="00BF7918" w:rsidP="00BF7918">
      <w:pPr>
        <w:pStyle w:val="ListParagraph"/>
        <w:numPr>
          <w:ilvl w:val="0"/>
          <w:numId w:val="8"/>
        </w:numPr>
        <w:spacing w:after="26" w:line="240" w:lineRule="auto"/>
        <w:rPr>
          <w:rFonts w:ascii="Calibri" w:eastAsia="Times New Roman" w:hAnsi="Calibri" w:cs="Calibri"/>
          <w:bCs/>
          <w:sz w:val="22"/>
        </w:rPr>
      </w:pPr>
      <w:r w:rsidRPr="00BF7918">
        <w:rPr>
          <w:rFonts w:ascii="Calibri" w:eastAsia="Times New Roman" w:hAnsi="Calibri" w:cs="Calibri"/>
          <w:bCs/>
          <w:sz w:val="22"/>
        </w:rPr>
        <w:t>Szolgáltató adószámát az adóhatóság törli, Szolgáltató kényszertörlésére kerül sor vagy büntetőjogi intézkedésként Szolgáltató a Keretszerződés alapján nyújtott bármilyen tevékenység gyakorlásától jogerősen eltiltásra kerül.</w:t>
      </w:r>
    </w:p>
    <w:p w14:paraId="69E55071" w14:textId="5A608706" w:rsidR="00BF7918" w:rsidRDefault="00BF7918" w:rsidP="00BF7918">
      <w:pPr>
        <w:pStyle w:val="ListParagraph"/>
        <w:numPr>
          <w:ilvl w:val="0"/>
          <w:numId w:val="8"/>
        </w:numPr>
        <w:spacing w:after="26" w:line="240" w:lineRule="auto"/>
        <w:rPr>
          <w:rFonts w:ascii="Calibri" w:eastAsia="Times New Roman" w:hAnsi="Calibri" w:cs="Calibri"/>
          <w:bCs/>
          <w:sz w:val="22"/>
        </w:rPr>
      </w:pPr>
      <w:r w:rsidRPr="00BF7918">
        <w:rPr>
          <w:rFonts w:ascii="Calibri" w:eastAsia="Times New Roman" w:hAnsi="Calibri" w:cs="Calibri"/>
          <w:bCs/>
          <w:sz w:val="22"/>
        </w:rPr>
        <w:t>A kiszabott kötbérek értéke eléri a kötbérmaximumot.</w:t>
      </w:r>
    </w:p>
    <w:p w14:paraId="129CE7F4" w14:textId="77777777" w:rsidR="00BF7918" w:rsidRDefault="00BF7918" w:rsidP="00BF7918">
      <w:pPr>
        <w:spacing w:after="26" w:line="240" w:lineRule="auto"/>
        <w:rPr>
          <w:rFonts w:ascii="Calibri" w:eastAsia="Times New Roman" w:hAnsi="Calibri" w:cs="Calibri"/>
          <w:bCs/>
        </w:rPr>
      </w:pPr>
    </w:p>
    <w:p w14:paraId="66BA0C8E" w14:textId="0835BA68" w:rsidR="00BF7918" w:rsidRDefault="00BF7918" w:rsidP="00BF7918">
      <w:pPr>
        <w:pStyle w:val="ListParagraph"/>
        <w:numPr>
          <w:ilvl w:val="1"/>
          <w:numId w:val="1"/>
        </w:numPr>
        <w:spacing w:after="0" w:line="240" w:lineRule="auto"/>
        <w:ind w:left="426" w:hanging="568"/>
        <w:rPr>
          <w:rFonts w:ascii="Calibri" w:eastAsia="Calibri" w:hAnsi="Calibri" w:cs="Calibri"/>
          <w:sz w:val="22"/>
        </w:rPr>
      </w:pPr>
      <w:r w:rsidRPr="00BF7918">
        <w:rPr>
          <w:rFonts w:ascii="Calibri" w:eastAsia="Calibri" w:hAnsi="Calibri" w:cs="Calibri"/>
          <w:sz w:val="22"/>
        </w:rPr>
        <w:t>A Kbt. 143. § (2) bekezdésében foglaltak alapján Megrendelő a Keretszerződést – a Szolgáltató felé fennálló kártérítési kötelezettség nélkül – akkor is köteles a Szolgáltatóval szemben felmondani, vagy – a Ptk.-ban foglaltak szerint – attól elállni, ha a Keretszerződés megkötését követően jut tudomására, hogy a szerződő fél tekintetében a beszerzési eljárás során kizáró ok állt fenn, és ezért ki kellett volna zárni a beszerzési eljárásból.</w:t>
      </w:r>
    </w:p>
    <w:p w14:paraId="0B85EFB3" w14:textId="77777777" w:rsidR="00BF7918" w:rsidRPr="00BF7918" w:rsidRDefault="00BF7918" w:rsidP="00BF7918">
      <w:pPr>
        <w:pStyle w:val="ListParagraph"/>
        <w:spacing w:after="0" w:line="240" w:lineRule="auto"/>
        <w:ind w:left="426"/>
        <w:rPr>
          <w:rFonts w:ascii="Calibri" w:eastAsia="Calibri" w:hAnsi="Calibri" w:cs="Calibri"/>
          <w:sz w:val="22"/>
        </w:rPr>
      </w:pPr>
    </w:p>
    <w:p w14:paraId="0A809B2D" w14:textId="2982F55D" w:rsidR="00BF7918" w:rsidRPr="00BF7918" w:rsidRDefault="00BF7918" w:rsidP="00BF7918">
      <w:pPr>
        <w:pStyle w:val="ListParagraph"/>
        <w:numPr>
          <w:ilvl w:val="1"/>
          <w:numId w:val="1"/>
        </w:numPr>
        <w:spacing w:after="0" w:line="240" w:lineRule="auto"/>
        <w:ind w:left="426" w:hanging="568"/>
        <w:rPr>
          <w:rFonts w:ascii="Calibri" w:eastAsia="Calibri" w:hAnsi="Calibri" w:cs="Calibri"/>
          <w:sz w:val="22"/>
        </w:rPr>
      </w:pPr>
      <w:r w:rsidRPr="00BF7918">
        <w:rPr>
          <w:rFonts w:ascii="Calibri" w:eastAsia="Calibri" w:hAnsi="Calibri" w:cs="Calibri"/>
          <w:sz w:val="22"/>
        </w:rPr>
        <w:t>Megrendelő a Keretszerződést - a Szolgáltató felé fennálló kártérítési kötelezettség nélkül – felmondhatja, illetve attól elláthat, ha:</w:t>
      </w:r>
    </w:p>
    <w:p w14:paraId="02CDBCEE" w14:textId="46D0624B" w:rsidR="00BF7918" w:rsidRPr="00BF7918" w:rsidRDefault="00BF7918" w:rsidP="00BF7918">
      <w:pPr>
        <w:pStyle w:val="ListParagraph"/>
        <w:numPr>
          <w:ilvl w:val="0"/>
          <w:numId w:val="10"/>
        </w:numPr>
        <w:spacing w:after="0" w:line="240" w:lineRule="auto"/>
        <w:rPr>
          <w:rFonts w:ascii="Calibri" w:eastAsia="Calibri" w:hAnsi="Calibri" w:cs="Calibri"/>
          <w:sz w:val="22"/>
        </w:rPr>
      </w:pPr>
      <w:r w:rsidRPr="00BF7918">
        <w:rPr>
          <w:rFonts w:ascii="Calibri" w:eastAsia="Calibri" w:hAnsi="Calibri" w:cs="Calibri"/>
          <w:sz w:val="22"/>
        </w:rPr>
        <w:t>feltétlenül szükséges a Keretszerződés olyan lényeges módosítása, amely esetében a Kbt. 141. § alapján új közbeszerzési eljárást kell lefolytatni;</w:t>
      </w:r>
    </w:p>
    <w:p w14:paraId="29D5B70D" w14:textId="39F9FB14" w:rsidR="00BF7918" w:rsidRPr="00BF7918" w:rsidRDefault="00BF7918" w:rsidP="00BF7918">
      <w:pPr>
        <w:pStyle w:val="ListParagraph"/>
        <w:numPr>
          <w:ilvl w:val="0"/>
          <w:numId w:val="10"/>
        </w:numPr>
        <w:spacing w:after="0" w:line="240" w:lineRule="auto"/>
        <w:rPr>
          <w:rFonts w:ascii="Calibri" w:eastAsia="Calibri" w:hAnsi="Calibri" w:cs="Calibri"/>
          <w:sz w:val="22"/>
        </w:rPr>
      </w:pPr>
      <w:r w:rsidRPr="00BF7918">
        <w:rPr>
          <w:rFonts w:ascii="Calibri" w:eastAsia="Calibri" w:hAnsi="Calibri" w:cs="Calibri"/>
          <w:sz w:val="22"/>
        </w:rPr>
        <w:t>Szolgáltató nem biztosítja a Kbt. 138. §-ban foglaltak betartását, vagy a Szolgáltató személyében érvényesen olyan jogutódlás következett be, amely nem felel meg a Kbt. 139. §-ban foglaltaknak vagy</w:t>
      </w:r>
    </w:p>
    <w:p w14:paraId="06DC373C" w14:textId="4621FD9D" w:rsidR="00BF7918" w:rsidRDefault="00BF7918" w:rsidP="00BF7918">
      <w:pPr>
        <w:pStyle w:val="ListParagraph"/>
        <w:numPr>
          <w:ilvl w:val="0"/>
          <w:numId w:val="10"/>
        </w:numPr>
        <w:spacing w:after="0" w:line="240" w:lineRule="auto"/>
        <w:rPr>
          <w:rFonts w:ascii="Calibri" w:eastAsia="Calibri" w:hAnsi="Calibri" w:cs="Calibri"/>
          <w:sz w:val="22"/>
        </w:rPr>
      </w:pPr>
      <w:r w:rsidRPr="00BF7918">
        <w:rPr>
          <w:rFonts w:ascii="Calibri" w:eastAsia="Calibri" w:hAnsi="Calibri" w:cs="Calibri"/>
          <w:sz w:val="22"/>
        </w:rPr>
        <w:t>az EUMSZ 258. cikke alapján a közbeszerzés szabályainak megszegése miatt kötelezettségszegési eljárás indult vagy az Európai Unió Bírósága az EUMSZ 258. cikke alapján indított eljárásban kimondta, hogy az Európai Unió jogából eredő valamely kötelezettség tekintetében kötelezettségszegés történt, és a bíróság által megállapított jogsértés miatt a Keretszerződés nem semmis.</w:t>
      </w:r>
    </w:p>
    <w:p w14:paraId="7E71F8EA" w14:textId="77777777" w:rsidR="00BF7918" w:rsidRPr="00BF7918" w:rsidRDefault="00BF7918" w:rsidP="00BF7918">
      <w:pPr>
        <w:pStyle w:val="ListParagraph"/>
        <w:spacing w:after="0" w:line="240" w:lineRule="auto"/>
        <w:ind w:left="426"/>
        <w:rPr>
          <w:rFonts w:ascii="Calibri" w:eastAsia="Calibri" w:hAnsi="Calibri" w:cs="Calibri"/>
          <w:sz w:val="22"/>
        </w:rPr>
      </w:pPr>
    </w:p>
    <w:p w14:paraId="493FA42E" w14:textId="5B6ED3B6" w:rsidR="00BF7918" w:rsidRDefault="00BF7918" w:rsidP="00BF7918">
      <w:pPr>
        <w:pStyle w:val="ListParagraph"/>
        <w:numPr>
          <w:ilvl w:val="1"/>
          <w:numId w:val="1"/>
        </w:numPr>
        <w:spacing w:after="0" w:line="240" w:lineRule="auto"/>
        <w:ind w:left="426" w:hanging="568"/>
        <w:rPr>
          <w:rFonts w:ascii="Calibri" w:eastAsia="Calibri" w:hAnsi="Calibri" w:cs="Calibri"/>
          <w:sz w:val="22"/>
        </w:rPr>
      </w:pPr>
      <w:r w:rsidRPr="00BF7918">
        <w:rPr>
          <w:rFonts w:ascii="Calibri" w:eastAsia="Calibri" w:hAnsi="Calibri" w:cs="Calibri"/>
          <w:sz w:val="22"/>
        </w:rPr>
        <w:t>Felek a rendes felmondás jogát kizárják.</w:t>
      </w:r>
    </w:p>
    <w:p w14:paraId="788ADB41" w14:textId="77777777" w:rsidR="00BF7918" w:rsidRPr="00BF7918" w:rsidRDefault="00BF7918" w:rsidP="00BF7918">
      <w:pPr>
        <w:pStyle w:val="ListParagraph"/>
        <w:spacing w:after="0" w:line="240" w:lineRule="auto"/>
        <w:ind w:left="426"/>
        <w:rPr>
          <w:rFonts w:ascii="Calibri" w:eastAsia="Calibri" w:hAnsi="Calibri" w:cs="Calibri"/>
          <w:sz w:val="22"/>
        </w:rPr>
      </w:pPr>
    </w:p>
    <w:p w14:paraId="298A5912" w14:textId="248EF9A9" w:rsidR="00BF7918" w:rsidRPr="00BF7918" w:rsidRDefault="00BF7918" w:rsidP="00BF7918">
      <w:pPr>
        <w:pStyle w:val="ListParagraph"/>
        <w:numPr>
          <w:ilvl w:val="1"/>
          <w:numId w:val="1"/>
        </w:numPr>
        <w:spacing w:after="0" w:line="240" w:lineRule="auto"/>
        <w:ind w:left="426" w:hanging="568"/>
        <w:rPr>
          <w:rFonts w:ascii="Calibri" w:eastAsia="Calibri" w:hAnsi="Calibri" w:cs="Calibri"/>
          <w:sz w:val="22"/>
        </w:rPr>
      </w:pPr>
      <w:r w:rsidRPr="00BF7918">
        <w:rPr>
          <w:rFonts w:ascii="Calibri" w:eastAsia="Calibri" w:hAnsi="Calibri" w:cs="Calibri"/>
          <w:sz w:val="22"/>
        </w:rPr>
        <w:t>A Kbt. 143. § (3) bekezdésében foglaltak értelmében a Megrendelő – a Szolgáltató felé fennálló kártérítési kötelezettség nélkül – jogosult és egyben köteles a Keretszerződést felmondani, ha szükséges olyan határidővel, amely lehetővé teszi, hogy a Keretszerződéssel érintett feladata ellátásáról gondoskodni tudjon –, ha</w:t>
      </w:r>
    </w:p>
    <w:p w14:paraId="3B87D1A5" w14:textId="77777777" w:rsidR="00BF7918" w:rsidRPr="00BF7918" w:rsidRDefault="00BF7918" w:rsidP="00BF7918">
      <w:pPr>
        <w:pStyle w:val="ListParagraph"/>
        <w:spacing w:after="0" w:line="240" w:lineRule="auto"/>
        <w:ind w:left="426"/>
        <w:rPr>
          <w:rFonts w:ascii="Calibri" w:eastAsia="Calibri" w:hAnsi="Calibri" w:cs="Calibri"/>
          <w:sz w:val="22"/>
        </w:rPr>
      </w:pPr>
      <w:r w:rsidRPr="00BF7918">
        <w:rPr>
          <w:rFonts w:ascii="Calibri" w:eastAsia="Calibri" w:hAnsi="Calibri" w:cs="Calibri"/>
          <w:sz w:val="22"/>
        </w:rPr>
        <w:t xml:space="preserve">a) Szolgáltatóban közvetetten vagy közvetlenül 25%-ot meghaladó tulajdoni részesedést szerez valamely olyan jogi személy vagy személyes joga szerint jogképes szervezet, amely tekintetében fennáll a Kbt. 62. § (1) bekezdés k) pont </w:t>
      </w:r>
      <w:proofErr w:type="spellStart"/>
      <w:r w:rsidRPr="00BF7918">
        <w:rPr>
          <w:rFonts w:ascii="Calibri" w:eastAsia="Calibri" w:hAnsi="Calibri" w:cs="Calibri"/>
          <w:sz w:val="22"/>
        </w:rPr>
        <w:t>kb</w:t>
      </w:r>
      <w:proofErr w:type="spellEnd"/>
      <w:r w:rsidRPr="00BF7918">
        <w:rPr>
          <w:rFonts w:ascii="Calibri" w:eastAsia="Calibri" w:hAnsi="Calibri" w:cs="Calibri"/>
          <w:sz w:val="22"/>
        </w:rPr>
        <w:t>) alpontjában meghatározott feltétel;</w:t>
      </w:r>
    </w:p>
    <w:p w14:paraId="64827311" w14:textId="77777777" w:rsidR="00BF7918" w:rsidRDefault="00BF7918" w:rsidP="00BF7918">
      <w:pPr>
        <w:pStyle w:val="ListParagraph"/>
        <w:spacing w:after="0" w:line="240" w:lineRule="auto"/>
        <w:ind w:left="426"/>
        <w:rPr>
          <w:rFonts w:ascii="Calibri" w:eastAsia="Calibri" w:hAnsi="Calibri" w:cs="Calibri"/>
          <w:sz w:val="22"/>
        </w:rPr>
      </w:pPr>
      <w:r w:rsidRPr="00BF7918">
        <w:rPr>
          <w:rFonts w:ascii="Calibri" w:eastAsia="Calibri" w:hAnsi="Calibri" w:cs="Calibri"/>
          <w:sz w:val="22"/>
        </w:rPr>
        <w:t xml:space="preserve">b) a Szolgáltató közvetetten vagy közvetlenül 25%-ot meghaladó tulajdoni részesedést szerez valamely olyan jogi személyben vagy személyes joga szerint jogképes szervezetben, amely tekintetében fennáll a Kbt. 62. § (1) bekezdés k) pont </w:t>
      </w:r>
      <w:proofErr w:type="spellStart"/>
      <w:r w:rsidRPr="00BF7918">
        <w:rPr>
          <w:rFonts w:ascii="Calibri" w:eastAsia="Calibri" w:hAnsi="Calibri" w:cs="Calibri"/>
          <w:sz w:val="22"/>
        </w:rPr>
        <w:t>kb</w:t>
      </w:r>
      <w:proofErr w:type="spellEnd"/>
      <w:r w:rsidRPr="00BF7918">
        <w:rPr>
          <w:rFonts w:ascii="Calibri" w:eastAsia="Calibri" w:hAnsi="Calibri" w:cs="Calibri"/>
          <w:sz w:val="22"/>
        </w:rPr>
        <w:t>) alpontjában meghatározott feltétel.</w:t>
      </w:r>
    </w:p>
    <w:p w14:paraId="26AB23AB" w14:textId="77777777" w:rsidR="00BF7918" w:rsidRPr="00BF7918" w:rsidRDefault="00BF7918" w:rsidP="00BF7918">
      <w:pPr>
        <w:spacing w:after="0" w:line="240" w:lineRule="auto"/>
        <w:rPr>
          <w:rFonts w:ascii="Calibri" w:eastAsia="Calibri" w:hAnsi="Calibri" w:cs="Calibri"/>
        </w:rPr>
      </w:pPr>
    </w:p>
    <w:p w14:paraId="7B8541FE" w14:textId="5089B4B3" w:rsidR="00BF7918" w:rsidRDefault="00BF7918" w:rsidP="00BF7918">
      <w:pPr>
        <w:pStyle w:val="ListParagraph"/>
        <w:numPr>
          <w:ilvl w:val="1"/>
          <w:numId w:val="1"/>
        </w:numPr>
        <w:spacing w:after="0" w:line="240" w:lineRule="auto"/>
        <w:ind w:left="426" w:hanging="568"/>
        <w:rPr>
          <w:rFonts w:ascii="Calibri" w:eastAsia="Calibri" w:hAnsi="Calibri" w:cs="Calibri"/>
          <w:sz w:val="22"/>
        </w:rPr>
      </w:pPr>
      <w:r w:rsidRPr="00BF7918">
        <w:rPr>
          <w:rFonts w:ascii="Calibri" w:eastAsia="Calibri" w:hAnsi="Calibri" w:cs="Calibri"/>
          <w:sz w:val="22"/>
        </w:rPr>
        <w:lastRenderedPageBreak/>
        <w:t>Megrendelő a Keretszerződést azonnali hatállyal jogosult és köteles felmondani, amennyiben Szolgáltató az ukrajnai helyzetet destabilizáló orosz intézkedések miatt hozott korlátozó intézkedésekről szóló 833/2014/EU tanácsi rendelet (továbbiakban: Rendelet) alapján a Keretszerződés megkötését követően kerül a Rendelet személyi hatálya alá.</w:t>
      </w:r>
    </w:p>
    <w:p w14:paraId="0EFC5C7F" w14:textId="77777777" w:rsidR="00BF7918" w:rsidRPr="00BF7918" w:rsidRDefault="00BF7918" w:rsidP="00BF7918">
      <w:pPr>
        <w:pStyle w:val="ListParagraph"/>
        <w:spacing w:after="0" w:line="240" w:lineRule="auto"/>
        <w:ind w:left="426"/>
        <w:rPr>
          <w:rFonts w:ascii="Calibri" w:eastAsia="Calibri" w:hAnsi="Calibri" w:cs="Calibri"/>
          <w:sz w:val="22"/>
        </w:rPr>
      </w:pPr>
    </w:p>
    <w:p w14:paraId="42419FEA" w14:textId="77777777" w:rsidR="00BF7918" w:rsidRPr="00BF7918" w:rsidRDefault="00BF7918" w:rsidP="00BF7918">
      <w:pPr>
        <w:pStyle w:val="ListParagraph"/>
        <w:numPr>
          <w:ilvl w:val="1"/>
          <w:numId w:val="1"/>
        </w:numPr>
        <w:spacing w:after="0" w:line="240" w:lineRule="auto"/>
        <w:ind w:left="426" w:hanging="568"/>
        <w:rPr>
          <w:rFonts w:ascii="Calibri" w:eastAsia="Calibri" w:hAnsi="Calibri" w:cs="Calibri"/>
          <w:sz w:val="22"/>
        </w:rPr>
      </w:pPr>
      <w:r w:rsidRPr="00BF7918">
        <w:rPr>
          <w:rFonts w:ascii="Calibri" w:eastAsia="Calibri" w:hAnsi="Calibri" w:cs="Calibri"/>
          <w:sz w:val="22"/>
        </w:rPr>
        <w:t>Amennyiben a tilalom csak a Szolgáltató által a teljesítésbe a szerződéses érték 10 %-át meghaladó mértékben bevont alvállalkozója, szállítója vagy a közbeszerzési eljárás során kapacitást biztosító szervezete tekintetében áll fenn, – a Kbt. vonatkozó rendelkezéseinek betartása mellett – a Ptk. 6:111. § alapján a szerződés érvényessé tételére van lehetőség a tilalommal érintett gazdasági szereplő cseréjével. Amennyiben Szolgáltató a Rendelet szerinti személyi tilalom hatálya alá kerülésnek a Megrendelő tudomására jutástól számított 15 napon belül vagy a Megrendelő által külön megjelölt határidőn belül nem tud a tilalom hatálya alá nem tartozó személyt a tilalommal érintett, a teljesítésben részt vevő, a szerződéses érték 10 %-át meghaladó alvállalkozója, szállítója vagy kapacitást biztosító szervezete helyett biztosítani, Megrendelő azonnali hatállyal jogosult és köteles a szerződést felmondani.</w:t>
      </w:r>
    </w:p>
    <w:p w14:paraId="6AA0AA8C" w14:textId="77777777" w:rsidR="00BF7918" w:rsidRPr="00BF7918" w:rsidRDefault="00BF7918" w:rsidP="00BF7918">
      <w:pPr>
        <w:pStyle w:val="ListParagraph"/>
        <w:spacing w:after="0" w:line="240" w:lineRule="auto"/>
        <w:ind w:left="426"/>
        <w:rPr>
          <w:rFonts w:ascii="Calibri" w:eastAsia="Calibri" w:hAnsi="Calibri" w:cs="Calibri"/>
          <w:sz w:val="22"/>
        </w:rPr>
      </w:pPr>
      <w:r w:rsidRPr="00BF7918">
        <w:rPr>
          <w:rFonts w:ascii="Calibri" w:eastAsia="Calibri" w:hAnsi="Calibri" w:cs="Calibri"/>
          <w:sz w:val="22"/>
        </w:rPr>
        <w:t>Szolgáltatót a fentiekre tekintettel a Keretszerződés érvényességének ideje alatt folyamatosan bejelentési kötelezettség terheli a tilalom személyi hatályának fennállása tekintetében. Erre tekintettel amennyiben Szolgálttó a Rendelet szerinti tilalom fennállásáról tudomást szerez, 3 munkanapon belül köteles azt a Megrendelőnek írásban bejelenteni.</w:t>
      </w:r>
    </w:p>
    <w:p w14:paraId="2127792D" w14:textId="30BBB532" w:rsidR="00BF7918" w:rsidRDefault="00BF7918" w:rsidP="00BF7918">
      <w:pPr>
        <w:pStyle w:val="ListParagraph"/>
        <w:spacing w:after="0" w:line="240" w:lineRule="auto"/>
        <w:ind w:left="426"/>
        <w:rPr>
          <w:rFonts w:ascii="Calibri" w:eastAsia="Calibri" w:hAnsi="Calibri" w:cs="Calibri"/>
          <w:sz w:val="22"/>
        </w:rPr>
      </w:pPr>
      <w:r w:rsidRPr="00BF7918">
        <w:rPr>
          <w:rFonts w:ascii="Calibri" w:eastAsia="Calibri" w:hAnsi="Calibri" w:cs="Calibri"/>
          <w:sz w:val="22"/>
        </w:rPr>
        <w:t>Megrendelő jogosult a tilalom fennállását a Keretszerződés teljes időtartama alatt bármikor ellenőrizni. Amennyiben Szolgáltató a Megrendelő felszólítására nem igazolja, vagy nem képes igazolni a tilalom személyi hatálya alá tartozás hiányát, Megrendelő jogosult és köteles a szerződést azonnali hatállyal felmondani.</w:t>
      </w:r>
    </w:p>
    <w:p w14:paraId="11DCB30A" w14:textId="77777777" w:rsidR="00BF7918" w:rsidRDefault="00BF7918" w:rsidP="00CB73BB">
      <w:pPr>
        <w:pStyle w:val="ListParagraph"/>
        <w:spacing w:after="0" w:line="240" w:lineRule="auto"/>
        <w:ind w:left="426"/>
        <w:rPr>
          <w:rFonts w:ascii="Calibri" w:eastAsia="Calibri" w:hAnsi="Calibri" w:cs="Calibri"/>
          <w:sz w:val="22"/>
        </w:rPr>
      </w:pPr>
      <w:r w:rsidRPr="00CB73BB">
        <w:rPr>
          <w:rFonts w:ascii="Calibri" w:eastAsia="Calibri" w:hAnsi="Calibri" w:cs="Calibri"/>
          <w:sz w:val="22"/>
        </w:rPr>
        <w:t>A jelen pont rendelkezései mindaddig érvényben maradnak, amíg a Rendelet alkalmazásának kötelezettsége a Megrendelő részéről fennáll.</w:t>
      </w:r>
    </w:p>
    <w:p w14:paraId="22CD157E" w14:textId="77777777" w:rsidR="00CB73BB" w:rsidRPr="00CB73BB" w:rsidRDefault="00CB73BB" w:rsidP="00CB73BB">
      <w:pPr>
        <w:pStyle w:val="ListParagraph"/>
        <w:spacing w:after="0" w:line="240" w:lineRule="auto"/>
        <w:ind w:left="426"/>
        <w:rPr>
          <w:rFonts w:ascii="Calibri" w:eastAsia="Calibri" w:hAnsi="Calibri" w:cs="Calibri"/>
          <w:sz w:val="22"/>
        </w:rPr>
      </w:pPr>
    </w:p>
    <w:p w14:paraId="5ACD4D5D" w14:textId="62F3F7E3" w:rsidR="00BF7918" w:rsidRDefault="00BF7918" w:rsidP="00CB73BB">
      <w:pPr>
        <w:pStyle w:val="ListParagraph"/>
        <w:numPr>
          <w:ilvl w:val="0"/>
          <w:numId w:val="1"/>
        </w:numPr>
        <w:spacing w:after="26" w:line="240" w:lineRule="auto"/>
        <w:jc w:val="center"/>
        <w:rPr>
          <w:rFonts w:ascii="Calibri" w:eastAsia="Times New Roman" w:hAnsi="Calibri" w:cs="Calibri"/>
          <w:b/>
          <w:sz w:val="22"/>
        </w:rPr>
      </w:pPr>
      <w:r w:rsidRPr="00CB73BB">
        <w:rPr>
          <w:rFonts w:ascii="Calibri" w:eastAsia="Times New Roman" w:hAnsi="Calibri" w:cs="Calibri"/>
          <w:b/>
          <w:sz w:val="22"/>
        </w:rPr>
        <w:t>A Felek közötti kapcsolattartás</w:t>
      </w:r>
    </w:p>
    <w:p w14:paraId="0AD2564B" w14:textId="77777777" w:rsidR="00CB73BB" w:rsidRPr="00CB73BB" w:rsidRDefault="00CB73BB" w:rsidP="00CB73BB">
      <w:pPr>
        <w:pStyle w:val="ListParagraph"/>
        <w:spacing w:after="26" w:line="240" w:lineRule="auto"/>
        <w:rPr>
          <w:rFonts w:ascii="Calibri" w:eastAsia="Times New Roman" w:hAnsi="Calibri" w:cs="Calibri"/>
          <w:b/>
          <w:sz w:val="22"/>
        </w:rPr>
      </w:pPr>
    </w:p>
    <w:p w14:paraId="15C8B8D0" w14:textId="5A24E0E8" w:rsidR="00BF7918" w:rsidRDefault="00BF7918" w:rsidP="00CB73BB">
      <w:pPr>
        <w:pStyle w:val="ListParagraph"/>
        <w:numPr>
          <w:ilvl w:val="1"/>
          <w:numId w:val="1"/>
        </w:numPr>
        <w:spacing w:after="0" w:line="240" w:lineRule="auto"/>
        <w:ind w:left="426" w:hanging="568"/>
        <w:rPr>
          <w:rFonts w:ascii="Calibri" w:eastAsia="Calibri" w:hAnsi="Calibri" w:cs="Calibri"/>
          <w:sz w:val="22"/>
        </w:rPr>
      </w:pPr>
      <w:r w:rsidRPr="00CB73BB">
        <w:rPr>
          <w:rFonts w:ascii="Calibri" w:eastAsia="Calibri" w:hAnsi="Calibri" w:cs="Calibri"/>
          <w:sz w:val="22"/>
        </w:rPr>
        <w:t>A Keretszerződésben Felek szakmai kapcsolattartásra kijelölt képviselői:</w:t>
      </w:r>
    </w:p>
    <w:p w14:paraId="1B55747C" w14:textId="004E57F9" w:rsidR="00CB73BB" w:rsidRPr="00E027EB" w:rsidRDefault="00CB73BB" w:rsidP="00CB73BB">
      <w:pPr>
        <w:pStyle w:val="num11"/>
        <w:numPr>
          <w:ilvl w:val="0"/>
          <w:numId w:val="0"/>
        </w:numPr>
        <w:overflowPunct w:val="0"/>
        <w:autoSpaceDE w:val="0"/>
        <w:ind w:left="426"/>
        <w:rPr>
          <w:rFonts w:ascii="Calibri" w:hAnsi="Calibri"/>
          <w:sz w:val="22"/>
          <w:szCs w:val="22"/>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65"/>
        <w:gridCol w:w="4177"/>
      </w:tblGrid>
      <w:tr w:rsidR="00CB73BB" w:rsidRPr="00E027EB" w14:paraId="76136331" w14:textId="77777777" w:rsidTr="00FD34AE">
        <w:tc>
          <w:tcPr>
            <w:tcW w:w="4165" w:type="dxa"/>
            <w:shd w:val="clear" w:color="auto" w:fill="auto"/>
          </w:tcPr>
          <w:p w14:paraId="3862888C" w14:textId="77777777" w:rsidR="00CB73BB" w:rsidRPr="00E027EB" w:rsidRDefault="00CB73BB" w:rsidP="00FD34AE">
            <w:pPr>
              <w:overflowPunct w:val="0"/>
              <w:autoSpaceDE w:val="0"/>
              <w:adjustRightInd w:val="0"/>
              <w:spacing w:after="0" w:line="240" w:lineRule="auto"/>
              <w:rPr>
                <w:rFonts w:ascii="Calibri" w:hAnsi="Calibri" w:cs="Calibri"/>
              </w:rPr>
            </w:pPr>
            <w:r w:rsidRPr="00E027EB">
              <w:rPr>
                <w:rFonts w:ascii="Calibri" w:hAnsi="Calibri" w:cs="Calibri"/>
              </w:rPr>
              <w:t>Megrendelő részéről kapcsolattartásra jogosult</w:t>
            </w:r>
          </w:p>
        </w:tc>
        <w:tc>
          <w:tcPr>
            <w:tcW w:w="4177" w:type="dxa"/>
            <w:shd w:val="clear" w:color="auto" w:fill="auto"/>
          </w:tcPr>
          <w:p w14:paraId="371D31FC" w14:textId="77777777" w:rsidR="00CB73BB" w:rsidRPr="00E027EB" w:rsidRDefault="00CB73BB" w:rsidP="00FD34AE">
            <w:pPr>
              <w:overflowPunct w:val="0"/>
              <w:autoSpaceDE w:val="0"/>
              <w:adjustRightInd w:val="0"/>
              <w:spacing w:after="0" w:line="240" w:lineRule="auto"/>
              <w:rPr>
                <w:rFonts w:ascii="Calibri" w:hAnsi="Calibri" w:cs="Calibri"/>
              </w:rPr>
            </w:pPr>
          </w:p>
        </w:tc>
      </w:tr>
      <w:tr w:rsidR="00CB73BB" w:rsidRPr="00E027EB" w14:paraId="66AC53CF" w14:textId="77777777" w:rsidTr="00FD34AE">
        <w:tc>
          <w:tcPr>
            <w:tcW w:w="4165" w:type="dxa"/>
            <w:shd w:val="clear" w:color="auto" w:fill="auto"/>
          </w:tcPr>
          <w:p w14:paraId="60D1360D" w14:textId="77777777" w:rsidR="00CB73BB" w:rsidRPr="00E027EB" w:rsidRDefault="00CB73BB" w:rsidP="00FD34AE">
            <w:pPr>
              <w:overflowPunct w:val="0"/>
              <w:autoSpaceDE w:val="0"/>
              <w:adjustRightInd w:val="0"/>
              <w:spacing w:after="0" w:line="240" w:lineRule="auto"/>
              <w:rPr>
                <w:rFonts w:ascii="Calibri" w:hAnsi="Calibri" w:cs="Calibri"/>
              </w:rPr>
            </w:pPr>
            <w:r w:rsidRPr="00E027EB">
              <w:rPr>
                <w:rFonts w:ascii="Calibri" w:hAnsi="Calibri" w:cs="Calibri"/>
              </w:rPr>
              <w:t>neve:</w:t>
            </w:r>
          </w:p>
        </w:tc>
        <w:tc>
          <w:tcPr>
            <w:tcW w:w="4177" w:type="dxa"/>
            <w:shd w:val="clear" w:color="auto" w:fill="auto"/>
          </w:tcPr>
          <w:p w14:paraId="55137640" w14:textId="77777777" w:rsidR="00CB73BB" w:rsidRPr="00E027EB" w:rsidRDefault="00CB73BB" w:rsidP="00FD34AE">
            <w:pPr>
              <w:overflowPunct w:val="0"/>
              <w:autoSpaceDE w:val="0"/>
              <w:adjustRightInd w:val="0"/>
              <w:spacing w:after="0" w:line="240" w:lineRule="auto"/>
              <w:rPr>
                <w:rFonts w:ascii="Calibri" w:hAnsi="Calibri" w:cs="Calibri"/>
              </w:rPr>
            </w:pPr>
            <w:r w:rsidRPr="00E027EB">
              <w:rPr>
                <w:rFonts w:ascii="Calibri" w:eastAsia="Times New Roman" w:hAnsi="Calibri" w:cs="Calibri"/>
                <w:noProof/>
              </w:rPr>
              <w:t>Varga Gabriella</w:t>
            </w:r>
          </w:p>
        </w:tc>
      </w:tr>
      <w:tr w:rsidR="00CB73BB" w:rsidRPr="00E027EB" w14:paraId="09117BD4" w14:textId="77777777" w:rsidTr="00FD34AE">
        <w:tc>
          <w:tcPr>
            <w:tcW w:w="4165" w:type="dxa"/>
            <w:shd w:val="clear" w:color="auto" w:fill="auto"/>
          </w:tcPr>
          <w:p w14:paraId="7C180EE0" w14:textId="77777777" w:rsidR="00CB73BB" w:rsidRPr="00E027EB" w:rsidRDefault="00CB73BB" w:rsidP="00FD34AE">
            <w:pPr>
              <w:overflowPunct w:val="0"/>
              <w:autoSpaceDE w:val="0"/>
              <w:adjustRightInd w:val="0"/>
              <w:spacing w:after="0" w:line="240" w:lineRule="auto"/>
              <w:rPr>
                <w:rFonts w:ascii="Calibri" w:hAnsi="Calibri" w:cs="Calibri"/>
              </w:rPr>
            </w:pPr>
            <w:r w:rsidRPr="00E027EB">
              <w:rPr>
                <w:rFonts w:ascii="Calibri" w:hAnsi="Calibri" w:cs="Calibri"/>
              </w:rPr>
              <w:t>beosztása:</w:t>
            </w:r>
          </w:p>
        </w:tc>
        <w:tc>
          <w:tcPr>
            <w:tcW w:w="4177" w:type="dxa"/>
            <w:shd w:val="clear" w:color="auto" w:fill="auto"/>
          </w:tcPr>
          <w:p w14:paraId="41FFB00B" w14:textId="77777777" w:rsidR="00CB73BB" w:rsidRPr="00E027EB" w:rsidRDefault="00CB73BB" w:rsidP="00FD34AE">
            <w:pPr>
              <w:overflowPunct w:val="0"/>
              <w:autoSpaceDE w:val="0"/>
              <w:adjustRightInd w:val="0"/>
              <w:spacing w:after="0" w:line="240" w:lineRule="auto"/>
              <w:rPr>
                <w:rFonts w:ascii="Calibri" w:hAnsi="Calibri" w:cs="Calibri"/>
              </w:rPr>
            </w:pPr>
            <w:r w:rsidRPr="00E027EB">
              <w:rPr>
                <w:rFonts w:ascii="Calibri" w:eastAsia="Times New Roman" w:hAnsi="Calibri" w:cs="Calibri"/>
                <w:noProof/>
              </w:rPr>
              <w:t>ügyfélkapcsolati menedzser</w:t>
            </w:r>
          </w:p>
        </w:tc>
      </w:tr>
      <w:tr w:rsidR="00CB73BB" w:rsidRPr="00E027EB" w14:paraId="67F7BB4C" w14:textId="77777777" w:rsidTr="00FD34AE">
        <w:tc>
          <w:tcPr>
            <w:tcW w:w="4165" w:type="dxa"/>
            <w:shd w:val="clear" w:color="auto" w:fill="auto"/>
          </w:tcPr>
          <w:p w14:paraId="7EC821B8" w14:textId="77777777" w:rsidR="00CB73BB" w:rsidRPr="00E027EB" w:rsidRDefault="00CB73BB" w:rsidP="00FD34AE">
            <w:pPr>
              <w:overflowPunct w:val="0"/>
              <w:autoSpaceDE w:val="0"/>
              <w:adjustRightInd w:val="0"/>
              <w:spacing w:after="0" w:line="240" w:lineRule="auto"/>
              <w:rPr>
                <w:rFonts w:ascii="Calibri" w:hAnsi="Calibri" w:cs="Calibri"/>
              </w:rPr>
            </w:pPr>
            <w:r w:rsidRPr="00E027EB">
              <w:rPr>
                <w:rFonts w:ascii="Calibri" w:hAnsi="Calibri" w:cs="Calibri"/>
              </w:rPr>
              <w:t>levelezési címe:</w:t>
            </w:r>
          </w:p>
        </w:tc>
        <w:tc>
          <w:tcPr>
            <w:tcW w:w="4177" w:type="dxa"/>
            <w:shd w:val="clear" w:color="auto" w:fill="auto"/>
          </w:tcPr>
          <w:p w14:paraId="5EC28867" w14:textId="77777777" w:rsidR="00CB73BB" w:rsidRPr="00E027EB" w:rsidRDefault="00CB73BB" w:rsidP="00FD34AE">
            <w:pPr>
              <w:overflowPunct w:val="0"/>
              <w:autoSpaceDE w:val="0"/>
              <w:adjustRightInd w:val="0"/>
              <w:spacing w:after="0" w:line="240" w:lineRule="auto"/>
              <w:rPr>
                <w:rFonts w:ascii="Calibri" w:hAnsi="Calibri" w:cs="Calibri"/>
              </w:rPr>
            </w:pPr>
            <w:r w:rsidRPr="00E027EB">
              <w:rPr>
                <w:rFonts w:ascii="Calibri" w:eastAsia="Times New Roman" w:hAnsi="Calibri" w:cs="Calibri"/>
                <w:lang w:eastAsia="hu-HU"/>
              </w:rPr>
              <w:t>1025 Budapest, Nagybányai út 92.</w:t>
            </w:r>
          </w:p>
        </w:tc>
      </w:tr>
      <w:tr w:rsidR="00CB73BB" w:rsidRPr="00E027EB" w14:paraId="4BD73D0F" w14:textId="77777777" w:rsidTr="00FD34AE">
        <w:tc>
          <w:tcPr>
            <w:tcW w:w="4165" w:type="dxa"/>
            <w:shd w:val="clear" w:color="auto" w:fill="auto"/>
          </w:tcPr>
          <w:p w14:paraId="25D93152" w14:textId="77777777" w:rsidR="00CB73BB" w:rsidRPr="00E027EB" w:rsidRDefault="00CB73BB" w:rsidP="00FD34AE">
            <w:pPr>
              <w:overflowPunct w:val="0"/>
              <w:autoSpaceDE w:val="0"/>
              <w:adjustRightInd w:val="0"/>
              <w:spacing w:after="0" w:line="240" w:lineRule="auto"/>
              <w:rPr>
                <w:rFonts w:ascii="Calibri" w:hAnsi="Calibri" w:cs="Calibri"/>
              </w:rPr>
            </w:pPr>
            <w:r w:rsidRPr="00E027EB">
              <w:rPr>
                <w:rFonts w:ascii="Calibri" w:hAnsi="Calibri" w:cs="Calibri"/>
              </w:rPr>
              <w:t>telefonszáma:</w:t>
            </w:r>
          </w:p>
        </w:tc>
        <w:tc>
          <w:tcPr>
            <w:tcW w:w="4177" w:type="dxa"/>
            <w:shd w:val="clear" w:color="auto" w:fill="auto"/>
          </w:tcPr>
          <w:p w14:paraId="1845E10C" w14:textId="77777777" w:rsidR="00CB73BB" w:rsidRPr="00E027EB" w:rsidRDefault="00CB73BB" w:rsidP="00FD34AE">
            <w:pPr>
              <w:overflowPunct w:val="0"/>
              <w:autoSpaceDE w:val="0"/>
              <w:adjustRightInd w:val="0"/>
              <w:spacing w:after="0" w:line="240" w:lineRule="auto"/>
              <w:rPr>
                <w:rFonts w:ascii="Calibri" w:hAnsi="Calibri" w:cs="Calibri"/>
              </w:rPr>
            </w:pPr>
            <w:r w:rsidRPr="00E027EB">
              <w:rPr>
                <w:rFonts w:ascii="Calibri" w:eastAsia="Times New Roman" w:hAnsi="Calibri" w:cs="Calibri"/>
                <w:noProof/>
              </w:rPr>
              <w:t>+36 70 724 5428</w:t>
            </w:r>
          </w:p>
        </w:tc>
      </w:tr>
      <w:tr w:rsidR="00CB73BB" w:rsidRPr="00E027EB" w14:paraId="2F2F8C64" w14:textId="77777777" w:rsidTr="00FD34AE">
        <w:tc>
          <w:tcPr>
            <w:tcW w:w="4165" w:type="dxa"/>
            <w:shd w:val="clear" w:color="auto" w:fill="auto"/>
          </w:tcPr>
          <w:p w14:paraId="1B4E4F07" w14:textId="77777777" w:rsidR="00CB73BB" w:rsidRPr="00E027EB" w:rsidRDefault="00CB73BB" w:rsidP="00FD34AE">
            <w:pPr>
              <w:overflowPunct w:val="0"/>
              <w:autoSpaceDE w:val="0"/>
              <w:adjustRightInd w:val="0"/>
              <w:spacing w:after="0" w:line="240" w:lineRule="auto"/>
              <w:rPr>
                <w:rFonts w:ascii="Calibri" w:hAnsi="Calibri" w:cs="Calibri"/>
              </w:rPr>
            </w:pPr>
            <w:r w:rsidRPr="00E027EB">
              <w:rPr>
                <w:rFonts w:ascii="Calibri" w:hAnsi="Calibri" w:cs="Calibri"/>
              </w:rPr>
              <w:t>e-mail címe:</w:t>
            </w:r>
          </w:p>
        </w:tc>
        <w:tc>
          <w:tcPr>
            <w:tcW w:w="4177" w:type="dxa"/>
            <w:shd w:val="clear" w:color="auto" w:fill="auto"/>
          </w:tcPr>
          <w:p w14:paraId="263A8C92" w14:textId="6CFE1B37" w:rsidR="00CB73BB" w:rsidRPr="00E027EB" w:rsidRDefault="00CB73BB" w:rsidP="00FD34AE">
            <w:pPr>
              <w:overflowPunct w:val="0"/>
              <w:autoSpaceDE w:val="0"/>
              <w:adjustRightInd w:val="0"/>
              <w:spacing w:after="0" w:line="240" w:lineRule="auto"/>
              <w:rPr>
                <w:rFonts w:ascii="Calibri" w:hAnsi="Calibri" w:cs="Calibri"/>
              </w:rPr>
            </w:pPr>
            <w:hyperlink r:id="rId9" w:history="1">
              <w:r w:rsidRPr="00F30F38">
                <w:rPr>
                  <w:rStyle w:val="Hyperlink"/>
                  <w:rFonts w:ascii="Calibri" w:eastAsia="Times New Roman" w:hAnsi="Calibri" w:cs="Calibri"/>
                  <w:noProof/>
                </w:rPr>
                <w:t>gabriella.varga@p2m.hu</w:t>
              </w:r>
            </w:hyperlink>
            <w:r>
              <w:rPr>
                <w:rFonts w:ascii="Calibri" w:eastAsia="Times New Roman" w:hAnsi="Calibri" w:cs="Calibri"/>
                <w:noProof/>
              </w:rPr>
              <w:t xml:space="preserve"> </w:t>
            </w:r>
          </w:p>
        </w:tc>
      </w:tr>
    </w:tbl>
    <w:p w14:paraId="4E299984" w14:textId="77777777" w:rsidR="00CB73BB" w:rsidRPr="00E027EB" w:rsidRDefault="00CB73BB" w:rsidP="00CB73BB">
      <w:pPr>
        <w:pStyle w:val="ListParagraph"/>
        <w:overflowPunct w:val="0"/>
        <w:autoSpaceDE w:val="0"/>
        <w:spacing w:after="0" w:line="240" w:lineRule="auto"/>
        <w:ind w:left="480"/>
        <w:rPr>
          <w:rFonts w:ascii="Calibri" w:hAnsi="Calibri" w:cs="Calibri"/>
          <w:sz w:val="22"/>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67"/>
        <w:gridCol w:w="4173"/>
      </w:tblGrid>
      <w:tr w:rsidR="00CB73BB" w:rsidRPr="00E027EB" w14:paraId="108D3BBC" w14:textId="77777777" w:rsidTr="00FD34AE">
        <w:tc>
          <w:tcPr>
            <w:tcW w:w="4167" w:type="dxa"/>
            <w:shd w:val="clear" w:color="auto" w:fill="auto"/>
          </w:tcPr>
          <w:p w14:paraId="2CF337D8" w14:textId="77777777" w:rsidR="00CB73BB" w:rsidRPr="00E027EB" w:rsidRDefault="00CB73BB" w:rsidP="00FD34AE">
            <w:pPr>
              <w:overflowPunct w:val="0"/>
              <w:autoSpaceDE w:val="0"/>
              <w:adjustRightInd w:val="0"/>
              <w:spacing w:after="0" w:line="240" w:lineRule="auto"/>
              <w:rPr>
                <w:rFonts w:ascii="Calibri" w:hAnsi="Calibri" w:cs="Calibri"/>
              </w:rPr>
            </w:pPr>
            <w:r w:rsidRPr="00E027EB">
              <w:rPr>
                <w:rFonts w:ascii="Calibri" w:hAnsi="Calibri" w:cs="Calibri"/>
              </w:rPr>
              <w:t>Szolgáltató részéről kapcsolattartásra jogosult</w:t>
            </w:r>
          </w:p>
        </w:tc>
        <w:tc>
          <w:tcPr>
            <w:tcW w:w="4173" w:type="dxa"/>
            <w:shd w:val="clear" w:color="auto" w:fill="auto"/>
          </w:tcPr>
          <w:p w14:paraId="09B2199C" w14:textId="77777777" w:rsidR="00CB73BB" w:rsidRPr="00E027EB" w:rsidRDefault="00CB73BB" w:rsidP="00FD34AE">
            <w:pPr>
              <w:overflowPunct w:val="0"/>
              <w:autoSpaceDE w:val="0"/>
              <w:adjustRightInd w:val="0"/>
              <w:spacing w:after="0" w:line="240" w:lineRule="auto"/>
              <w:rPr>
                <w:rFonts w:ascii="Calibri" w:hAnsi="Calibri" w:cs="Calibri"/>
              </w:rPr>
            </w:pPr>
          </w:p>
        </w:tc>
      </w:tr>
      <w:tr w:rsidR="00CB73BB" w:rsidRPr="00E027EB" w14:paraId="55546BA1" w14:textId="77777777" w:rsidTr="00FD34AE">
        <w:tc>
          <w:tcPr>
            <w:tcW w:w="4167" w:type="dxa"/>
            <w:shd w:val="clear" w:color="auto" w:fill="auto"/>
          </w:tcPr>
          <w:p w14:paraId="15394868" w14:textId="77777777" w:rsidR="00CB73BB" w:rsidRPr="00E027EB" w:rsidRDefault="00CB73BB" w:rsidP="00FD34AE">
            <w:pPr>
              <w:overflowPunct w:val="0"/>
              <w:autoSpaceDE w:val="0"/>
              <w:adjustRightInd w:val="0"/>
              <w:spacing w:after="0" w:line="240" w:lineRule="auto"/>
              <w:rPr>
                <w:rFonts w:ascii="Calibri" w:hAnsi="Calibri" w:cs="Calibri"/>
              </w:rPr>
            </w:pPr>
            <w:r w:rsidRPr="00E027EB">
              <w:rPr>
                <w:rFonts w:ascii="Calibri" w:hAnsi="Calibri" w:cs="Calibri"/>
              </w:rPr>
              <w:t>neve:</w:t>
            </w:r>
          </w:p>
        </w:tc>
        <w:tc>
          <w:tcPr>
            <w:tcW w:w="4173" w:type="dxa"/>
            <w:shd w:val="clear" w:color="auto" w:fill="auto"/>
          </w:tcPr>
          <w:p w14:paraId="519B7E98" w14:textId="6A8D6701" w:rsidR="00CB73BB" w:rsidRPr="00E027EB" w:rsidRDefault="00667CAA" w:rsidP="00FD34AE">
            <w:pPr>
              <w:overflowPunct w:val="0"/>
              <w:autoSpaceDE w:val="0"/>
              <w:adjustRightInd w:val="0"/>
              <w:spacing w:after="0" w:line="240" w:lineRule="auto"/>
              <w:rPr>
                <w:rFonts w:ascii="Calibri" w:hAnsi="Calibri" w:cs="Calibri"/>
                <w:highlight w:val="yellow"/>
              </w:rPr>
            </w:pPr>
            <w:ins w:id="1" w:author="Torok, Tamas" w:date="2025-04-16T14:06:00Z" w16du:dateUtc="2025-04-16T12:06:00Z">
              <w:r>
                <w:rPr>
                  <w:rFonts w:ascii="Calibri" w:eastAsia="Times New Roman" w:hAnsi="Calibri" w:cs="Calibri"/>
                  <w:noProof/>
                  <w:highlight w:val="yellow"/>
                </w:rPr>
                <w:t>Török Tamás</w:t>
              </w:r>
            </w:ins>
            <w:del w:id="2" w:author="Torok, Tamas" w:date="2025-04-16T14:06:00Z" w16du:dateUtc="2025-04-16T12:06:00Z">
              <w:r w:rsidR="00CB73BB" w:rsidRPr="00E027EB" w:rsidDel="00667CAA">
                <w:rPr>
                  <w:rFonts w:ascii="Calibri" w:eastAsia="Times New Roman" w:hAnsi="Calibri" w:cs="Calibri"/>
                  <w:noProof/>
                  <w:highlight w:val="yellow"/>
                </w:rPr>
                <w:delText>…</w:delText>
              </w:r>
            </w:del>
          </w:p>
        </w:tc>
      </w:tr>
      <w:tr w:rsidR="00CB73BB" w:rsidRPr="00E027EB" w14:paraId="5FE31343" w14:textId="77777777" w:rsidTr="00FD34AE">
        <w:tc>
          <w:tcPr>
            <w:tcW w:w="4167" w:type="dxa"/>
            <w:shd w:val="clear" w:color="auto" w:fill="auto"/>
          </w:tcPr>
          <w:p w14:paraId="22B1D43C" w14:textId="77777777" w:rsidR="00CB73BB" w:rsidRPr="00E027EB" w:rsidRDefault="00CB73BB" w:rsidP="00FD34AE">
            <w:pPr>
              <w:overflowPunct w:val="0"/>
              <w:autoSpaceDE w:val="0"/>
              <w:adjustRightInd w:val="0"/>
              <w:spacing w:after="0" w:line="240" w:lineRule="auto"/>
              <w:rPr>
                <w:rFonts w:ascii="Calibri" w:hAnsi="Calibri" w:cs="Calibri"/>
              </w:rPr>
            </w:pPr>
            <w:r w:rsidRPr="00E027EB">
              <w:rPr>
                <w:rFonts w:ascii="Calibri" w:hAnsi="Calibri" w:cs="Calibri"/>
              </w:rPr>
              <w:t>beosztása:</w:t>
            </w:r>
          </w:p>
        </w:tc>
        <w:tc>
          <w:tcPr>
            <w:tcW w:w="4173" w:type="dxa"/>
            <w:shd w:val="clear" w:color="auto" w:fill="auto"/>
          </w:tcPr>
          <w:p w14:paraId="1B27C5FC" w14:textId="11C851C9" w:rsidR="00CB73BB" w:rsidRPr="00E027EB" w:rsidRDefault="00667CAA" w:rsidP="00FD34AE">
            <w:pPr>
              <w:overflowPunct w:val="0"/>
              <w:autoSpaceDE w:val="0"/>
              <w:adjustRightInd w:val="0"/>
              <w:spacing w:after="0" w:line="240" w:lineRule="auto"/>
              <w:rPr>
                <w:rFonts w:ascii="Calibri" w:hAnsi="Calibri" w:cs="Calibri"/>
                <w:highlight w:val="yellow"/>
              </w:rPr>
            </w:pPr>
            <w:ins w:id="3" w:author="Torok, Tamas" w:date="2025-04-16T14:06:00Z" w16du:dateUtc="2025-04-16T12:06:00Z">
              <w:r>
                <w:rPr>
                  <w:rFonts w:ascii="Calibri" w:hAnsi="Calibri" w:cs="Calibri"/>
                  <w:highlight w:val="yellow"/>
                </w:rPr>
                <w:t>ügyvezető</w:t>
              </w:r>
            </w:ins>
            <w:del w:id="4" w:author="Torok, Tamas" w:date="2025-04-16T14:06:00Z" w16du:dateUtc="2025-04-16T12:06:00Z">
              <w:r w:rsidR="00CB73BB" w:rsidRPr="00E027EB" w:rsidDel="00667CAA">
                <w:rPr>
                  <w:rFonts w:ascii="Calibri" w:hAnsi="Calibri" w:cs="Calibri"/>
                  <w:highlight w:val="yellow"/>
                </w:rPr>
                <w:delText>…</w:delText>
              </w:r>
            </w:del>
          </w:p>
        </w:tc>
      </w:tr>
      <w:tr w:rsidR="00CB73BB" w:rsidRPr="00E027EB" w14:paraId="678A1221" w14:textId="77777777" w:rsidTr="00FD34AE">
        <w:tc>
          <w:tcPr>
            <w:tcW w:w="4167" w:type="dxa"/>
            <w:shd w:val="clear" w:color="auto" w:fill="auto"/>
          </w:tcPr>
          <w:p w14:paraId="2566CC74" w14:textId="77777777" w:rsidR="00CB73BB" w:rsidRPr="00E027EB" w:rsidRDefault="00CB73BB" w:rsidP="00FD34AE">
            <w:pPr>
              <w:overflowPunct w:val="0"/>
              <w:autoSpaceDE w:val="0"/>
              <w:adjustRightInd w:val="0"/>
              <w:spacing w:after="0" w:line="240" w:lineRule="auto"/>
              <w:rPr>
                <w:rFonts w:ascii="Calibri" w:hAnsi="Calibri" w:cs="Calibri"/>
              </w:rPr>
            </w:pPr>
            <w:r w:rsidRPr="00E027EB">
              <w:rPr>
                <w:rFonts w:ascii="Calibri" w:hAnsi="Calibri" w:cs="Calibri"/>
              </w:rPr>
              <w:t>levelezési címe:</w:t>
            </w:r>
          </w:p>
        </w:tc>
        <w:tc>
          <w:tcPr>
            <w:tcW w:w="4173" w:type="dxa"/>
            <w:shd w:val="clear" w:color="auto" w:fill="auto"/>
          </w:tcPr>
          <w:p w14:paraId="73BE532E" w14:textId="3BB9614B" w:rsidR="00CB73BB" w:rsidRPr="00E027EB" w:rsidRDefault="00667CAA" w:rsidP="00FD34AE">
            <w:pPr>
              <w:overflowPunct w:val="0"/>
              <w:autoSpaceDE w:val="0"/>
              <w:adjustRightInd w:val="0"/>
              <w:spacing w:after="0" w:line="240" w:lineRule="auto"/>
              <w:rPr>
                <w:rFonts w:ascii="Calibri" w:hAnsi="Calibri" w:cs="Calibri"/>
                <w:highlight w:val="yellow"/>
              </w:rPr>
            </w:pPr>
            <w:ins w:id="5" w:author="Torok, Tamas" w:date="2025-04-16T14:06:00Z" w16du:dateUtc="2025-04-16T12:06:00Z">
              <w:r>
                <w:rPr>
                  <w:rFonts w:ascii="Calibri" w:hAnsi="Calibri" w:cs="Calibri"/>
                  <w:highlight w:val="yellow"/>
                </w:rPr>
                <w:t>2145 Kerepes, Wéber Ede utca 48.</w:t>
              </w:r>
            </w:ins>
            <w:del w:id="6" w:author="Torok, Tamas" w:date="2025-04-16T14:06:00Z" w16du:dateUtc="2025-04-16T12:06:00Z">
              <w:r w:rsidR="00CB73BB" w:rsidRPr="00E027EB" w:rsidDel="00667CAA">
                <w:rPr>
                  <w:rFonts w:ascii="Calibri" w:hAnsi="Calibri" w:cs="Calibri"/>
                  <w:highlight w:val="yellow"/>
                </w:rPr>
                <w:delText>…</w:delText>
              </w:r>
            </w:del>
          </w:p>
        </w:tc>
      </w:tr>
      <w:tr w:rsidR="00CB73BB" w:rsidRPr="00E027EB" w14:paraId="6D571BC7" w14:textId="77777777" w:rsidTr="00FD34AE">
        <w:tc>
          <w:tcPr>
            <w:tcW w:w="4167" w:type="dxa"/>
            <w:shd w:val="clear" w:color="auto" w:fill="auto"/>
          </w:tcPr>
          <w:p w14:paraId="36E67719" w14:textId="77777777" w:rsidR="00CB73BB" w:rsidRPr="00E027EB" w:rsidRDefault="00CB73BB" w:rsidP="00FD34AE">
            <w:pPr>
              <w:overflowPunct w:val="0"/>
              <w:autoSpaceDE w:val="0"/>
              <w:adjustRightInd w:val="0"/>
              <w:spacing w:after="0" w:line="240" w:lineRule="auto"/>
              <w:rPr>
                <w:rFonts w:ascii="Calibri" w:hAnsi="Calibri" w:cs="Calibri"/>
              </w:rPr>
            </w:pPr>
            <w:r w:rsidRPr="00E027EB">
              <w:rPr>
                <w:rFonts w:ascii="Calibri" w:hAnsi="Calibri" w:cs="Calibri"/>
              </w:rPr>
              <w:t>telefonszáma:</w:t>
            </w:r>
          </w:p>
        </w:tc>
        <w:tc>
          <w:tcPr>
            <w:tcW w:w="4173" w:type="dxa"/>
            <w:shd w:val="clear" w:color="auto" w:fill="auto"/>
          </w:tcPr>
          <w:p w14:paraId="4273BE44" w14:textId="6E9924B4" w:rsidR="00CB73BB" w:rsidRPr="00E027EB" w:rsidRDefault="00667CAA" w:rsidP="00FD34AE">
            <w:pPr>
              <w:overflowPunct w:val="0"/>
              <w:autoSpaceDE w:val="0"/>
              <w:adjustRightInd w:val="0"/>
              <w:spacing w:after="0" w:line="240" w:lineRule="auto"/>
              <w:rPr>
                <w:rFonts w:ascii="Calibri" w:hAnsi="Calibri" w:cs="Calibri"/>
                <w:highlight w:val="yellow"/>
              </w:rPr>
            </w:pPr>
            <w:ins w:id="7" w:author="Torok, Tamas" w:date="2025-04-16T14:07:00Z" w16du:dateUtc="2025-04-16T12:07:00Z">
              <w:r>
                <w:rPr>
                  <w:rFonts w:ascii="Calibri" w:hAnsi="Calibri" w:cs="Calibri"/>
                  <w:highlight w:val="yellow"/>
                </w:rPr>
                <w:t>+36 20 9 533 255</w:t>
              </w:r>
            </w:ins>
            <w:del w:id="8" w:author="Torok, Tamas" w:date="2025-04-16T14:07:00Z" w16du:dateUtc="2025-04-16T12:07:00Z">
              <w:r w:rsidR="00CB73BB" w:rsidRPr="00E027EB" w:rsidDel="00667CAA">
                <w:rPr>
                  <w:rFonts w:ascii="Calibri" w:hAnsi="Calibri" w:cs="Calibri"/>
                  <w:highlight w:val="yellow"/>
                </w:rPr>
                <w:delText>…</w:delText>
              </w:r>
            </w:del>
          </w:p>
        </w:tc>
      </w:tr>
      <w:tr w:rsidR="00CB73BB" w:rsidRPr="00E027EB" w14:paraId="131524BC" w14:textId="77777777" w:rsidTr="00FD34AE">
        <w:tc>
          <w:tcPr>
            <w:tcW w:w="4167" w:type="dxa"/>
            <w:shd w:val="clear" w:color="auto" w:fill="auto"/>
          </w:tcPr>
          <w:p w14:paraId="41D1A2C5" w14:textId="77777777" w:rsidR="00CB73BB" w:rsidRPr="00E027EB" w:rsidRDefault="00CB73BB" w:rsidP="00FD34AE">
            <w:pPr>
              <w:overflowPunct w:val="0"/>
              <w:autoSpaceDE w:val="0"/>
              <w:adjustRightInd w:val="0"/>
              <w:spacing w:after="0" w:line="240" w:lineRule="auto"/>
              <w:rPr>
                <w:rFonts w:ascii="Calibri" w:hAnsi="Calibri" w:cs="Calibri"/>
              </w:rPr>
            </w:pPr>
            <w:r w:rsidRPr="00E027EB">
              <w:rPr>
                <w:rFonts w:ascii="Calibri" w:hAnsi="Calibri" w:cs="Calibri"/>
              </w:rPr>
              <w:t>e-mail címe:</w:t>
            </w:r>
          </w:p>
        </w:tc>
        <w:tc>
          <w:tcPr>
            <w:tcW w:w="4173" w:type="dxa"/>
            <w:shd w:val="clear" w:color="auto" w:fill="auto"/>
          </w:tcPr>
          <w:p w14:paraId="225E349D" w14:textId="1DABC9B8" w:rsidR="00CB73BB" w:rsidRPr="00E027EB" w:rsidRDefault="00CB73BB" w:rsidP="00FD34AE">
            <w:pPr>
              <w:overflowPunct w:val="0"/>
              <w:autoSpaceDE w:val="0"/>
              <w:adjustRightInd w:val="0"/>
              <w:spacing w:after="0" w:line="240" w:lineRule="auto"/>
              <w:rPr>
                <w:rFonts w:ascii="Calibri" w:hAnsi="Calibri" w:cs="Calibri"/>
                <w:highlight w:val="yellow"/>
              </w:rPr>
            </w:pPr>
            <w:commentRangeStart w:id="9"/>
            <w:commentRangeStart w:id="10"/>
            <w:del w:id="11" w:author="Torok, Tamas" w:date="2025-04-16T14:07:00Z" w16du:dateUtc="2025-04-16T12:07:00Z">
              <w:r w:rsidRPr="00E027EB" w:rsidDel="00667CAA">
                <w:rPr>
                  <w:rFonts w:ascii="Calibri" w:hAnsi="Calibri" w:cs="Calibri"/>
                  <w:highlight w:val="yellow"/>
                </w:rPr>
                <w:delText>…</w:delText>
              </w:r>
              <w:commentRangeEnd w:id="9"/>
              <w:r w:rsidDel="00667CAA">
                <w:rPr>
                  <w:rStyle w:val="CommentReference"/>
                </w:rPr>
                <w:commentReference w:id="9"/>
              </w:r>
            </w:del>
            <w:commentRangeEnd w:id="10"/>
            <w:r w:rsidR="00667CAA">
              <w:rPr>
                <w:rStyle w:val="CommentReference"/>
              </w:rPr>
              <w:commentReference w:id="10"/>
            </w:r>
            <w:ins w:id="12" w:author="Torok, Tamas" w:date="2025-04-16T14:07:00Z" w16du:dateUtc="2025-04-16T12:07:00Z">
              <w:r w:rsidR="00667CAA">
                <w:rPr>
                  <w:rFonts w:ascii="Calibri" w:hAnsi="Calibri" w:cs="Calibri"/>
                  <w:highlight w:val="yellow"/>
                </w:rPr>
                <w:t>tamas.torok@zizipakk.com</w:t>
              </w:r>
            </w:ins>
          </w:p>
        </w:tc>
      </w:tr>
    </w:tbl>
    <w:p w14:paraId="2D2EEE87" w14:textId="77777777" w:rsidR="00CB73BB" w:rsidRPr="00E027EB" w:rsidRDefault="00CB73BB" w:rsidP="00CB73BB">
      <w:pPr>
        <w:pStyle w:val="ListParagraph"/>
        <w:overflowPunct w:val="0"/>
        <w:autoSpaceDE w:val="0"/>
        <w:spacing w:after="0" w:line="240" w:lineRule="auto"/>
        <w:ind w:left="480"/>
        <w:rPr>
          <w:rFonts w:ascii="Calibri" w:hAnsi="Calibri" w:cs="Calibri"/>
          <w:sz w:val="22"/>
        </w:rPr>
      </w:pPr>
    </w:p>
    <w:p w14:paraId="6E52BAC2" w14:textId="10013C7C" w:rsidR="00CB73BB" w:rsidRPr="00CB73BB" w:rsidRDefault="00CB73BB" w:rsidP="00CB73BB">
      <w:pPr>
        <w:pStyle w:val="ListParagraph"/>
        <w:numPr>
          <w:ilvl w:val="1"/>
          <w:numId w:val="1"/>
        </w:numPr>
        <w:spacing w:after="0" w:line="240" w:lineRule="auto"/>
        <w:ind w:left="426" w:hanging="568"/>
        <w:rPr>
          <w:rFonts w:ascii="Calibri" w:eastAsia="Calibri" w:hAnsi="Calibri" w:cs="Calibri"/>
          <w:sz w:val="22"/>
        </w:rPr>
      </w:pPr>
      <w:r w:rsidRPr="00CB73BB">
        <w:rPr>
          <w:rFonts w:ascii="Calibri" w:eastAsia="Calibri" w:hAnsi="Calibri" w:cs="Calibri"/>
          <w:sz w:val="22"/>
        </w:rPr>
        <w:t>A Keretszerződésben Megrendelő részéről teljesítés igazolására (a teljesítés megtagadására) jogosult személy:</w:t>
      </w:r>
    </w:p>
    <w:p w14:paraId="6F4F099E" w14:textId="77777777" w:rsidR="00CB73BB" w:rsidRDefault="00CB73BB" w:rsidP="00CB73BB">
      <w:pPr>
        <w:pStyle w:val="ListParagraph"/>
        <w:spacing w:after="0" w:line="240" w:lineRule="auto"/>
        <w:ind w:left="426"/>
        <w:rPr>
          <w:rFonts w:ascii="Calibri" w:eastAsia="Calibri" w:hAnsi="Calibri" w:cs="Calibri"/>
          <w:sz w:val="22"/>
        </w:rPr>
      </w:pPr>
    </w:p>
    <w:p w14:paraId="77D226B4" w14:textId="77777777" w:rsidR="00A06243" w:rsidRPr="00CB73BB" w:rsidRDefault="00A06243" w:rsidP="00CB73BB">
      <w:pPr>
        <w:pStyle w:val="ListParagraph"/>
        <w:spacing w:after="0" w:line="240" w:lineRule="auto"/>
        <w:ind w:left="426"/>
        <w:rPr>
          <w:rFonts w:ascii="Calibri" w:eastAsia="Calibri" w:hAnsi="Calibri" w:cs="Calibri"/>
          <w:sz w:val="22"/>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60"/>
        <w:gridCol w:w="4182"/>
      </w:tblGrid>
      <w:tr w:rsidR="00CB73BB" w:rsidRPr="00E027EB" w14:paraId="0385F964" w14:textId="77777777" w:rsidTr="00FD34AE">
        <w:tc>
          <w:tcPr>
            <w:tcW w:w="4160" w:type="dxa"/>
            <w:shd w:val="clear" w:color="auto" w:fill="auto"/>
          </w:tcPr>
          <w:p w14:paraId="11242CFE" w14:textId="77777777" w:rsidR="00CB73BB" w:rsidRPr="00E027EB" w:rsidRDefault="00CB73BB" w:rsidP="00FD34AE">
            <w:pPr>
              <w:overflowPunct w:val="0"/>
              <w:autoSpaceDE w:val="0"/>
              <w:adjustRightInd w:val="0"/>
              <w:spacing w:after="0" w:line="240" w:lineRule="auto"/>
              <w:rPr>
                <w:rFonts w:ascii="Calibri" w:hAnsi="Calibri" w:cs="Calibri"/>
              </w:rPr>
            </w:pPr>
            <w:r w:rsidRPr="00E027EB">
              <w:rPr>
                <w:rFonts w:ascii="Calibri" w:hAnsi="Calibri" w:cs="Calibri"/>
              </w:rPr>
              <w:lastRenderedPageBreak/>
              <w:t>Megrendelő részéről teljesítés igazolására jogosult</w:t>
            </w:r>
          </w:p>
        </w:tc>
        <w:tc>
          <w:tcPr>
            <w:tcW w:w="4182" w:type="dxa"/>
            <w:shd w:val="clear" w:color="auto" w:fill="auto"/>
          </w:tcPr>
          <w:p w14:paraId="33DEC05A" w14:textId="77777777" w:rsidR="00CB73BB" w:rsidRPr="00E027EB" w:rsidRDefault="00CB73BB" w:rsidP="00FD34AE">
            <w:pPr>
              <w:overflowPunct w:val="0"/>
              <w:autoSpaceDE w:val="0"/>
              <w:adjustRightInd w:val="0"/>
              <w:spacing w:after="0" w:line="240" w:lineRule="auto"/>
              <w:rPr>
                <w:rFonts w:ascii="Calibri" w:hAnsi="Calibri" w:cs="Calibri"/>
              </w:rPr>
            </w:pPr>
          </w:p>
        </w:tc>
      </w:tr>
      <w:tr w:rsidR="00CB73BB" w:rsidRPr="00E027EB" w14:paraId="255BD567" w14:textId="77777777" w:rsidTr="00FD34AE">
        <w:tc>
          <w:tcPr>
            <w:tcW w:w="4160" w:type="dxa"/>
            <w:shd w:val="clear" w:color="auto" w:fill="auto"/>
          </w:tcPr>
          <w:p w14:paraId="45BD29C0" w14:textId="77777777" w:rsidR="00CB73BB" w:rsidRPr="00E027EB" w:rsidRDefault="00CB73BB" w:rsidP="00FD34AE">
            <w:pPr>
              <w:overflowPunct w:val="0"/>
              <w:autoSpaceDE w:val="0"/>
              <w:adjustRightInd w:val="0"/>
              <w:spacing w:after="0" w:line="240" w:lineRule="auto"/>
              <w:rPr>
                <w:rFonts w:ascii="Calibri" w:hAnsi="Calibri" w:cs="Calibri"/>
              </w:rPr>
            </w:pPr>
            <w:r w:rsidRPr="00E027EB">
              <w:rPr>
                <w:rFonts w:ascii="Calibri" w:hAnsi="Calibri" w:cs="Calibri"/>
              </w:rPr>
              <w:t>neve:</w:t>
            </w:r>
          </w:p>
        </w:tc>
        <w:tc>
          <w:tcPr>
            <w:tcW w:w="4182" w:type="dxa"/>
            <w:shd w:val="clear" w:color="auto" w:fill="auto"/>
          </w:tcPr>
          <w:p w14:paraId="04F77BFA" w14:textId="77777777" w:rsidR="00CB73BB" w:rsidRPr="00E027EB" w:rsidRDefault="00CB73BB" w:rsidP="00FD34AE">
            <w:pPr>
              <w:overflowPunct w:val="0"/>
              <w:autoSpaceDE w:val="0"/>
              <w:adjustRightInd w:val="0"/>
              <w:spacing w:after="0" w:line="240" w:lineRule="auto"/>
              <w:rPr>
                <w:rFonts w:ascii="Calibri" w:hAnsi="Calibri" w:cs="Calibri"/>
              </w:rPr>
            </w:pPr>
            <w:r w:rsidRPr="00AF556C">
              <w:rPr>
                <w:rFonts w:ascii="Calibri" w:hAnsi="Calibri" w:cs="Calibri"/>
              </w:rPr>
              <w:t>Szabad Tamás</w:t>
            </w:r>
          </w:p>
        </w:tc>
      </w:tr>
      <w:tr w:rsidR="00CB73BB" w:rsidRPr="00E027EB" w14:paraId="50DF8F8A" w14:textId="77777777" w:rsidTr="00FD34AE">
        <w:tc>
          <w:tcPr>
            <w:tcW w:w="4160" w:type="dxa"/>
            <w:shd w:val="clear" w:color="auto" w:fill="auto"/>
          </w:tcPr>
          <w:p w14:paraId="4F169101" w14:textId="77777777" w:rsidR="00CB73BB" w:rsidRPr="00E027EB" w:rsidRDefault="00CB73BB" w:rsidP="00FD34AE">
            <w:pPr>
              <w:overflowPunct w:val="0"/>
              <w:autoSpaceDE w:val="0"/>
              <w:adjustRightInd w:val="0"/>
              <w:spacing w:after="0" w:line="240" w:lineRule="auto"/>
              <w:rPr>
                <w:rFonts w:ascii="Calibri" w:hAnsi="Calibri" w:cs="Calibri"/>
              </w:rPr>
            </w:pPr>
            <w:r w:rsidRPr="00E027EB">
              <w:rPr>
                <w:rFonts w:ascii="Calibri" w:hAnsi="Calibri" w:cs="Calibri"/>
              </w:rPr>
              <w:t>beosztása:</w:t>
            </w:r>
          </w:p>
        </w:tc>
        <w:tc>
          <w:tcPr>
            <w:tcW w:w="4182" w:type="dxa"/>
            <w:shd w:val="clear" w:color="auto" w:fill="auto"/>
          </w:tcPr>
          <w:p w14:paraId="2FC5C33C" w14:textId="77777777" w:rsidR="00CB73BB" w:rsidRPr="00E027EB" w:rsidRDefault="00CB73BB" w:rsidP="00FD34AE">
            <w:pPr>
              <w:overflowPunct w:val="0"/>
              <w:autoSpaceDE w:val="0"/>
              <w:adjustRightInd w:val="0"/>
              <w:spacing w:after="0" w:line="240" w:lineRule="auto"/>
              <w:rPr>
                <w:rFonts w:ascii="Calibri" w:hAnsi="Calibri" w:cs="Calibri"/>
              </w:rPr>
            </w:pPr>
            <w:r>
              <w:rPr>
                <w:rFonts w:ascii="Calibri" w:hAnsi="Calibri" w:cs="Calibri"/>
              </w:rPr>
              <w:t>ügyvezető</w:t>
            </w:r>
          </w:p>
        </w:tc>
      </w:tr>
      <w:tr w:rsidR="00CB73BB" w:rsidRPr="00E027EB" w14:paraId="669DF8A2" w14:textId="77777777" w:rsidTr="00FD34AE">
        <w:tc>
          <w:tcPr>
            <w:tcW w:w="4160" w:type="dxa"/>
            <w:shd w:val="clear" w:color="auto" w:fill="auto"/>
          </w:tcPr>
          <w:p w14:paraId="2B928A8F" w14:textId="77777777" w:rsidR="00CB73BB" w:rsidRPr="00E027EB" w:rsidRDefault="00CB73BB" w:rsidP="00FD34AE">
            <w:pPr>
              <w:overflowPunct w:val="0"/>
              <w:autoSpaceDE w:val="0"/>
              <w:adjustRightInd w:val="0"/>
              <w:spacing w:after="0" w:line="240" w:lineRule="auto"/>
              <w:rPr>
                <w:rFonts w:ascii="Calibri" w:hAnsi="Calibri" w:cs="Calibri"/>
              </w:rPr>
            </w:pPr>
            <w:r w:rsidRPr="00E027EB">
              <w:rPr>
                <w:rFonts w:ascii="Calibri" w:hAnsi="Calibri" w:cs="Calibri"/>
              </w:rPr>
              <w:t>levelezési címe:</w:t>
            </w:r>
          </w:p>
        </w:tc>
        <w:tc>
          <w:tcPr>
            <w:tcW w:w="4182" w:type="dxa"/>
            <w:shd w:val="clear" w:color="auto" w:fill="auto"/>
          </w:tcPr>
          <w:p w14:paraId="2FDA593B" w14:textId="77777777" w:rsidR="00CB73BB" w:rsidRPr="00E027EB" w:rsidRDefault="00CB73BB" w:rsidP="00FD34AE">
            <w:pPr>
              <w:overflowPunct w:val="0"/>
              <w:autoSpaceDE w:val="0"/>
              <w:adjustRightInd w:val="0"/>
              <w:spacing w:after="0" w:line="240" w:lineRule="auto"/>
              <w:rPr>
                <w:rFonts w:ascii="Calibri" w:hAnsi="Calibri" w:cs="Calibri"/>
              </w:rPr>
            </w:pPr>
            <w:r w:rsidRPr="001F7BD7">
              <w:rPr>
                <w:rFonts w:ascii="Calibri" w:hAnsi="Calibri" w:cs="Calibri"/>
              </w:rPr>
              <w:t>1025 Budapest, Nagybányai út 92.</w:t>
            </w:r>
          </w:p>
        </w:tc>
      </w:tr>
      <w:tr w:rsidR="00CB73BB" w:rsidRPr="00E027EB" w14:paraId="679B0610" w14:textId="77777777" w:rsidTr="00FD34AE">
        <w:tc>
          <w:tcPr>
            <w:tcW w:w="4160" w:type="dxa"/>
            <w:shd w:val="clear" w:color="auto" w:fill="auto"/>
          </w:tcPr>
          <w:p w14:paraId="555854A3" w14:textId="77777777" w:rsidR="00CB73BB" w:rsidRPr="00E027EB" w:rsidRDefault="00CB73BB" w:rsidP="00FD34AE">
            <w:pPr>
              <w:overflowPunct w:val="0"/>
              <w:autoSpaceDE w:val="0"/>
              <w:adjustRightInd w:val="0"/>
              <w:spacing w:after="0" w:line="240" w:lineRule="auto"/>
              <w:rPr>
                <w:rFonts w:ascii="Calibri" w:hAnsi="Calibri" w:cs="Calibri"/>
              </w:rPr>
            </w:pPr>
            <w:r w:rsidRPr="00E027EB">
              <w:rPr>
                <w:rFonts w:ascii="Calibri" w:hAnsi="Calibri" w:cs="Calibri"/>
              </w:rPr>
              <w:t>telefonszáma:</w:t>
            </w:r>
          </w:p>
        </w:tc>
        <w:tc>
          <w:tcPr>
            <w:tcW w:w="4182" w:type="dxa"/>
            <w:shd w:val="clear" w:color="auto" w:fill="auto"/>
          </w:tcPr>
          <w:p w14:paraId="38B3DFBC" w14:textId="77777777" w:rsidR="00CB73BB" w:rsidRPr="00E027EB" w:rsidRDefault="00CB73BB" w:rsidP="00FD34AE">
            <w:pPr>
              <w:overflowPunct w:val="0"/>
              <w:autoSpaceDE w:val="0"/>
              <w:adjustRightInd w:val="0"/>
              <w:spacing w:after="0" w:line="240" w:lineRule="auto"/>
              <w:rPr>
                <w:rFonts w:ascii="Calibri" w:hAnsi="Calibri" w:cs="Calibri"/>
              </w:rPr>
            </w:pPr>
            <w:r w:rsidRPr="00AF556C">
              <w:rPr>
                <w:rFonts w:ascii="Calibri" w:hAnsi="Calibri" w:cs="Calibri"/>
              </w:rPr>
              <w:t>+36 30 2234622</w:t>
            </w:r>
          </w:p>
        </w:tc>
      </w:tr>
      <w:tr w:rsidR="00CB73BB" w:rsidRPr="00E027EB" w14:paraId="1FF7E8F9" w14:textId="77777777" w:rsidTr="00FD34AE">
        <w:tc>
          <w:tcPr>
            <w:tcW w:w="4160" w:type="dxa"/>
            <w:shd w:val="clear" w:color="auto" w:fill="auto"/>
          </w:tcPr>
          <w:p w14:paraId="41447AB0" w14:textId="77777777" w:rsidR="00CB73BB" w:rsidRPr="00E027EB" w:rsidRDefault="00CB73BB" w:rsidP="00FD34AE">
            <w:pPr>
              <w:overflowPunct w:val="0"/>
              <w:autoSpaceDE w:val="0"/>
              <w:adjustRightInd w:val="0"/>
              <w:spacing w:after="0" w:line="240" w:lineRule="auto"/>
              <w:rPr>
                <w:rFonts w:ascii="Calibri" w:hAnsi="Calibri" w:cs="Calibri"/>
              </w:rPr>
            </w:pPr>
            <w:r w:rsidRPr="00E027EB">
              <w:rPr>
                <w:rFonts w:ascii="Calibri" w:hAnsi="Calibri" w:cs="Calibri"/>
              </w:rPr>
              <w:t>e-mail címe:</w:t>
            </w:r>
          </w:p>
        </w:tc>
        <w:tc>
          <w:tcPr>
            <w:tcW w:w="4182" w:type="dxa"/>
            <w:shd w:val="clear" w:color="auto" w:fill="auto"/>
          </w:tcPr>
          <w:p w14:paraId="7B239AD5" w14:textId="77777777" w:rsidR="00CB73BB" w:rsidRPr="00E027EB" w:rsidRDefault="00CB73BB" w:rsidP="00FD34AE">
            <w:pPr>
              <w:overflowPunct w:val="0"/>
              <w:autoSpaceDE w:val="0"/>
              <w:adjustRightInd w:val="0"/>
              <w:spacing w:after="0" w:line="240" w:lineRule="auto"/>
              <w:rPr>
                <w:rFonts w:ascii="Calibri" w:hAnsi="Calibri" w:cs="Calibri"/>
              </w:rPr>
            </w:pPr>
            <w:r w:rsidRPr="001F7BD7">
              <w:rPr>
                <w:rFonts w:ascii="Calibri" w:hAnsi="Calibri" w:cs="Calibri"/>
              </w:rPr>
              <w:t>tamas.szabad@p2m.hu</w:t>
            </w:r>
          </w:p>
        </w:tc>
      </w:tr>
    </w:tbl>
    <w:p w14:paraId="2A5E352F" w14:textId="77777777" w:rsidR="00CB73BB" w:rsidRDefault="00CB73BB" w:rsidP="00A06243">
      <w:pPr>
        <w:pStyle w:val="ListParagraph"/>
        <w:spacing w:before="240" w:after="0" w:line="240" w:lineRule="auto"/>
        <w:ind w:left="426"/>
        <w:rPr>
          <w:rFonts w:ascii="Calibri" w:eastAsia="Calibri" w:hAnsi="Calibri" w:cs="Calibri"/>
          <w:sz w:val="22"/>
        </w:rPr>
      </w:pPr>
      <w:r w:rsidRPr="00CB73BB">
        <w:rPr>
          <w:rFonts w:ascii="Calibri" w:eastAsia="Calibri" w:hAnsi="Calibri" w:cs="Calibri"/>
          <w:sz w:val="22"/>
        </w:rPr>
        <w:t>és adott esetben a jelen Keretszerződés 9. számú melléklete szerinti egyedi megrendelésben megnevezett személy(</w:t>
      </w:r>
      <w:proofErr w:type="spellStart"/>
      <w:r w:rsidRPr="00CB73BB">
        <w:rPr>
          <w:rFonts w:ascii="Calibri" w:eastAsia="Calibri" w:hAnsi="Calibri" w:cs="Calibri"/>
          <w:sz w:val="22"/>
        </w:rPr>
        <w:t>ek</w:t>
      </w:r>
      <w:proofErr w:type="spellEnd"/>
      <w:r w:rsidRPr="00CB73BB">
        <w:rPr>
          <w:rFonts w:ascii="Calibri" w:eastAsia="Calibri" w:hAnsi="Calibri" w:cs="Calibri"/>
          <w:sz w:val="22"/>
        </w:rPr>
        <w:t>).</w:t>
      </w:r>
    </w:p>
    <w:p w14:paraId="0D588A39" w14:textId="77777777" w:rsidR="00CB73BB" w:rsidRPr="00CB73BB" w:rsidRDefault="00CB73BB" w:rsidP="00CB73BB">
      <w:pPr>
        <w:pStyle w:val="ListParagraph"/>
        <w:spacing w:after="0" w:line="240" w:lineRule="auto"/>
        <w:ind w:left="426"/>
        <w:rPr>
          <w:rFonts w:ascii="Calibri" w:eastAsia="Calibri" w:hAnsi="Calibri" w:cs="Calibri"/>
          <w:sz w:val="22"/>
        </w:rPr>
      </w:pPr>
    </w:p>
    <w:p w14:paraId="682E06CB" w14:textId="77777777" w:rsidR="00CB73BB" w:rsidRDefault="00CB73BB" w:rsidP="00CB73BB">
      <w:pPr>
        <w:pStyle w:val="ListParagraph"/>
        <w:numPr>
          <w:ilvl w:val="1"/>
          <w:numId w:val="1"/>
        </w:numPr>
        <w:spacing w:after="0" w:line="240" w:lineRule="auto"/>
        <w:ind w:left="426" w:hanging="568"/>
        <w:rPr>
          <w:rFonts w:ascii="Calibri" w:eastAsia="Calibri" w:hAnsi="Calibri" w:cs="Calibri"/>
          <w:sz w:val="22"/>
        </w:rPr>
      </w:pPr>
      <w:r w:rsidRPr="00CB73BB">
        <w:rPr>
          <w:rFonts w:ascii="Calibri" w:eastAsia="Calibri" w:hAnsi="Calibri" w:cs="Calibri"/>
          <w:sz w:val="22"/>
        </w:rPr>
        <w:t>Felek jelen pontban meghatározott kapcsolattartóik útján tartják a Keretszerződés teljesítése során a kapcsolatot. Bármelyik Fél jogosult a 13.1., 13.2. pontban meghatározott kapcsolattartója/teljesítésigazolója személyét megváltoztatni. Szerződő felek megállapodnak, hogy a kapcsolattartók, illetve a teljesítésigazoló személyében bekövetkező változás nem igényel szerződésmódosítást, elegendő arról a másik Felet legkésőbb a változás bekövetkezésétől számított 8 napon belül írásban tájékoztatni. A kapcsolattartó/teljesítésigazoló személyében bekövetkezett változás a másik Féllel való szerződésszerű közléstől hatályos. A kapcsolattartó személyek a szerződésmódosításra nem jogosultak.</w:t>
      </w:r>
    </w:p>
    <w:p w14:paraId="2731388D" w14:textId="77777777" w:rsidR="00CB73BB" w:rsidRDefault="00CB73BB" w:rsidP="00CB73BB">
      <w:pPr>
        <w:pStyle w:val="ListParagraph"/>
        <w:spacing w:after="0" w:line="240" w:lineRule="auto"/>
        <w:ind w:left="426"/>
        <w:rPr>
          <w:rFonts w:ascii="Calibri" w:eastAsia="Calibri" w:hAnsi="Calibri" w:cs="Calibri"/>
          <w:sz w:val="22"/>
        </w:rPr>
      </w:pPr>
    </w:p>
    <w:p w14:paraId="414ED432" w14:textId="00917B26" w:rsidR="00CB73BB" w:rsidRPr="00CB73BB" w:rsidRDefault="00CB73BB" w:rsidP="00CB73BB">
      <w:pPr>
        <w:pStyle w:val="ListParagraph"/>
        <w:numPr>
          <w:ilvl w:val="1"/>
          <w:numId w:val="1"/>
        </w:numPr>
        <w:spacing w:after="0" w:line="240" w:lineRule="auto"/>
        <w:ind w:left="426" w:hanging="568"/>
        <w:rPr>
          <w:rFonts w:ascii="Calibri" w:eastAsia="Calibri" w:hAnsi="Calibri" w:cs="Calibri"/>
          <w:sz w:val="22"/>
        </w:rPr>
      </w:pPr>
      <w:r w:rsidRPr="00CB73BB">
        <w:rPr>
          <w:rFonts w:ascii="Calibri" w:eastAsia="Calibri" w:hAnsi="Calibri" w:cs="Calibri"/>
          <w:sz w:val="22"/>
        </w:rPr>
        <w:t>Felek rögzítik, hogy minden, jelen Keretszerződés teljesítésével kapcsolatos nyilatkozatot vagy egyéb értesítést (a továbbiakban: „értesítés”) szerződésszerűen küldenek meg egymásnak. Szerződésszerű megküldésnek minősül, az írásban és</w:t>
      </w:r>
    </w:p>
    <w:p w14:paraId="082F6C31" w14:textId="5C54BF74" w:rsidR="00CB73BB" w:rsidRPr="00CB73BB" w:rsidRDefault="00CB73BB" w:rsidP="00CB73BB">
      <w:pPr>
        <w:pStyle w:val="ListParagraph"/>
        <w:numPr>
          <w:ilvl w:val="0"/>
          <w:numId w:val="14"/>
        </w:numPr>
        <w:spacing w:after="0" w:line="240" w:lineRule="auto"/>
        <w:rPr>
          <w:rFonts w:ascii="Calibri" w:eastAsia="Calibri" w:hAnsi="Calibri" w:cs="Calibri"/>
          <w:sz w:val="22"/>
        </w:rPr>
      </w:pPr>
      <w:r w:rsidRPr="00CB73BB">
        <w:rPr>
          <w:rFonts w:ascii="Calibri" w:eastAsia="Calibri" w:hAnsi="Calibri" w:cs="Calibri"/>
          <w:sz w:val="22"/>
        </w:rPr>
        <w:t>írásban igazolt személyes átadással,</w:t>
      </w:r>
    </w:p>
    <w:p w14:paraId="1E56481A" w14:textId="3A4199F6" w:rsidR="00CB73BB" w:rsidRPr="00CB73BB" w:rsidRDefault="00CB73BB" w:rsidP="00CB73BB">
      <w:pPr>
        <w:pStyle w:val="ListParagraph"/>
        <w:numPr>
          <w:ilvl w:val="0"/>
          <w:numId w:val="14"/>
        </w:numPr>
        <w:spacing w:after="0" w:line="240" w:lineRule="auto"/>
        <w:rPr>
          <w:rFonts w:ascii="Calibri" w:eastAsia="Calibri" w:hAnsi="Calibri" w:cs="Calibri"/>
          <w:sz w:val="22"/>
        </w:rPr>
      </w:pPr>
      <w:r w:rsidRPr="00CB73BB">
        <w:rPr>
          <w:rFonts w:ascii="Calibri" w:eastAsia="Calibri" w:hAnsi="Calibri" w:cs="Calibri"/>
          <w:sz w:val="22"/>
        </w:rPr>
        <w:t>tértivevényes ajánlott levélben, avagy egyéb könyvelt,</w:t>
      </w:r>
    </w:p>
    <w:p w14:paraId="6132F5B3" w14:textId="4C062EF1" w:rsidR="00CB73BB" w:rsidRDefault="00CB73BB" w:rsidP="00CB73BB">
      <w:pPr>
        <w:pStyle w:val="ListParagraph"/>
        <w:numPr>
          <w:ilvl w:val="0"/>
          <w:numId w:val="14"/>
        </w:numPr>
        <w:spacing w:after="0" w:line="240" w:lineRule="auto"/>
        <w:rPr>
          <w:rFonts w:ascii="Calibri" w:eastAsia="Calibri" w:hAnsi="Calibri" w:cs="Calibri"/>
          <w:sz w:val="22"/>
        </w:rPr>
      </w:pPr>
      <w:r w:rsidRPr="00CB73BB">
        <w:rPr>
          <w:rFonts w:ascii="Calibri" w:eastAsia="Calibri" w:hAnsi="Calibri" w:cs="Calibri"/>
          <w:sz w:val="22"/>
        </w:rPr>
        <w:t>visszaigazolt e-mailben megküldött értesítés.</w:t>
      </w:r>
    </w:p>
    <w:p w14:paraId="55B2AC3A" w14:textId="77777777" w:rsidR="00CB73BB" w:rsidRDefault="00CB73BB" w:rsidP="00CB73BB">
      <w:pPr>
        <w:spacing w:after="0" w:line="240" w:lineRule="auto"/>
        <w:rPr>
          <w:rFonts w:ascii="Calibri" w:eastAsia="Calibri" w:hAnsi="Calibri" w:cs="Calibri"/>
        </w:rPr>
      </w:pPr>
    </w:p>
    <w:p w14:paraId="31916904" w14:textId="2857CED7" w:rsidR="00CB73BB" w:rsidRPr="00CB73BB" w:rsidRDefault="00CB73BB" w:rsidP="00CB73BB">
      <w:pPr>
        <w:pStyle w:val="ListParagraph"/>
        <w:numPr>
          <w:ilvl w:val="1"/>
          <w:numId w:val="1"/>
        </w:numPr>
        <w:spacing w:after="0" w:line="240" w:lineRule="auto"/>
        <w:ind w:left="426" w:hanging="568"/>
        <w:rPr>
          <w:rFonts w:ascii="Calibri" w:eastAsia="Calibri" w:hAnsi="Calibri" w:cs="Calibri"/>
          <w:sz w:val="22"/>
        </w:rPr>
      </w:pPr>
      <w:r w:rsidRPr="00CB73BB">
        <w:rPr>
          <w:rFonts w:ascii="Calibri" w:eastAsia="Calibri" w:hAnsi="Calibri" w:cs="Calibri"/>
          <w:sz w:val="22"/>
        </w:rPr>
        <w:t>Postai (tértivevényes ajánlott, avagy egyéb könyvelt) küldemény esetén az értesítés akkor válik joghatályossá, amikor annak kézbesítése igazoltan megtörténik. Az e-mail útján történő kézbesítés esetén az értesítés akkor válik joghatályossá, amikor a címzett azt igazoltan kézhez vette, arról automatikus vagy kifejezett visszaigazolás érkezett. A tértivevényes ajánlott postai küldeményt a kézbesítés megkísérlésének napján kézbesítettnek kell tekinteni, ha a címzett az átvételt megtagadta. Ha a kézbesítés azért volt eredménytelen, mert a címzett az iratot nem vette át (az nem kereste jelzéssel érkezett vissza), az iratot – az ellenkező bizonyításáig – a postai kézbesítés második megkísérlésének napját követő ötödik munkanapon kell kézbesítettnek tekinteni.</w:t>
      </w:r>
    </w:p>
    <w:p w14:paraId="148625F0" w14:textId="77777777" w:rsidR="00CB73BB" w:rsidRPr="00CB73BB" w:rsidRDefault="00CB73BB" w:rsidP="00CB73BB">
      <w:pPr>
        <w:pStyle w:val="ListParagraph"/>
        <w:spacing w:after="0" w:line="240" w:lineRule="auto"/>
        <w:ind w:left="426"/>
        <w:rPr>
          <w:rFonts w:ascii="Calibri" w:eastAsia="Calibri" w:hAnsi="Calibri" w:cs="Calibri"/>
          <w:sz w:val="22"/>
        </w:rPr>
      </w:pPr>
    </w:p>
    <w:p w14:paraId="532694C9" w14:textId="3837DD00" w:rsidR="00CB73BB" w:rsidRDefault="00CB73BB" w:rsidP="00CB73BB">
      <w:pPr>
        <w:pStyle w:val="ListParagraph"/>
        <w:numPr>
          <w:ilvl w:val="1"/>
          <w:numId w:val="1"/>
        </w:numPr>
        <w:spacing w:after="0" w:line="240" w:lineRule="auto"/>
        <w:ind w:left="426" w:hanging="568"/>
        <w:rPr>
          <w:rFonts w:ascii="Calibri" w:eastAsia="Calibri" w:hAnsi="Calibri" w:cs="Calibri"/>
          <w:sz w:val="22"/>
        </w:rPr>
      </w:pPr>
      <w:r w:rsidRPr="00CB73BB">
        <w:rPr>
          <w:rFonts w:ascii="Calibri" w:eastAsia="Calibri" w:hAnsi="Calibri" w:cs="Calibri"/>
          <w:sz w:val="22"/>
        </w:rPr>
        <w:t>Felek megállapodnak, hogy a postai utat kizárólag a szerződésszegéssel, valamint a jelen Keretszerződés megszüntetésével kapcsolatos értesítések megküldésére veszik igénybe. Jelen pontban meghatározott esetekben azonban a kézbesítés kizárólag postai úton (tértivevényes ajánlott levélben) vagy írásban igazolt személyes átadással történhet.</w:t>
      </w:r>
    </w:p>
    <w:p w14:paraId="1D7D937C" w14:textId="77777777" w:rsidR="00CB73BB" w:rsidRDefault="00CB73BB" w:rsidP="00CB73BB">
      <w:pPr>
        <w:spacing w:after="0" w:line="240" w:lineRule="auto"/>
        <w:rPr>
          <w:rFonts w:ascii="Calibri" w:eastAsia="Calibri" w:hAnsi="Calibri" w:cs="Calibri"/>
        </w:rPr>
      </w:pPr>
    </w:p>
    <w:p w14:paraId="34867F6C" w14:textId="532FFE78" w:rsidR="00CB73BB" w:rsidRDefault="00CB73BB" w:rsidP="00CB73BB">
      <w:pPr>
        <w:pStyle w:val="ListParagraph"/>
        <w:numPr>
          <w:ilvl w:val="0"/>
          <w:numId w:val="1"/>
        </w:numPr>
        <w:spacing w:after="26" w:line="240" w:lineRule="auto"/>
        <w:jc w:val="center"/>
        <w:rPr>
          <w:rFonts w:ascii="Calibri" w:eastAsia="Times New Roman" w:hAnsi="Calibri" w:cs="Calibri"/>
          <w:b/>
          <w:sz w:val="22"/>
        </w:rPr>
      </w:pPr>
      <w:r w:rsidRPr="00CB73BB">
        <w:rPr>
          <w:rFonts w:ascii="Calibri" w:eastAsia="Times New Roman" w:hAnsi="Calibri" w:cs="Calibri"/>
          <w:b/>
          <w:sz w:val="22"/>
        </w:rPr>
        <w:t>Titoktartás</w:t>
      </w:r>
    </w:p>
    <w:p w14:paraId="4A2BE29C" w14:textId="77777777" w:rsidR="00CB73BB" w:rsidRPr="00CB73BB" w:rsidRDefault="00CB73BB" w:rsidP="00CB73BB">
      <w:pPr>
        <w:pStyle w:val="ListParagraph"/>
        <w:spacing w:after="26" w:line="240" w:lineRule="auto"/>
        <w:rPr>
          <w:rFonts w:ascii="Calibri" w:eastAsia="Times New Roman" w:hAnsi="Calibri" w:cs="Calibri"/>
          <w:b/>
          <w:sz w:val="22"/>
        </w:rPr>
      </w:pPr>
    </w:p>
    <w:p w14:paraId="26D32974" w14:textId="4C756A4B" w:rsidR="00CB73BB" w:rsidRPr="00CB73BB" w:rsidRDefault="00CB73BB" w:rsidP="00CB73BB">
      <w:pPr>
        <w:pStyle w:val="ListParagraph"/>
        <w:numPr>
          <w:ilvl w:val="1"/>
          <w:numId w:val="1"/>
        </w:numPr>
        <w:spacing w:after="0" w:line="240" w:lineRule="auto"/>
        <w:ind w:left="426" w:hanging="568"/>
        <w:rPr>
          <w:rFonts w:ascii="Calibri" w:eastAsia="Calibri" w:hAnsi="Calibri" w:cs="Calibri"/>
          <w:sz w:val="22"/>
        </w:rPr>
      </w:pPr>
      <w:r w:rsidRPr="00CB73BB">
        <w:rPr>
          <w:rFonts w:ascii="Calibri" w:eastAsia="Calibri" w:hAnsi="Calibri" w:cs="Calibri"/>
          <w:sz w:val="22"/>
        </w:rPr>
        <w:t>Szolgáltató a Keretszerződés aláírásával tudomásul veszi, hogy a Megrendelő a köztulajdonban álló gazdasági társaságok takarékosabb működéséről szóló 2009. évi CXXII. törvény, az állami vagyonról szóló 2007. évi CVI. törvény, az üzleti titok védelméről szóló 2018. évi LIV. törvény, valamint az információs önrendelkezési jogról és az információszabadságról szóló 2011. évi CXII. törvény hatálya alá tartozik, és ezért közérdekből nyilvános lehet minden, a hivatkozott törvények által meghatározott szerződéses adat.</w:t>
      </w:r>
    </w:p>
    <w:p w14:paraId="164B4D40" w14:textId="77777777" w:rsidR="00CB73BB" w:rsidRPr="00CB73BB" w:rsidRDefault="00CB73BB" w:rsidP="00CB73BB">
      <w:pPr>
        <w:pStyle w:val="ListParagraph"/>
        <w:spacing w:after="0" w:line="240" w:lineRule="auto"/>
        <w:ind w:left="426"/>
        <w:rPr>
          <w:rFonts w:ascii="Calibri" w:eastAsia="Calibri" w:hAnsi="Calibri" w:cs="Calibri"/>
          <w:sz w:val="22"/>
        </w:rPr>
      </w:pPr>
    </w:p>
    <w:p w14:paraId="0DEA0B1B" w14:textId="5C14BBCE" w:rsidR="00CB73BB" w:rsidRDefault="00CB73BB" w:rsidP="00CB73BB">
      <w:pPr>
        <w:pStyle w:val="ListParagraph"/>
        <w:numPr>
          <w:ilvl w:val="1"/>
          <w:numId w:val="1"/>
        </w:numPr>
        <w:spacing w:after="0" w:line="240" w:lineRule="auto"/>
        <w:ind w:left="426" w:hanging="568"/>
        <w:rPr>
          <w:rFonts w:ascii="Calibri" w:eastAsia="Calibri" w:hAnsi="Calibri" w:cs="Calibri"/>
          <w:sz w:val="22"/>
        </w:rPr>
      </w:pPr>
      <w:r w:rsidRPr="00CB73BB">
        <w:rPr>
          <w:rFonts w:ascii="Calibri" w:eastAsia="Calibri" w:hAnsi="Calibri" w:cs="Calibri"/>
          <w:sz w:val="22"/>
        </w:rPr>
        <w:lastRenderedPageBreak/>
        <w:t xml:space="preserve">Felek rögzítik, hogy kötelesek a Keretszerződéssel kapcsolatosan a másik Féltől kapott, illetve a Keretszerződés teljesítése során tudomásukra jutott információt, dokumentációt, adatot bizalmasan, a Keretszerződésben foglaltakat pedig üzleti titokként kezelni, azt harmadik személy részére - ide nem értve a Keretszerződés teljesítésébe bevont </w:t>
      </w:r>
      <w:proofErr w:type="spellStart"/>
      <w:r w:rsidRPr="00CB73BB">
        <w:rPr>
          <w:rFonts w:ascii="Calibri" w:eastAsia="Calibri" w:hAnsi="Calibri" w:cs="Calibri"/>
          <w:sz w:val="22"/>
        </w:rPr>
        <w:t>alkalmazottaikat</w:t>
      </w:r>
      <w:proofErr w:type="spellEnd"/>
      <w:r w:rsidRPr="00CB73BB">
        <w:rPr>
          <w:rFonts w:ascii="Calibri" w:eastAsia="Calibri" w:hAnsi="Calibri" w:cs="Calibri"/>
          <w:sz w:val="22"/>
        </w:rPr>
        <w:t>, jogszerűen igénybe vett közreműködőiket - nem teszik hozzáférhetővé jogszabály, vagy kötelezően alkalmazandó hatósági rendelkezés által előírt esetek kivételével.</w:t>
      </w:r>
    </w:p>
    <w:p w14:paraId="18327810" w14:textId="77777777" w:rsidR="00CB73BB" w:rsidRPr="00CB73BB" w:rsidRDefault="00CB73BB" w:rsidP="00CB73BB">
      <w:pPr>
        <w:spacing w:after="0" w:line="240" w:lineRule="auto"/>
        <w:rPr>
          <w:rFonts w:ascii="Calibri" w:eastAsia="Calibri" w:hAnsi="Calibri" w:cs="Calibri"/>
        </w:rPr>
      </w:pPr>
    </w:p>
    <w:p w14:paraId="66B8B49E" w14:textId="65490B08" w:rsidR="00CB73BB" w:rsidRDefault="00CB73BB" w:rsidP="00CB73BB">
      <w:pPr>
        <w:pStyle w:val="ListParagraph"/>
        <w:numPr>
          <w:ilvl w:val="1"/>
          <w:numId w:val="1"/>
        </w:numPr>
        <w:spacing w:after="0" w:line="240" w:lineRule="auto"/>
        <w:ind w:left="426" w:hanging="568"/>
        <w:rPr>
          <w:rFonts w:ascii="Calibri" w:eastAsia="Calibri" w:hAnsi="Calibri" w:cs="Calibri"/>
          <w:sz w:val="22"/>
        </w:rPr>
      </w:pPr>
      <w:r w:rsidRPr="00CB73BB">
        <w:rPr>
          <w:rFonts w:ascii="Calibri" w:eastAsia="Calibri" w:hAnsi="Calibri" w:cs="Calibri"/>
          <w:sz w:val="22"/>
        </w:rPr>
        <w:t>Szolgáltató a Megrendelő személyiségi jogait, szerzői jogait, adótitkait, vagy más jogi érdekeit – az ajánlat összeállítása során, a helyszíni szemléken, a teljesítés során vagy bármilyen más úton tudomására jutott adatok jogosulatlan felhasználásával, nyilvánosságra hozatalával, vagy illetéktelen személy tudomására hozatalával, vagy bármely más módon – nem sértheti. A titoktartási kötelezettség alól jogszabály felmentést adhat.</w:t>
      </w:r>
    </w:p>
    <w:p w14:paraId="30502FDC" w14:textId="77777777" w:rsidR="00CB73BB" w:rsidRPr="00CB73BB" w:rsidRDefault="00CB73BB" w:rsidP="00CB73BB">
      <w:pPr>
        <w:spacing w:after="0" w:line="240" w:lineRule="auto"/>
        <w:rPr>
          <w:rFonts w:ascii="Calibri" w:eastAsia="Calibri" w:hAnsi="Calibri" w:cs="Calibri"/>
        </w:rPr>
      </w:pPr>
    </w:p>
    <w:p w14:paraId="56F5F8E0" w14:textId="6FA7513D" w:rsidR="00CB73BB" w:rsidRDefault="00CB73BB" w:rsidP="00CB73BB">
      <w:pPr>
        <w:pStyle w:val="ListParagraph"/>
        <w:numPr>
          <w:ilvl w:val="1"/>
          <w:numId w:val="1"/>
        </w:numPr>
        <w:spacing w:after="0" w:line="240" w:lineRule="auto"/>
        <w:ind w:left="426" w:hanging="568"/>
        <w:rPr>
          <w:rFonts w:ascii="Calibri" w:eastAsia="Calibri" w:hAnsi="Calibri" w:cs="Calibri"/>
          <w:sz w:val="22"/>
        </w:rPr>
      </w:pPr>
      <w:r w:rsidRPr="00CB73BB">
        <w:rPr>
          <w:rFonts w:ascii="Calibri" w:eastAsia="Calibri" w:hAnsi="Calibri" w:cs="Calibri"/>
          <w:sz w:val="22"/>
        </w:rPr>
        <w:t>Szolgáltató tudomásul veszi, hogy a titoktartás alól felmentést a hatályos jogszabályok figyelembevételével, írásos formában, a Megrendelő erre feljogosított képviselője adhat.</w:t>
      </w:r>
    </w:p>
    <w:p w14:paraId="5A1140E5" w14:textId="77777777" w:rsidR="00CB73BB" w:rsidRPr="00CB73BB" w:rsidRDefault="00CB73BB" w:rsidP="00CB73BB">
      <w:pPr>
        <w:pStyle w:val="ListParagraph"/>
        <w:spacing w:after="0" w:line="240" w:lineRule="auto"/>
        <w:ind w:left="426"/>
        <w:rPr>
          <w:rFonts w:ascii="Calibri" w:eastAsia="Calibri" w:hAnsi="Calibri" w:cs="Calibri"/>
          <w:sz w:val="22"/>
        </w:rPr>
      </w:pPr>
    </w:p>
    <w:p w14:paraId="2D934E60" w14:textId="35597D4C" w:rsidR="00CB73BB" w:rsidRDefault="00CB73BB" w:rsidP="00CB73BB">
      <w:pPr>
        <w:spacing w:after="26" w:line="240" w:lineRule="auto"/>
        <w:jc w:val="center"/>
        <w:rPr>
          <w:rFonts w:ascii="Calibri" w:eastAsia="Times New Roman" w:hAnsi="Calibri" w:cs="Calibri"/>
          <w:b/>
        </w:rPr>
      </w:pPr>
      <w:r w:rsidRPr="00CB73BB">
        <w:rPr>
          <w:rFonts w:ascii="Calibri" w:eastAsia="Times New Roman" w:hAnsi="Calibri" w:cs="Calibri"/>
          <w:b/>
        </w:rPr>
        <w:t>15. Adatkezelés</w:t>
      </w:r>
    </w:p>
    <w:p w14:paraId="441A71C9" w14:textId="77777777" w:rsidR="00CB73BB" w:rsidRDefault="00CB73BB" w:rsidP="00CB73BB">
      <w:pPr>
        <w:spacing w:after="26" w:line="240" w:lineRule="auto"/>
        <w:rPr>
          <w:rFonts w:ascii="Calibri" w:eastAsia="Times New Roman" w:hAnsi="Calibri" w:cs="Calibri"/>
          <w:b/>
        </w:rPr>
      </w:pPr>
    </w:p>
    <w:p w14:paraId="279733EE" w14:textId="77777777" w:rsidR="00CB73BB" w:rsidRPr="00CB73BB" w:rsidRDefault="00CB73BB" w:rsidP="00CB73BB">
      <w:pPr>
        <w:pStyle w:val="ListParagraph"/>
        <w:numPr>
          <w:ilvl w:val="0"/>
          <w:numId w:val="1"/>
        </w:numPr>
        <w:spacing w:after="0" w:line="240" w:lineRule="auto"/>
        <w:rPr>
          <w:rFonts w:ascii="Calibri" w:eastAsia="Calibri" w:hAnsi="Calibri" w:cs="Calibri"/>
          <w:vanish/>
          <w:sz w:val="22"/>
        </w:rPr>
      </w:pPr>
    </w:p>
    <w:p w14:paraId="38F7D963" w14:textId="2021D11E" w:rsidR="00CB73BB" w:rsidRDefault="00CB73BB" w:rsidP="00CB73BB">
      <w:pPr>
        <w:pStyle w:val="ListParagraph"/>
        <w:numPr>
          <w:ilvl w:val="1"/>
          <w:numId w:val="1"/>
        </w:numPr>
        <w:spacing w:after="0" w:line="240" w:lineRule="auto"/>
        <w:ind w:left="426" w:hanging="568"/>
        <w:rPr>
          <w:rFonts w:ascii="Calibri" w:eastAsia="Calibri" w:hAnsi="Calibri" w:cs="Calibri"/>
          <w:sz w:val="22"/>
        </w:rPr>
      </w:pPr>
      <w:r w:rsidRPr="00CB73BB">
        <w:rPr>
          <w:rFonts w:ascii="Calibri" w:eastAsia="Calibri" w:hAnsi="Calibri" w:cs="Calibri"/>
          <w:sz w:val="22"/>
        </w:rPr>
        <w:t>Felek rögzítik, hogy rendelkeznek az adatvédelmi jogszabályok által előírt felhatalmazással a Keretszerződésben és annak mellékleteiben rögzített kapcsolattartói személyes adatok kezelésére. Felek kijelentik, hogy a szükséges és előírt, előzetes tájékoztatást megadták a Keretszerződésben megnevezett munkavállalóiknak arról, hogy személyes adatukat (név, e-mail, adott esetben a hozzájuk köthető telefonos, faxos elérhetőség) a Keretszerződéssel összefüggésben, a Felek közötti kapcsolattartás érdekében, a Keretszerződés megszűnésének időpontjáig – amennyiben a Keretszerződés időtartama alatt a kapcsolattartó személye változik, úgy e változás hatályba lépéséig - az őket foglalkoztató Fél a fentebb írt körben és célból használhatja, és a másik Félnek ugyanezen célból és feltételekkel történő használat érdekében továbbíthatja. Felek kijelentik, hogy a munkavállalóik jelen pontban hivatkozott adatkezelésről szóló tájékoztatásában kitértek arra, hogy a Keretszerződésre vonatkozó kötelező iratmegőrzés időtartama alatt fenti személyes adataik a Felek dokumentumkezelő rendszerében eltárolásra, illetve jogszabály által szabályozott hatósági, bírósági eljárás során az eljáró szerv részére megküldésre kerülhetnek.</w:t>
      </w:r>
    </w:p>
    <w:p w14:paraId="2EC027EF" w14:textId="77777777" w:rsidR="00CB73BB" w:rsidRDefault="00CB73BB" w:rsidP="00CB73BB">
      <w:pPr>
        <w:pStyle w:val="ListParagraph"/>
        <w:spacing w:after="0" w:line="240" w:lineRule="auto"/>
        <w:ind w:left="426"/>
        <w:rPr>
          <w:rFonts w:ascii="Calibri" w:eastAsia="Calibri" w:hAnsi="Calibri" w:cs="Calibri"/>
          <w:sz w:val="22"/>
        </w:rPr>
      </w:pPr>
    </w:p>
    <w:p w14:paraId="1F3E9070" w14:textId="20B8E214" w:rsidR="00CB73BB" w:rsidRDefault="00CB73BB" w:rsidP="00CB73BB">
      <w:pPr>
        <w:pStyle w:val="ListParagraph"/>
        <w:numPr>
          <w:ilvl w:val="1"/>
          <w:numId w:val="1"/>
        </w:numPr>
        <w:spacing w:after="0" w:line="240" w:lineRule="auto"/>
        <w:ind w:left="426" w:hanging="568"/>
        <w:rPr>
          <w:rFonts w:ascii="Calibri" w:eastAsia="Calibri" w:hAnsi="Calibri" w:cs="Calibri"/>
          <w:sz w:val="22"/>
        </w:rPr>
      </w:pPr>
      <w:r w:rsidRPr="00CB73BB">
        <w:rPr>
          <w:rFonts w:ascii="Calibri" w:eastAsia="Calibri" w:hAnsi="Calibri" w:cs="Calibri"/>
          <w:sz w:val="22"/>
        </w:rPr>
        <w:t>Felek rögzítik, hogy a Keretszerződés időtartama alatt, valamint azt követően is, kölcsönösen betartják a hatályos magyar és európai uniós adatvédelmi szabályokat, ideértve különösen, de nem kizárólagosan az információs önrendelkezési jogról és az információszabadságról szóló 2011. évi CXII. törvény („</w:t>
      </w:r>
      <w:proofErr w:type="spellStart"/>
      <w:r w:rsidRPr="00CB73BB">
        <w:rPr>
          <w:rFonts w:ascii="Calibri" w:eastAsia="Calibri" w:hAnsi="Calibri" w:cs="Calibri"/>
          <w:sz w:val="22"/>
        </w:rPr>
        <w:t>Infotv</w:t>
      </w:r>
      <w:proofErr w:type="spellEnd"/>
      <w:r w:rsidRPr="00CB73BB">
        <w:rPr>
          <w:rFonts w:ascii="Calibri" w:eastAsia="Calibri" w:hAnsi="Calibri" w:cs="Calibri"/>
          <w:sz w:val="22"/>
        </w:rPr>
        <w:t>.”), valamint a természetes személyeknek a személyes adatok kezelése tekintetében történő védelméről és az ilyen adatok szabad áramlásáról, valamint a 95/46/EK rendelet hatályon kívül helyezéséről szóló Európai Parlament és a Tanács (EU) 2016/679. számú rendelet („GDPR”) rendelkezéseit.</w:t>
      </w:r>
    </w:p>
    <w:p w14:paraId="04CDBE75" w14:textId="77777777" w:rsidR="004A30E0" w:rsidRPr="004A30E0" w:rsidRDefault="004A30E0" w:rsidP="004A30E0">
      <w:pPr>
        <w:spacing w:after="0" w:line="240" w:lineRule="auto"/>
        <w:rPr>
          <w:rFonts w:ascii="Calibri" w:eastAsia="Calibri" w:hAnsi="Calibri" w:cs="Calibri"/>
        </w:rPr>
      </w:pPr>
    </w:p>
    <w:p w14:paraId="3C79944F" w14:textId="086947C3" w:rsidR="00CB73BB" w:rsidRPr="00CB73BB" w:rsidRDefault="00CB73BB" w:rsidP="00CB73BB">
      <w:pPr>
        <w:spacing w:after="26" w:line="240" w:lineRule="auto"/>
        <w:jc w:val="center"/>
        <w:rPr>
          <w:rFonts w:ascii="Calibri" w:eastAsia="Times New Roman" w:hAnsi="Calibri" w:cs="Calibri"/>
          <w:b/>
        </w:rPr>
      </w:pPr>
      <w:r>
        <w:rPr>
          <w:rFonts w:ascii="Calibri" w:eastAsia="Times New Roman" w:hAnsi="Calibri" w:cs="Calibri"/>
          <w:b/>
        </w:rPr>
        <w:t xml:space="preserve">16. </w:t>
      </w:r>
      <w:r w:rsidRPr="00CB73BB">
        <w:rPr>
          <w:rFonts w:ascii="Calibri" w:eastAsia="Times New Roman" w:hAnsi="Calibri" w:cs="Calibri"/>
          <w:b/>
        </w:rPr>
        <w:t>Egyéb rendelkezések</w:t>
      </w:r>
    </w:p>
    <w:p w14:paraId="4F09D2F4" w14:textId="77777777" w:rsidR="00CB73BB" w:rsidRPr="00CB73BB" w:rsidRDefault="00CB73BB" w:rsidP="00CB73BB">
      <w:pPr>
        <w:pStyle w:val="ListParagraph"/>
        <w:spacing w:after="0" w:line="240" w:lineRule="auto"/>
        <w:rPr>
          <w:rFonts w:ascii="Calibri" w:eastAsia="Calibri" w:hAnsi="Calibri" w:cs="Calibri"/>
        </w:rPr>
      </w:pPr>
    </w:p>
    <w:p w14:paraId="1EA8AA39" w14:textId="77777777" w:rsidR="00CB73BB" w:rsidRPr="00CB73BB" w:rsidRDefault="00CB73BB" w:rsidP="00CB73BB">
      <w:pPr>
        <w:pStyle w:val="ListParagraph"/>
        <w:numPr>
          <w:ilvl w:val="0"/>
          <w:numId w:val="1"/>
        </w:numPr>
        <w:spacing w:after="0" w:line="240" w:lineRule="auto"/>
        <w:rPr>
          <w:rFonts w:ascii="Calibri" w:eastAsia="Calibri" w:hAnsi="Calibri" w:cs="Calibri"/>
          <w:vanish/>
          <w:sz w:val="22"/>
        </w:rPr>
      </w:pPr>
    </w:p>
    <w:p w14:paraId="1F3B70B8" w14:textId="15737968" w:rsidR="00CB73BB" w:rsidRDefault="00CB73BB" w:rsidP="00CB73BB">
      <w:pPr>
        <w:pStyle w:val="ListParagraph"/>
        <w:numPr>
          <w:ilvl w:val="1"/>
          <w:numId w:val="1"/>
        </w:numPr>
        <w:spacing w:after="0" w:line="240" w:lineRule="auto"/>
        <w:ind w:left="426" w:hanging="568"/>
        <w:rPr>
          <w:rFonts w:ascii="Calibri" w:eastAsia="Calibri" w:hAnsi="Calibri" w:cs="Calibri"/>
          <w:sz w:val="22"/>
        </w:rPr>
      </w:pPr>
      <w:r w:rsidRPr="00CB73BB">
        <w:rPr>
          <w:rFonts w:ascii="Calibri" w:eastAsia="Calibri" w:hAnsi="Calibri" w:cs="Calibri"/>
          <w:sz w:val="22"/>
        </w:rPr>
        <w:t xml:space="preserve">A </w:t>
      </w:r>
      <w:proofErr w:type="spellStart"/>
      <w:r w:rsidRPr="00CB73BB">
        <w:rPr>
          <w:rFonts w:ascii="Calibri" w:eastAsia="Calibri" w:hAnsi="Calibri" w:cs="Calibri"/>
          <w:sz w:val="22"/>
        </w:rPr>
        <w:t>vis</w:t>
      </w:r>
      <w:proofErr w:type="spellEnd"/>
      <w:r w:rsidRPr="00CB73BB">
        <w:rPr>
          <w:rFonts w:ascii="Calibri" w:eastAsia="Calibri" w:hAnsi="Calibri" w:cs="Calibri"/>
          <w:sz w:val="22"/>
        </w:rPr>
        <w:t xml:space="preserve"> maiorra vonatkozóan a Felek a KM X. fejezetében foglaltakat tartják irányadónak és alkalmazandónak.</w:t>
      </w:r>
    </w:p>
    <w:p w14:paraId="092BF961" w14:textId="77777777" w:rsidR="00CB73BB" w:rsidRPr="00CB73BB" w:rsidRDefault="00CB73BB" w:rsidP="00CB73BB">
      <w:pPr>
        <w:pStyle w:val="ListParagraph"/>
        <w:spacing w:after="0" w:line="240" w:lineRule="auto"/>
        <w:ind w:left="218"/>
        <w:rPr>
          <w:rFonts w:ascii="Calibri" w:eastAsia="Calibri" w:hAnsi="Calibri" w:cs="Calibri"/>
          <w:sz w:val="22"/>
        </w:rPr>
      </w:pPr>
    </w:p>
    <w:p w14:paraId="46600A66" w14:textId="3816AD73" w:rsidR="00CB73BB" w:rsidRDefault="00CB73BB" w:rsidP="00CB73BB">
      <w:pPr>
        <w:pStyle w:val="ListParagraph"/>
        <w:numPr>
          <w:ilvl w:val="1"/>
          <w:numId w:val="1"/>
        </w:numPr>
        <w:spacing w:after="0" w:line="240" w:lineRule="auto"/>
        <w:ind w:left="426" w:hanging="568"/>
        <w:rPr>
          <w:rFonts w:ascii="Calibri" w:eastAsia="Calibri" w:hAnsi="Calibri" w:cs="Calibri"/>
          <w:sz w:val="22"/>
        </w:rPr>
      </w:pPr>
      <w:r w:rsidRPr="00CB73BB">
        <w:rPr>
          <w:rFonts w:ascii="Calibri" w:eastAsia="Calibri" w:hAnsi="Calibri" w:cs="Calibri"/>
          <w:sz w:val="22"/>
        </w:rPr>
        <w:t xml:space="preserve">Felek rögzítik, hogy a külföldi adóilletőségű Szolgáltató köteles a szerződéshez arra vonatkozó meghatalmazást csatolni, hogy az illetősége szerinti adóhatóságtól a magyar adóhatóság </w:t>
      </w:r>
      <w:r w:rsidRPr="00CB73BB">
        <w:rPr>
          <w:rFonts w:ascii="Calibri" w:eastAsia="Calibri" w:hAnsi="Calibri" w:cs="Calibri"/>
          <w:sz w:val="22"/>
        </w:rPr>
        <w:lastRenderedPageBreak/>
        <w:t>közvetlenül beszerezhet a Szolgáltatóra vonatkozó adatokat az országok közötti jogsegély igénybevétele nélkül.</w:t>
      </w:r>
    </w:p>
    <w:p w14:paraId="45FC1D7A" w14:textId="77777777" w:rsidR="00CB73BB" w:rsidRPr="00CB73BB" w:rsidRDefault="00CB73BB" w:rsidP="00CB73BB">
      <w:pPr>
        <w:spacing w:after="0" w:line="240" w:lineRule="auto"/>
        <w:rPr>
          <w:rFonts w:ascii="Calibri" w:eastAsia="Calibri" w:hAnsi="Calibri" w:cs="Calibri"/>
        </w:rPr>
      </w:pPr>
    </w:p>
    <w:p w14:paraId="6D7BD6CD" w14:textId="021901A9" w:rsidR="00CB73BB" w:rsidRDefault="00CB73BB" w:rsidP="00CB73BB">
      <w:pPr>
        <w:pStyle w:val="ListParagraph"/>
        <w:numPr>
          <w:ilvl w:val="1"/>
          <w:numId w:val="1"/>
        </w:numPr>
        <w:spacing w:after="0" w:line="240" w:lineRule="auto"/>
        <w:ind w:left="426" w:hanging="568"/>
        <w:rPr>
          <w:rFonts w:ascii="Calibri" w:eastAsia="Calibri" w:hAnsi="Calibri" w:cs="Calibri"/>
          <w:sz w:val="22"/>
        </w:rPr>
      </w:pPr>
      <w:r w:rsidRPr="00CB73BB">
        <w:rPr>
          <w:rFonts w:ascii="Calibri" w:eastAsia="Calibri" w:hAnsi="Calibri" w:cs="Calibri"/>
          <w:sz w:val="22"/>
        </w:rPr>
        <w:t>Felek rögzítik, hogy az államháztartásról szóló 2011. évi CXCV. törvény (a továbbiakban: Áht.) 41. § (6) bekezdése alapján az államháztartás központi alrendszerében a kiadási előirányzatok terhére nem köthető olyan jogi személlyel, jogi személyiséggel nem rendelkező szervezettel érvényesen visszterhes szerződés, illetve létrejött ilyen szerződés alapján nem teljesíthető kifizetés, amely szervezet nem minősül átlátható szervezetnek. Szolgáltató kijelenti, hogy Magyarország Alaptörvénye 39. cikke, valamint a nemzeti vagyonról szóló 2011. évi CXCVI. törvény 3. § (1) bekezdése 1. pontja alapján átlátható szervezetnek minősül, melyről a jelen szerződés 4. számú melléklete szerinti, az Áht. 55. § szerinti információkat tartalmazó adatlapon (részletes átláthatósági nyilatkozat) tesz nyilatkozatot. Szolgáltató az államháztartásról szóló törvény végrehajtásáról szóló 368/2011. (XII. 31.) Korm. rendelet 50. § (1a) bekezdésére figyelemmel vállalja, hogy a részletes átláthatósági nyilatkozatban szereplő adatokban bekövetkező változásokról a Megrendelőt haladéktalanul, de legfeljebb 3 munkanapon belül írásban értesíti, és e határidőn belül a módosított átláthatósági nyilatkozatot a Vevő részére benyújtja.</w:t>
      </w:r>
    </w:p>
    <w:p w14:paraId="786C263C" w14:textId="77777777" w:rsidR="00CB73BB" w:rsidRPr="00CB73BB" w:rsidRDefault="00CB73BB" w:rsidP="00CB73BB">
      <w:pPr>
        <w:pStyle w:val="ListParagraph"/>
        <w:spacing w:after="0" w:line="240" w:lineRule="auto"/>
        <w:ind w:left="426"/>
        <w:rPr>
          <w:rFonts w:ascii="Calibri" w:eastAsia="Calibri" w:hAnsi="Calibri" w:cs="Calibri"/>
          <w:sz w:val="22"/>
        </w:rPr>
      </w:pPr>
    </w:p>
    <w:p w14:paraId="446BBC68" w14:textId="12486A5A" w:rsidR="00CB73BB" w:rsidRDefault="00CB73BB" w:rsidP="00CB73BB">
      <w:pPr>
        <w:pStyle w:val="ListParagraph"/>
        <w:numPr>
          <w:ilvl w:val="1"/>
          <w:numId w:val="1"/>
        </w:numPr>
        <w:spacing w:after="0" w:line="240" w:lineRule="auto"/>
        <w:ind w:left="426" w:hanging="568"/>
        <w:rPr>
          <w:rFonts w:ascii="Calibri" w:eastAsia="Calibri" w:hAnsi="Calibri" w:cs="Calibri"/>
          <w:sz w:val="22"/>
        </w:rPr>
      </w:pPr>
      <w:r w:rsidRPr="00CB73BB">
        <w:rPr>
          <w:rFonts w:ascii="Calibri" w:eastAsia="Calibri" w:hAnsi="Calibri" w:cs="Calibri"/>
          <w:sz w:val="22"/>
        </w:rPr>
        <w:t>A jelen Keretszerződésben nem szabályozott kérdésekben, valamint bármely, a teljesítéssel kapcsolatos ellentmondás esetén a Beszerző és a Szolgáltató között létrejött keretmegállapodás</w:t>
      </w:r>
      <w:r>
        <w:rPr>
          <w:rFonts w:ascii="Calibri" w:eastAsia="Calibri" w:hAnsi="Calibri" w:cs="Calibri"/>
          <w:sz w:val="22"/>
        </w:rPr>
        <w:t xml:space="preserve">, </w:t>
      </w:r>
      <w:r w:rsidRPr="00CB73BB">
        <w:rPr>
          <w:rFonts w:ascii="Calibri" w:eastAsia="Calibri" w:hAnsi="Calibri" w:cs="Calibri"/>
          <w:sz w:val="22"/>
        </w:rPr>
        <w:t>illetve mellékletei vonatkozó rendelkezései, továbbá Magyarország mindenkor hatályos jogszabályai irányadók.</w:t>
      </w:r>
    </w:p>
    <w:p w14:paraId="7026A022" w14:textId="77777777" w:rsidR="00CB73BB" w:rsidRPr="00CB73BB" w:rsidRDefault="00CB73BB" w:rsidP="00CB73BB">
      <w:pPr>
        <w:spacing w:after="0" w:line="240" w:lineRule="auto"/>
        <w:rPr>
          <w:rFonts w:ascii="Calibri" w:eastAsia="Calibri" w:hAnsi="Calibri" w:cs="Calibri"/>
        </w:rPr>
      </w:pPr>
    </w:p>
    <w:p w14:paraId="7427ABBC" w14:textId="77777777" w:rsidR="00CB73BB" w:rsidRDefault="00CB73BB" w:rsidP="00CB73BB">
      <w:pPr>
        <w:pStyle w:val="ListParagraph"/>
        <w:numPr>
          <w:ilvl w:val="1"/>
          <w:numId w:val="1"/>
        </w:numPr>
        <w:spacing w:after="0" w:line="240" w:lineRule="auto"/>
        <w:ind w:left="426" w:hanging="568"/>
        <w:rPr>
          <w:rFonts w:ascii="Calibri" w:eastAsia="Calibri" w:hAnsi="Calibri" w:cs="Calibri"/>
          <w:sz w:val="22"/>
        </w:rPr>
      </w:pPr>
      <w:r w:rsidRPr="00CB73BB">
        <w:rPr>
          <w:rFonts w:ascii="Calibri" w:eastAsia="Calibri" w:hAnsi="Calibri" w:cs="Calibri"/>
          <w:sz w:val="22"/>
        </w:rPr>
        <w:t>Jelen Keretszerződés a keretmegállapodásban meghatározottakkal ellentétes rendelkezéseket nem tartalmazhat.</w:t>
      </w:r>
    </w:p>
    <w:p w14:paraId="5C2163D8" w14:textId="77777777" w:rsidR="00CB73BB" w:rsidRPr="00CB73BB" w:rsidRDefault="00CB73BB" w:rsidP="00CB73BB">
      <w:pPr>
        <w:spacing w:after="0" w:line="240" w:lineRule="auto"/>
        <w:rPr>
          <w:rFonts w:ascii="Calibri" w:eastAsia="Calibri" w:hAnsi="Calibri" w:cs="Calibri"/>
        </w:rPr>
      </w:pPr>
    </w:p>
    <w:p w14:paraId="13439B94" w14:textId="30F42FDA" w:rsidR="00CB73BB" w:rsidRDefault="00CB73BB" w:rsidP="00CB73BB">
      <w:pPr>
        <w:pStyle w:val="ListParagraph"/>
        <w:numPr>
          <w:ilvl w:val="1"/>
          <w:numId w:val="1"/>
        </w:numPr>
        <w:spacing w:after="0" w:line="240" w:lineRule="auto"/>
        <w:ind w:left="426" w:hanging="568"/>
        <w:rPr>
          <w:rFonts w:ascii="Calibri" w:eastAsia="Calibri" w:hAnsi="Calibri" w:cs="Calibri"/>
          <w:sz w:val="22"/>
        </w:rPr>
      </w:pPr>
      <w:r w:rsidRPr="00CB73BB">
        <w:rPr>
          <w:rFonts w:ascii="Calibri" w:eastAsia="Calibri" w:hAnsi="Calibri" w:cs="Calibri"/>
          <w:sz w:val="22"/>
        </w:rPr>
        <w:t>Jelen Keretszerződés elválaszthatatlan részét képezi a Beszerző és a Szolgáltató között létrejött fent keretmegállapodás, és az alábbi mellékletek:</w:t>
      </w:r>
    </w:p>
    <w:p w14:paraId="3794DC21" w14:textId="77777777" w:rsidR="001D7437" w:rsidRPr="001D7437" w:rsidRDefault="001D7437" w:rsidP="001D7437">
      <w:pPr>
        <w:pStyle w:val="ListParagraph"/>
        <w:rPr>
          <w:rFonts w:ascii="Calibri" w:eastAsia="Calibri" w:hAnsi="Calibri" w:cs="Calibri"/>
          <w:sz w:val="22"/>
        </w:rPr>
      </w:pPr>
    </w:p>
    <w:p w14:paraId="4F82C95B" w14:textId="77777777" w:rsidR="001D7437" w:rsidRPr="001D7437" w:rsidRDefault="001D7437" w:rsidP="001D7437">
      <w:pPr>
        <w:pStyle w:val="ListParagraph"/>
        <w:spacing w:after="0" w:line="240" w:lineRule="auto"/>
        <w:ind w:left="426"/>
        <w:rPr>
          <w:rFonts w:ascii="Calibri" w:eastAsia="Calibri" w:hAnsi="Calibri" w:cs="Calibri"/>
          <w:sz w:val="22"/>
        </w:rPr>
      </w:pPr>
      <w:r w:rsidRPr="001D7437">
        <w:rPr>
          <w:rFonts w:ascii="Calibri" w:eastAsia="Calibri" w:hAnsi="Calibri" w:cs="Calibri"/>
          <w:sz w:val="22"/>
        </w:rPr>
        <w:t xml:space="preserve">1. számú melléklet: Megrendelt szolgáltatás- és </w:t>
      </w:r>
      <w:proofErr w:type="spellStart"/>
      <w:r w:rsidRPr="001D7437">
        <w:rPr>
          <w:rFonts w:ascii="Calibri" w:eastAsia="Calibri" w:hAnsi="Calibri" w:cs="Calibri"/>
          <w:sz w:val="22"/>
        </w:rPr>
        <w:t>árlista</w:t>
      </w:r>
      <w:proofErr w:type="spellEnd"/>
    </w:p>
    <w:p w14:paraId="67737C80" w14:textId="77777777" w:rsidR="001D7437" w:rsidRPr="001D7437" w:rsidRDefault="001D7437" w:rsidP="001D7437">
      <w:pPr>
        <w:pStyle w:val="ListParagraph"/>
        <w:spacing w:after="0" w:line="240" w:lineRule="auto"/>
        <w:ind w:left="426"/>
        <w:rPr>
          <w:rFonts w:ascii="Calibri" w:eastAsia="Calibri" w:hAnsi="Calibri" w:cs="Calibri"/>
          <w:sz w:val="22"/>
        </w:rPr>
      </w:pPr>
      <w:r w:rsidRPr="001D7437">
        <w:rPr>
          <w:rFonts w:ascii="Calibri" w:eastAsia="Calibri" w:hAnsi="Calibri" w:cs="Calibri"/>
          <w:sz w:val="22"/>
        </w:rPr>
        <w:t>2. számú melléklet: Műszaki leírás</w:t>
      </w:r>
    </w:p>
    <w:p w14:paraId="547C2F89" w14:textId="77777777" w:rsidR="001D7437" w:rsidRPr="001D7437" w:rsidRDefault="001D7437" w:rsidP="001D7437">
      <w:pPr>
        <w:pStyle w:val="ListParagraph"/>
        <w:spacing w:after="0" w:line="240" w:lineRule="auto"/>
        <w:ind w:left="426"/>
        <w:rPr>
          <w:rFonts w:ascii="Calibri" w:eastAsia="Calibri" w:hAnsi="Calibri" w:cs="Calibri"/>
          <w:sz w:val="22"/>
        </w:rPr>
      </w:pPr>
      <w:r w:rsidRPr="001D7437">
        <w:rPr>
          <w:rFonts w:ascii="Calibri" w:eastAsia="Calibri" w:hAnsi="Calibri" w:cs="Calibri"/>
          <w:sz w:val="22"/>
        </w:rPr>
        <w:t>3. számú melléklet: Teljesítésigazolás (minta)</w:t>
      </w:r>
    </w:p>
    <w:p w14:paraId="3B389055" w14:textId="77777777" w:rsidR="001D7437" w:rsidRPr="001D7437" w:rsidRDefault="001D7437" w:rsidP="001D7437">
      <w:pPr>
        <w:pStyle w:val="ListParagraph"/>
        <w:spacing w:after="0" w:line="240" w:lineRule="auto"/>
        <w:ind w:left="426"/>
        <w:rPr>
          <w:rFonts w:ascii="Calibri" w:eastAsia="Calibri" w:hAnsi="Calibri" w:cs="Calibri"/>
          <w:sz w:val="22"/>
        </w:rPr>
      </w:pPr>
      <w:r w:rsidRPr="001D7437">
        <w:rPr>
          <w:rFonts w:ascii="Calibri" w:eastAsia="Calibri" w:hAnsi="Calibri" w:cs="Calibri"/>
          <w:sz w:val="22"/>
        </w:rPr>
        <w:t>4. számú melléklet: Szolgáltató átláthatósági nyilatkozata</w:t>
      </w:r>
    </w:p>
    <w:p w14:paraId="3A5A5C54" w14:textId="0405E67F" w:rsidR="001D7437" w:rsidRDefault="001D7437" w:rsidP="001D7437">
      <w:pPr>
        <w:pStyle w:val="ListParagraph"/>
        <w:spacing w:after="0" w:line="240" w:lineRule="auto"/>
        <w:ind w:left="426"/>
        <w:rPr>
          <w:rFonts w:ascii="Calibri" w:eastAsia="Calibri" w:hAnsi="Calibri" w:cs="Calibri"/>
          <w:sz w:val="22"/>
        </w:rPr>
      </w:pPr>
      <w:r w:rsidRPr="001D7437">
        <w:rPr>
          <w:rFonts w:ascii="Calibri" w:eastAsia="Calibri" w:hAnsi="Calibri" w:cs="Calibri"/>
          <w:sz w:val="22"/>
        </w:rPr>
        <w:t>5. számú melléklet: Nyilatkozat alvállalkozókról szerződéskötéskor</w:t>
      </w:r>
    </w:p>
    <w:p w14:paraId="6B207C15" w14:textId="77777777" w:rsidR="001D7437" w:rsidRPr="001D7437" w:rsidRDefault="001D7437" w:rsidP="001D7437">
      <w:pPr>
        <w:pStyle w:val="ListParagraph"/>
        <w:spacing w:after="0" w:line="240" w:lineRule="auto"/>
        <w:ind w:left="426"/>
        <w:rPr>
          <w:rFonts w:ascii="Calibri" w:eastAsia="Calibri" w:hAnsi="Calibri" w:cs="Calibri"/>
          <w:sz w:val="22"/>
        </w:rPr>
      </w:pPr>
      <w:r w:rsidRPr="001D7437">
        <w:rPr>
          <w:rFonts w:ascii="Calibri" w:eastAsia="Calibri" w:hAnsi="Calibri" w:cs="Calibri"/>
          <w:sz w:val="22"/>
        </w:rPr>
        <w:t>6. számú melléklet: Nyilatkozat új alvállalkozó bevonásáról</w:t>
      </w:r>
    </w:p>
    <w:p w14:paraId="58452ADD" w14:textId="77777777" w:rsidR="001D7437" w:rsidRPr="001D7437" w:rsidRDefault="001D7437" w:rsidP="001D7437">
      <w:pPr>
        <w:pStyle w:val="ListParagraph"/>
        <w:spacing w:after="0" w:line="240" w:lineRule="auto"/>
        <w:ind w:left="426"/>
        <w:rPr>
          <w:rFonts w:ascii="Calibri" w:eastAsia="Calibri" w:hAnsi="Calibri" w:cs="Calibri"/>
          <w:sz w:val="22"/>
        </w:rPr>
      </w:pPr>
      <w:r w:rsidRPr="001D7437">
        <w:rPr>
          <w:rFonts w:ascii="Calibri" w:eastAsia="Calibri" w:hAnsi="Calibri" w:cs="Calibri"/>
          <w:sz w:val="22"/>
        </w:rPr>
        <w:t>7. számú melléklet: Szakemberlista</w:t>
      </w:r>
    </w:p>
    <w:p w14:paraId="708A363A" w14:textId="77777777" w:rsidR="001D7437" w:rsidRPr="001D7437" w:rsidRDefault="001D7437" w:rsidP="001D7437">
      <w:pPr>
        <w:pStyle w:val="ListParagraph"/>
        <w:spacing w:after="0" w:line="240" w:lineRule="auto"/>
        <w:ind w:left="426"/>
        <w:rPr>
          <w:rFonts w:ascii="Calibri" w:eastAsia="Calibri" w:hAnsi="Calibri" w:cs="Calibri"/>
          <w:sz w:val="22"/>
        </w:rPr>
      </w:pPr>
      <w:r w:rsidRPr="001D7437">
        <w:rPr>
          <w:rFonts w:ascii="Calibri" w:eastAsia="Calibri" w:hAnsi="Calibri" w:cs="Calibri"/>
          <w:sz w:val="22"/>
        </w:rPr>
        <w:t>8. számú melléklet: Titoktartási nyilatkozat (minta)</w:t>
      </w:r>
    </w:p>
    <w:p w14:paraId="014F3607" w14:textId="77777777" w:rsidR="001D7437" w:rsidRPr="001D7437" w:rsidRDefault="001D7437" w:rsidP="001D7437">
      <w:pPr>
        <w:pStyle w:val="ListParagraph"/>
        <w:spacing w:after="0" w:line="240" w:lineRule="auto"/>
        <w:ind w:left="426"/>
        <w:rPr>
          <w:rFonts w:ascii="Calibri" w:eastAsia="Calibri" w:hAnsi="Calibri" w:cs="Calibri"/>
          <w:sz w:val="22"/>
        </w:rPr>
      </w:pPr>
      <w:r w:rsidRPr="001D7437">
        <w:rPr>
          <w:rFonts w:ascii="Calibri" w:eastAsia="Calibri" w:hAnsi="Calibri" w:cs="Calibri"/>
          <w:sz w:val="22"/>
        </w:rPr>
        <w:t>9. számú melléklet: Egyedi megrendelés (minta)</w:t>
      </w:r>
    </w:p>
    <w:p w14:paraId="56D84DD5" w14:textId="77777777" w:rsidR="001D7437" w:rsidRPr="001D7437" w:rsidRDefault="001D7437" w:rsidP="001D7437">
      <w:pPr>
        <w:pStyle w:val="ListParagraph"/>
        <w:spacing w:after="0" w:line="240" w:lineRule="auto"/>
        <w:ind w:left="426"/>
        <w:rPr>
          <w:rFonts w:ascii="Calibri" w:eastAsia="Calibri" w:hAnsi="Calibri" w:cs="Calibri"/>
          <w:sz w:val="22"/>
        </w:rPr>
      </w:pPr>
      <w:r w:rsidRPr="001D7437">
        <w:rPr>
          <w:rFonts w:ascii="Calibri" w:eastAsia="Calibri" w:hAnsi="Calibri" w:cs="Calibri"/>
          <w:sz w:val="22"/>
        </w:rPr>
        <w:t>10. számú melléklet: Egyedi megrendelés módosítása (minta)</w:t>
      </w:r>
    </w:p>
    <w:p w14:paraId="453DB089" w14:textId="77777777" w:rsidR="001D7437" w:rsidRDefault="001D7437" w:rsidP="001D7437">
      <w:pPr>
        <w:pStyle w:val="ListParagraph"/>
        <w:spacing w:after="0" w:line="240" w:lineRule="auto"/>
        <w:ind w:left="426"/>
        <w:rPr>
          <w:rFonts w:ascii="Calibri" w:eastAsia="Calibri" w:hAnsi="Calibri" w:cs="Calibri"/>
          <w:sz w:val="22"/>
        </w:rPr>
      </w:pPr>
      <w:r w:rsidRPr="001D7437">
        <w:rPr>
          <w:rFonts w:ascii="Calibri" w:eastAsia="Calibri" w:hAnsi="Calibri" w:cs="Calibri"/>
          <w:sz w:val="22"/>
        </w:rPr>
        <w:t>11. számú melléklet: Átadás-átvételi jegyzőkönyv (minta)</w:t>
      </w:r>
    </w:p>
    <w:p w14:paraId="46FF8275" w14:textId="77777777" w:rsidR="001D7437" w:rsidRDefault="001D7437" w:rsidP="001D7437">
      <w:pPr>
        <w:spacing w:after="0" w:line="240" w:lineRule="auto"/>
        <w:rPr>
          <w:rFonts w:ascii="Calibri" w:eastAsia="Calibri" w:hAnsi="Calibri" w:cs="Calibri"/>
        </w:rPr>
      </w:pPr>
    </w:p>
    <w:p w14:paraId="4A414DAC" w14:textId="33732121" w:rsidR="001D7437" w:rsidRDefault="001D7437" w:rsidP="001D7437">
      <w:pPr>
        <w:spacing w:after="0" w:line="240" w:lineRule="auto"/>
        <w:jc w:val="both"/>
        <w:rPr>
          <w:rFonts w:ascii="Calibri" w:eastAsia="Calibri" w:hAnsi="Calibri" w:cs="Calibri"/>
        </w:rPr>
      </w:pPr>
      <w:r w:rsidRPr="001D7437">
        <w:rPr>
          <w:rFonts w:ascii="Calibri" w:eastAsia="Calibri" w:hAnsi="Calibri" w:cs="Calibri"/>
        </w:rPr>
        <w:t xml:space="preserve">A Keretszerződést a felek áttanulmányozás és értelmezés után, mint szándékukkal és ügyleti akaratukkal mindenben megegyezőt </w:t>
      </w:r>
      <w:r w:rsidR="00596323">
        <w:rPr>
          <w:rFonts w:ascii="Calibri" w:eastAsia="Calibri" w:hAnsi="Calibri" w:cs="Calibri"/>
        </w:rPr>
        <w:t>2 (kettő)</w:t>
      </w:r>
      <w:r w:rsidRPr="001D7437">
        <w:rPr>
          <w:rFonts w:ascii="Calibri" w:eastAsia="Calibri" w:hAnsi="Calibri" w:cs="Calibri"/>
        </w:rPr>
        <w:t xml:space="preserve"> eredeti példányban írják alá.</w:t>
      </w:r>
    </w:p>
    <w:p w14:paraId="3F3A38DC" w14:textId="77777777" w:rsidR="001D7437" w:rsidRDefault="001D7437" w:rsidP="001D7437">
      <w:pPr>
        <w:spacing w:after="0" w:line="240" w:lineRule="auto"/>
        <w:jc w:val="both"/>
        <w:rPr>
          <w:rFonts w:ascii="Calibri" w:eastAsia="Calibri" w:hAnsi="Calibri" w:cs="Calibri"/>
        </w:rPr>
      </w:pPr>
    </w:p>
    <w:tbl>
      <w:tblPr>
        <w:tblStyle w:val="Rcsostblzat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536"/>
      </w:tblGrid>
      <w:tr w:rsidR="001D7437" w:rsidRPr="00E027EB" w14:paraId="22A1E8CC" w14:textId="77777777" w:rsidTr="00FD34AE">
        <w:tc>
          <w:tcPr>
            <w:tcW w:w="4536" w:type="dxa"/>
          </w:tcPr>
          <w:p w14:paraId="79741C03" w14:textId="77777777" w:rsidR="001D7437" w:rsidRPr="00E027EB" w:rsidRDefault="001D7437" w:rsidP="00FD34AE">
            <w:pPr>
              <w:tabs>
                <w:tab w:val="right" w:pos="9072"/>
              </w:tabs>
              <w:ind w:left="-104"/>
              <w:rPr>
                <w:rFonts w:ascii="Calibri" w:hAnsi="Calibri" w:cs="Calibri"/>
                <w:bCs/>
                <w:sz w:val="22"/>
                <w:szCs w:val="22"/>
              </w:rPr>
            </w:pPr>
          </w:p>
          <w:p w14:paraId="766398FF" w14:textId="77777777" w:rsidR="001D7437" w:rsidRPr="00E027EB" w:rsidRDefault="001D7437" w:rsidP="00FD34AE">
            <w:pPr>
              <w:tabs>
                <w:tab w:val="right" w:pos="9072"/>
              </w:tabs>
              <w:ind w:left="-104"/>
              <w:rPr>
                <w:rFonts w:ascii="Calibri" w:hAnsi="Calibri" w:cs="Calibri"/>
                <w:bCs/>
                <w:sz w:val="22"/>
                <w:szCs w:val="22"/>
              </w:rPr>
            </w:pPr>
            <w:r w:rsidRPr="00E027EB">
              <w:rPr>
                <w:rFonts w:ascii="Calibri" w:hAnsi="Calibri" w:cs="Calibri"/>
                <w:bCs/>
                <w:sz w:val="22"/>
                <w:szCs w:val="22"/>
              </w:rPr>
              <w:t>Kelt: Budapest, 2025.</w:t>
            </w:r>
          </w:p>
        </w:tc>
        <w:tc>
          <w:tcPr>
            <w:tcW w:w="4536" w:type="dxa"/>
          </w:tcPr>
          <w:p w14:paraId="65F15CDB" w14:textId="77777777" w:rsidR="001D7437" w:rsidRPr="00E027EB" w:rsidRDefault="001D7437" w:rsidP="00FD34AE">
            <w:pPr>
              <w:tabs>
                <w:tab w:val="right" w:pos="9072"/>
              </w:tabs>
              <w:rPr>
                <w:rFonts w:ascii="Calibri" w:hAnsi="Calibri" w:cs="Calibri"/>
                <w:bCs/>
                <w:sz w:val="22"/>
                <w:szCs w:val="22"/>
              </w:rPr>
            </w:pPr>
          </w:p>
          <w:p w14:paraId="77841EE3" w14:textId="77777777" w:rsidR="001D7437" w:rsidRPr="00E027EB" w:rsidRDefault="001D7437" w:rsidP="00FD34AE">
            <w:pPr>
              <w:tabs>
                <w:tab w:val="right" w:pos="9072"/>
              </w:tabs>
              <w:rPr>
                <w:rFonts w:ascii="Calibri" w:hAnsi="Calibri" w:cs="Calibri"/>
                <w:b/>
                <w:sz w:val="22"/>
                <w:szCs w:val="22"/>
              </w:rPr>
            </w:pPr>
            <w:r w:rsidRPr="00E027EB">
              <w:rPr>
                <w:rFonts w:ascii="Calibri" w:hAnsi="Calibri" w:cs="Calibri"/>
                <w:bCs/>
                <w:sz w:val="22"/>
                <w:szCs w:val="22"/>
              </w:rPr>
              <w:t>Kelt: Budapest, 2025.</w:t>
            </w:r>
          </w:p>
        </w:tc>
      </w:tr>
    </w:tbl>
    <w:p w14:paraId="386C972D" w14:textId="77777777" w:rsidR="001D7437" w:rsidRPr="00E027EB" w:rsidRDefault="001D7437" w:rsidP="001D7437">
      <w:pPr>
        <w:spacing w:after="0" w:line="240" w:lineRule="auto"/>
        <w:rPr>
          <w:rFonts w:ascii="Calibri" w:eastAsia="Times New Roman" w:hAnsi="Calibri" w:cs="Calibri"/>
          <w:lang w:eastAsia="hu-HU"/>
        </w:rPr>
      </w:pPr>
    </w:p>
    <w:p w14:paraId="535F8ADE" w14:textId="77777777" w:rsidR="001D7437" w:rsidRPr="00E027EB" w:rsidRDefault="001D7437" w:rsidP="001D7437">
      <w:pPr>
        <w:spacing w:after="0" w:line="240" w:lineRule="auto"/>
        <w:ind w:left="720"/>
        <w:contextualSpacing/>
        <w:rPr>
          <w:rFonts w:ascii="Calibri" w:eastAsia="Times New Roman" w:hAnsi="Calibri" w:cs="Calibri"/>
          <w:lang w:eastAsia="hu-HU"/>
        </w:rPr>
      </w:pPr>
    </w:p>
    <w:tbl>
      <w:tblPr>
        <w:tblStyle w:val="Rcsostblzat1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536"/>
      </w:tblGrid>
      <w:tr w:rsidR="001D7437" w:rsidRPr="00E027EB" w14:paraId="73BDB871" w14:textId="77777777" w:rsidTr="00FD34AE">
        <w:tc>
          <w:tcPr>
            <w:tcW w:w="4536" w:type="dxa"/>
          </w:tcPr>
          <w:p w14:paraId="135F45E3" w14:textId="77777777" w:rsidR="001D7437" w:rsidRPr="00E027EB" w:rsidRDefault="001D7437" w:rsidP="00FD34AE">
            <w:pPr>
              <w:tabs>
                <w:tab w:val="right" w:pos="9072"/>
              </w:tabs>
              <w:ind w:left="-104"/>
              <w:jc w:val="center"/>
              <w:rPr>
                <w:rFonts w:ascii="Calibri" w:eastAsia="Calibri" w:hAnsi="Calibri" w:cs="Calibri"/>
                <w:bCs/>
                <w:sz w:val="22"/>
                <w:szCs w:val="22"/>
              </w:rPr>
            </w:pPr>
            <w:r w:rsidRPr="00E027EB">
              <w:rPr>
                <w:rFonts w:ascii="Calibri" w:eastAsia="Calibri" w:hAnsi="Calibri" w:cs="Calibri"/>
                <w:bCs/>
                <w:sz w:val="22"/>
                <w:szCs w:val="22"/>
              </w:rPr>
              <w:t>…………………………...</w:t>
            </w:r>
          </w:p>
        </w:tc>
        <w:tc>
          <w:tcPr>
            <w:tcW w:w="4536" w:type="dxa"/>
          </w:tcPr>
          <w:p w14:paraId="4908DAC6" w14:textId="77777777" w:rsidR="001D7437" w:rsidRPr="00E027EB" w:rsidRDefault="001D7437" w:rsidP="00FD34AE">
            <w:pPr>
              <w:tabs>
                <w:tab w:val="right" w:pos="9072"/>
              </w:tabs>
              <w:jc w:val="center"/>
              <w:rPr>
                <w:rFonts w:ascii="Calibri" w:eastAsia="Calibri" w:hAnsi="Calibri" w:cs="Calibri"/>
                <w:bCs/>
                <w:sz w:val="22"/>
                <w:szCs w:val="22"/>
              </w:rPr>
            </w:pPr>
            <w:r w:rsidRPr="00E027EB">
              <w:rPr>
                <w:rFonts w:ascii="Calibri" w:eastAsia="Calibri" w:hAnsi="Calibri" w:cs="Calibri"/>
                <w:bCs/>
                <w:sz w:val="22"/>
                <w:szCs w:val="22"/>
              </w:rPr>
              <w:t>…………………………...</w:t>
            </w:r>
          </w:p>
        </w:tc>
      </w:tr>
      <w:tr w:rsidR="001D7437" w:rsidRPr="00E027EB" w14:paraId="6A0C0F02" w14:textId="77777777" w:rsidTr="00FD34AE">
        <w:tc>
          <w:tcPr>
            <w:tcW w:w="4536" w:type="dxa"/>
          </w:tcPr>
          <w:p w14:paraId="5059B113" w14:textId="77777777" w:rsidR="001D7437" w:rsidRPr="00E027EB" w:rsidRDefault="001D7437" w:rsidP="00FD34AE">
            <w:pPr>
              <w:jc w:val="center"/>
              <w:rPr>
                <w:rFonts w:ascii="Calibri" w:hAnsi="Calibri" w:cs="Calibri"/>
                <w:noProof/>
                <w:sz w:val="22"/>
                <w:szCs w:val="22"/>
              </w:rPr>
            </w:pPr>
          </w:p>
          <w:p w14:paraId="1BEB00A5" w14:textId="77777777" w:rsidR="001D7437" w:rsidRPr="00E027EB" w:rsidRDefault="001D7437" w:rsidP="00FD34AE">
            <w:pPr>
              <w:jc w:val="center"/>
              <w:rPr>
                <w:rFonts w:ascii="Calibri" w:hAnsi="Calibri" w:cs="Calibri"/>
                <w:bCs/>
                <w:noProof/>
                <w:sz w:val="22"/>
                <w:szCs w:val="22"/>
              </w:rPr>
            </w:pPr>
            <w:r w:rsidRPr="00E027EB">
              <w:rPr>
                <w:rFonts w:ascii="Calibri" w:hAnsi="Calibri" w:cs="Calibri"/>
                <w:noProof/>
                <w:sz w:val="22"/>
                <w:szCs w:val="22"/>
              </w:rPr>
              <w:t>Szabad Tamás</w:t>
            </w:r>
            <w:r w:rsidRPr="00E027EB">
              <w:rPr>
                <w:rFonts w:ascii="Calibri" w:hAnsi="Calibri" w:cs="Calibri"/>
                <w:bCs/>
                <w:noProof/>
                <w:sz w:val="22"/>
                <w:szCs w:val="22"/>
              </w:rPr>
              <w:t xml:space="preserve"> </w:t>
            </w:r>
          </w:p>
          <w:p w14:paraId="21846C25" w14:textId="77777777" w:rsidR="001D7437" w:rsidRPr="00E027EB" w:rsidRDefault="001D7437" w:rsidP="00FD34AE">
            <w:pPr>
              <w:jc w:val="center"/>
              <w:rPr>
                <w:rFonts w:ascii="Calibri" w:hAnsi="Calibri" w:cs="Calibri"/>
                <w:bCs/>
                <w:noProof/>
                <w:sz w:val="22"/>
                <w:szCs w:val="22"/>
              </w:rPr>
            </w:pPr>
            <w:r w:rsidRPr="00E027EB">
              <w:rPr>
                <w:rFonts w:ascii="Calibri" w:hAnsi="Calibri" w:cs="Calibri"/>
                <w:bCs/>
                <w:noProof/>
                <w:sz w:val="22"/>
                <w:szCs w:val="22"/>
              </w:rPr>
              <w:t>ügyvezető</w:t>
            </w:r>
          </w:p>
          <w:p w14:paraId="703595BD" w14:textId="77777777" w:rsidR="001D7437" w:rsidRPr="00E027EB" w:rsidRDefault="001D7437" w:rsidP="00FD34AE">
            <w:pPr>
              <w:jc w:val="center"/>
              <w:rPr>
                <w:rFonts w:ascii="Calibri" w:hAnsi="Calibri" w:cs="Calibri"/>
                <w:bCs/>
                <w:noProof/>
                <w:sz w:val="22"/>
                <w:szCs w:val="22"/>
              </w:rPr>
            </w:pPr>
            <w:r w:rsidRPr="00E027EB">
              <w:rPr>
                <w:rFonts w:ascii="Calibri" w:hAnsi="Calibri" w:cs="Calibri"/>
                <w:bCs/>
                <w:noProof/>
                <w:sz w:val="22"/>
                <w:szCs w:val="22"/>
              </w:rPr>
              <w:lastRenderedPageBreak/>
              <w:t>p2m Informatika Szolgáltató Korlátolt Felelősségű Társaság</w:t>
            </w:r>
          </w:p>
          <w:p w14:paraId="52BE6CBE" w14:textId="77777777" w:rsidR="001D7437" w:rsidRPr="00E027EB" w:rsidRDefault="001D7437" w:rsidP="00FD34AE">
            <w:pPr>
              <w:tabs>
                <w:tab w:val="right" w:pos="9072"/>
              </w:tabs>
              <w:jc w:val="center"/>
              <w:rPr>
                <w:rFonts w:ascii="Calibri" w:hAnsi="Calibri" w:cs="Calibri"/>
                <w:bCs/>
                <w:sz w:val="22"/>
                <w:szCs w:val="22"/>
              </w:rPr>
            </w:pPr>
          </w:p>
          <w:p w14:paraId="3FA962C8" w14:textId="6DC7C9D3" w:rsidR="001D7437" w:rsidRPr="00E027EB" w:rsidRDefault="001D7437" w:rsidP="004A30E0">
            <w:pPr>
              <w:tabs>
                <w:tab w:val="right" w:pos="9072"/>
              </w:tabs>
              <w:jc w:val="center"/>
              <w:rPr>
                <w:rFonts w:ascii="Calibri" w:eastAsia="Calibri" w:hAnsi="Calibri" w:cs="Calibri"/>
                <w:bCs/>
                <w:sz w:val="22"/>
                <w:szCs w:val="22"/>
              </w:rPr>
            </w:pPr>
            <w:r w:rsidRPr="00E027EB">
              <w:rPr>
                <w:rFonts w:ascii="Calibri" w:hAnsi="Calibri" w:cs="Calibri"/>
                <w:bCs/>
                <w:sz w:val="22"/>
                <w:szCs w:val="22"/>
              </w:rPr>
              <w:t>Megrendelő</w:t>
            </w:r>
          </w:p>
        </w:tc>
        <w:tc>
          <w:tcPr>
            <w:tcW w:w="4536" w:type="dxa"/>
          </w:tcPr>
          <w:p w14:paraId="603F63CD" w14:textId="77777777" w:rsidR="001D7437" w:rsidRPr="00E027EB" w:rsidRDefault="001D7437" w:rsidP="00FD34AE">
            <w:pPr>
              <w:tabs>
                <w:tab w:val="right" w:pos="9072"/>
              </w:tabs>
              <w:jc w:val="center"/>
              <w:rPr>
                <w:rFonts w:ascii="Calibri" w:eastAsia="Calibri" w:hAnsi="Calibri" w:cs="Calibri"/>
                <w:b/>
                <w:sz w:val="22"/>
                <w:szCs w:val="22"/>
              </w:rPr>
            </w:pPr>
          </w:p>
          <w:p w14:paraId="7AE4A4CF" w14:textId="45437DED" w:rsidR="001D7437" w:rsidRPr="00E027EB" w:rsidRDefault="00596323" w:rsidP="00FD34AE">
            <w:pPr>
              <w:tabs>
                <w:tab w:val="right" w:pos="9072"/>
              </w:tabs>
              <w:jc w:val="center"/>
              <w:rPr>
                <w:rFonts w:ascii="Calibri" w:eastAsia="Calibri" w:hAnsi="Calibri" w:cs="Calibri"/>
                <w:sz w:val="22"/>
                <w:szCs w:val="22"/>
              </w:rPr>
            </w:pPr>
            <w:r>
              <w:rPr>
                <w:rFonts w:ascii="Calibri" w:eastAsia="Calibri" w:hAnsi="Calibri" w:cs="Calibri"/>
                <w:sz w:val="22"/>
                <w:szCs w:val="22"/>
              </w:rPr>
              <w:t>Török Tamás</w:t>
            </w:r>
          </w:p>
          <w:p w14:paraId="2DBF7B0A" w14:textId="08BA864B" w:rsidR="00596323" w:rsidRPr="00596323" w:rsidRDefault="00596323" w:rsidP="00596323">
            <w:pPr>
              <w:tabs>
                <w:tab w:val="right" w:pos="9072"/>
              </w:tabs>
              <w:jc w:val="center"/>
              <w:rPr>
                <w:rFonts w:ascii="Calibri" w:hAnsi="Calibri" w:cs="Calibri"/>
                <w:bCs/>
                <w:sz w:val="22"/>
                <w:szCs w:val="22"/>
              </w:rPr>
            </w:pPr>
            <w:r>
              <w:rPr>
                <w:rFonts w:ascii="Calibri" w:eastAsia="Calibri" w:hAnsi="Calibri" w:cs="Calibri"/>
                <w:sz w:val="22"/>
                <w:szCs w:val="22"/>
              </w:rPr>
              <w:t>ügyvezető</w:t>
            </w:r>
          </w:p>
          <w:p w14:paraId="731AE6E4" w14:textId="25DFF73E" w:rsidR="001D7437" w:rsidRPr="00E027EB" w:rsidRDefault="00596323" w:rsidP="00596323">
            <w:pPr>
              <w:tabs>
                <w:tab w:val="right" w:pos="9072"/>
              </w:tabs>
              <w:jc w:val="center"/>
              <w:rPr>
                <w:rFonts w:ascii="Calibri" w:hAnsi="Calibri" w:cs="Calibri"/>
                <w:bCs/>
                <w:sz w:val="22"/>
                <w:szCs w:val="22"/>
              </w:rPr>
            </w:pPr>
            <w:proofErr w:type="spellStart"/>
            <w:r w:rsidRPr="00596323">
              <w:rPr>
                <w:rFonts w:ascii="Calibri" w:hAnsi="Calibri" w:cs="Calibri"/>
                <w:bCs/>
                <w:sz w:val="22"/>
                <w:szCs w:val="22"/>
              </w:rPr>
              <w:lastRenderedPageBreak/>
              <w:t>ZaZiZi</w:t>
            </w:r>
            <w:proofErr w:type="spellEnd"/>
            <w:r w:rsidRPr="00596323">
              <w:rPr>
                <w:rFonts w:ascii="Calibri" w:hAnsi="Calibri" w:cs="Calibri"/>
                <w:bCs/>
                <w:sz w:val="22"/>
                <w:szCs w:val="22"/>
              </w:rPr>
              <w:t xml:space="preserve"> Kereskedelmi és Szolgáltató Korlátolt Felelősségű Társaság</w:t>
            </w:r>
          </w:p>
          <w:p w14:paraId="2902C353" w14:textId="77777777" w:rsidR="001D7437" w:rsidRPr="00E027EB" w:rsidRDefault="001D7437" w:rsidP="00FD34AE">
            <w:pPr>
              <w:tabs>
                <w:tab w:val="right" w:pos="9072"/>
              </w:tabs>
              <w:jc w:val="center"/>
              <w:rPr>
                <w:rFonts w:ascii="Calibri" w:eastAsia="Calibri" w:hAnsi="Calibri" w:cs="Calibri"/>
                <w:bCs/>
                <w:sz w:val="22"/>
                <w:szCs w:val="22"/>
              </w:rPr>
            </w:pPr>
            <w:r w:rsidRPr="00E027EB">
              <w:rPr>
                <w:rFonts w:ascii="Calibri" w:hAnsi="Calibri" w:cs="Calibri"/>
                <w:bCs/>
                <w:sz w:val="22"/>
                <w:szCs w:val="22"/>
              </w:rPr>
              <w:t>Szolgáltató</w:t>
            </w:r>
          </w:p>
        </w:tc>
      </w:tr>
    </w:tbl>
    <w:p w14:paraId="67B7268C" w14:textId="77777777" w:rsidR="0078566A" w:rsidRDefault="0078566A" w:rsidP="001D7437">
      <w:pPr>
        <w:spacing w:after="0" w:line="240" w:lineRule="auto"/>
        <w:jc w:val="both"/>
        <w:rPr>
          <w:rFonts w:ascii="Calibri" w:eastAsia="Calibri" w:hAnsi="Calibri" w:cs="Calibri"/>
        </w:rPr>
        <w:sectPr w:rsidR="0078566A">
          <w:pgSz w:w="11906" w:h="16838"/>
          <w:pgMar w:top="1417" w:right="1417" w:bottom="1417" w:left="1417" w:header="708" w:footer="708" w:gutter="0"/>
          <w:cols w:space="708"/>
          <w:docGrid w:linePitch="360"/>
        </w:sectPr>
      </w:pPr>
    </w:p>
    <w:p w14:paraId="1FF9FF1C" w14:textId="561E2C1D" w:rsidR="0078566A" w:rsidRDefault="0078566A" w:rsidP="0078566A">
      <w:pPr>
        <w:pStyle w:val="Default"/>
        <w:numPr>
          <w:ilvl w:val="0"/>
          <w:numId w:val="15"/>
        </w:numPr>
        <w:jc w:val="right"/>
        <w:rPr>
          <w:rFonts w:asciiTheme="minorHAnsi" w:hAnsiTheme="minorHAnsi" w:cstheme="minorHAnsi"/>
          <w:i/>
          <w:iCs/>
          <w:sz w:val="22"/>
          <w:szCs w:val="22"/>
        </w:rPr>
      </w:pPr>
      <w:r w:rsidRPr="0078566A">
        <w:rPr>
          <w:rFonts w:asciiTheme="minorHAnsi" w:hAnsiTheme="minorHAnsi" w:cstheme="minorHAnsi"/>
          <w:i/>
          <w:iCs/>
          <w:sz w:val="22"/>
          <w:szCs w:val="22"/>
        </w:rPr>
        <w:lastRenderedPageBreak/>
        <w:t xml:space="preserve">számú melléklet </w:t>
      </w:r>
    </w:p>
    <w:p w14:paraId="657C3D85" w14:textId="77777777" w:rsidR="00A06243" w:rsidRDefault="00A06243" w:rsidP="00A06243">
      <w:pPr>
        <w:pStyle w:val="Default"/>
        <w:ind w:left="720"/>
        <w:jc w:val="center"/>
        <w:rPr>
          <w:rFonts w:asciiTheme="minorHAnsi" w:hAnsiTheme="minorHAnsi" w:cstheme="minorHAnsi"/>
          <w:i/>
          <w:iCs/>
          <w:sz w:val="22"/>
          <w:szCs w:val="22"/>
        </w:rPr>
      </w:pPr>
    </w:p>
    <w:p w14:paraId="638A925F" w14:textId="1C048EE9" w:rsidR="0078566A" w:rsidRDefault="00A06243" w:rsidP="00A06243">
      <w:pPr>
        <w:pStyle w:val="Default"/>
        <w:jc w:val="center"/>
        <w:rPr>
          <w:rFonts w:ascii="Calibri" w:eastAsia="Calibri" w:hAnsi="Calibri" w:cs="Calibri"/>
          <w:b/>
          <w:bCs/>
          <w:sz w:val="22"/>
        </w:rPr>
      </w:pPr>
      <w:commentRangeStart w:id="13"/>
      <w:commentRangeStart w:id="14"/>
      <w:r w:rsidRPr="00A06243">
        <w:rPr>
          <w:rFonts w:ascii="Calibri" w:eastAsia="Calibri" w:hAnsi="Calibri" w:cs="Calibri"/>
          <w:b/>
          <w:bCs/>
          <w:sz w:val="22"/>
        </w:rPr>
        <w:t xml:space="preserve">Megrendelt szolgáltatás- és </w:t>
      </w:r>
      <w:proofErr w:type="spellStart"/>
      <w:r w:rsidRPr="00A06243">
        <w:rPr>
          <w:rFonts w:ascii="Calibri" w:eastAsia="Calibri" w:hAnsi="Calibri" w:cs="Calibri"/>
          <w:b/>
          <w:bCs/>
          <w:sz w:val="22"/>
        </w:rPr>
        <w:t>árlista</w:t>
      </w:r>
      <w:commentRangeEnd w:id="13"/>
      <w:proofErr w:type="spellEnd"/>
      <w:r w:rsidR="00ED3F91">
        <w:rPr>
          <w:rStyle w:val="CommentReference"/>
          <w:rFonts w:asciiTheme="minorHAnsi" w:hAnsiTheme="minorHAnsi" w:cstheme="minorBidi"/>
          <w:color w:val="auto"/>
          <w:kern w:val="2"/>
        </w:rPr>
        <w:commentReference w:id="13"/>
      </w:r>
      <w:commentRangeEnd w:id="14"/>
      <w:r w:rsidR="00667CAA">
        <w:rPr>
          <w:rStyle w:val="CommentReference"/>
          <w:rFonts w:asciiTheme="minorHAnsi" w:hAnsiTheme="minorHAnsi" w:cstheme="minorBidi"/>
          <w:color w:val="auto"/>
          <w:kern w:val="2"/>
        </w:rPr>
        <w:commentReference w:id="14"/>
      </w:r>
    </w:p>
    <w:p w14:paraId="5D63421A" w14:textId="77777777" w:rsidR="00A06243" w:rsidRDefault="00A06243" w:rsidP="00A06243">
      <w:pPr>
        <w:pStyle w:val="Default"/>
        <w:jc w:val="center"/>
        <w:rPr>
          <w:rFonts w:ascii="Calibri" w:eastAsia="Calibri" w:hAnsi="Calibri" w:cs="Calibri"/>
          <w:b/>
          <w:bCs/>
          <w:sz w:val="22"/>
        </w:rPr>
      </w:pPr>
    </w:p>
    <w:p w14:paraId="359838A6" w14:textId="77777777" w:rsidR="001A2139" w:rsidRPr="00A06243" w:rsidRDefault="001A2139" w:rsidP="00A06243">
      <w:pPr>
        <w:pStyle w:val="Default"/>
        <w:jc w:val="center"/>
        <w:rPr>
          <w:rFonts w:asciiTheme="minorHAnsi" w:hAnsiTheme="minorHAnsi" w:cstheme="minorHAnsi"/>
          <w:b/>
          <w:bCs/>
          <w:sz w:val="22"/>
          <w:szCs w:val="22"/>
        </w:rPr>
      </w:pPr>
    </w:p>
    <w:tbl>
      <w:tblPr>
        <w:tblW w:w="14411" w:type="dxa"/>
        <w:tblInd w:w="-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5"/>
        <w:gridCol w:w="2545"/>
        <w:gridCol w:w="2956"/>
        <w:gridCol w:w="2545"/>
        <w:gridCol w:w="3820"/>
      </w:tblGrid>
      <w:tr w:rsidR="0078566A" w14:paraId="69FAF16B" w14:textId="77777777" w:rsidTr="00A06243">
        <w:trPr>
          <w:trHeight w:val="607"/>
        </w:trPr>
        <w:tc>
          <w:tcPr>
            <w:tcW w:w="2545" w:type="dxa"/>
            <w:vAlign w:val="center"/>
          </w:tcPr>
          <w:p w14:paraId="6140298D" w14:textId="44B986BE" w:rsidR="0078566A" w:rsidRPr="0078566A" w:rsidRDefault="0078566A" w:rsidP="0078566A">
            <w:pPr>
              <w:pStyle w:val="Default"/>
              <w:jc w:val="center"/>
              <w:rPr>
                <w:rFonts w:asciiTheme="minorHAnsi" w:hAnsiTheme="minorHAnsi" w:cstheme="minorHAnsi"/>
                <w:sz w:val="22"/>
                <w:szCs w:val="22"/>
              </w:rPr>
            </w:pPr>
            <w:r w:rsidRPr="0078566A">
              <w:rPr>
                <w:rFonts w:asciiTheme="minorHAnsi" w:hAnsiTheme="minorHAnsi" w:cstheme="minorHAnsi"/>
                <w:sz w:val="22"/>
                <w:szCs w:val="22"/>
              </w:rPr>
              <w:t>Megnevezés</w:t>
            </w:r>
          </w:p>
        </w:tc>
        <w:tc>
          <w:tcPr>
            <w:tcW w:w="2545" w:type="dxa"/>
            <w:vAlign w:val="center"/>
          </w:tcPr>
          <w:p w14:paraId="7586ED52" w14:textId="70FD6932" w:rsidR="0078566A" w:rsidRPr="0078566A" w:rsidRDefault="0078566A" w:rsidP="0078566A">
            <w:pPr>
              <w:pStyle w:val="Default"/>
              <w:jc w:val="center"/>
              <w:rPr>
                <w:rFonts w:asciiTheme="minorHAnsi" w:hAnsiTheme="minorHAnsi" w:cstheme="minorHAnsi"/>
                <w:sz w:val="22"/>
                <w:szCs w:val="22"/>
              </w:rPr>
            </w:pPr>
            <w:r w:rsidRPr="0078566A">
              <w:rPr>
                <w:rFonts w:asciiTheme="minorHAnsi" w:hAnsiTheme="minorHAnsi" w:cstheme="minorHAnsi"/>
                <w:sz w:val="22"/>
                <w:szCs w:val="22"/>
              </w:rPr>
              <w:t>Mennyiség</w:t>
            </w:r>
          </w:p>
        </w:tc>
        <w:tc>
          <w:tcPr>
            <w:tcW w:w="2956" w:type="dxa"/>
            <w:vAlign w:val="center"/>
          </w:tcPr>
          <w:p w14:paraId="544B6098" w14:textId="46943763" w:rsidR="0078566A" w:rsidRPr="0078566A" w:rsidRDefault="0078566A" w:rsidP="0078566A">
            <w:pPr>
              <w:pStyle w:val="Default"/>
              <w:jc w:val="center"/>
              <w:rPr>
                <w:rFonts w:asciiTheme="minorHAnsi" w:hAnsiTheme="minorHAnsi" w:cstheme="minorHAnsi"/>
                <w:sz w:val="22"/>
                <w:szCs w:val="22"/>
              </w:rPr>
            </w:pPr>
            <w:r w:rsidRPr="0078566A">
              <w:rPr>
                <w:rFonts w:asciiTheme="minorHAnsi" w:hAnsiTheme="minorHAnsi" w:cstheme="minorHAnsi"/>
                <w:sz w:val="22"/>
                <w:szCs w:val="22"/>
              </w:rPr>
              <w:t>Mértékegység/mennyiségi egysé</w:t>
            </w:r>
            <w:r>
              <w:rPr>
                <w:rFonts w:asciiTheme="minorHAnsi" w:hAnsiTheme="minorHAnsi" w:cstheme="minorHAnsi"/>
                <w:sz w:val="22"/>
                <w:szCs w:val="22"/>
              </w:rPr>
              <w:t>g</w:t>
            </w:r>
          </w:p>
        </w:tc>
        <w:tc>
          <w:tcPr>
            <w:tcW w:w="2545" w:type="dxa"/>
            <w:vAlign w:val="center"/>
          </w:tcPr>
          <w:p w14:paraId="6AC58028" w14:textId="7D01BBF2" w:rsidR="0078566A" w:rsidRPr="0078566A" w:rsidRDefault="0078566A" w:rsidP="0078566A">
            <w:pPr>
              <w:pStyle w:val="Default"/>
              <w:jc w:val="center"/>
              <w:rPr>
                <w:rFonts w:asciiTheme="minorHAnsi" w:hAnsiTheme="minorHAnsi" w:cstheme="minorHAnsi"/>
                <w:sz w:val="22"/>
                <w:szCs w:val="22"/>
              </w:rPr>
            </w:pPr>
            <w:r w:rsidRPr="0078566A">
              <w:rPr>
                <w:rFonts w:asciiTheme="minorHAnsi" w:hAnsiTheme="minorHAnsi" w:cstheme="minorHAnsi"/>
                <w:sz w:val="22"/>
                <w:szCs w:val="22"/>
              </w:rPr>
              <w:t>Nettó ajánlati egységár</w:t>
            </w:r>
          </w:p>
          <w:p w14:paraId="35D26FAD" w14:textId="68CDFDDE" w:rsidR="0078566A" w:rsidRPr="0078566A" w:rsidRDefault="0078566A" w:rsidP="0078566A">
            <w:pPr>
              <w:pStyle w:val="Default"/>
              <w:jc w:val="center"/>
              <w:rPr>
                <w:rFonts w:asciiTheme="minorHAnsi" w:hAnsiTheme="minorHAnsi" w:cstheme="minorHAnsi"/>
                <w:sz w:val="22"/>
                <w:szCs w:val="22"/>
              </w:rPr>
            </w:pPr>
            <w:r w:rsidRPr="0078566A">
              <w:rPr>
                <w:rFonts w:asciiTheme="minorHAnsi" w:hAnsiTheme="minorHAnsi" w:cstheme="minorHAnsi"/>
                <w:sz w:val="22"/>
                <w:szCs w:val="22"/>
              </w:rPr>
              <w:t>(Ft)</w:t>
            </w:r>
          </w:p>
        </w:tc>
        <w:tc>
          <w:tcPr>
            <w:tcW w:w="3820" w:type="dxa"/>
            <w:vAlign w:val="center"/>
          </w:tcPr>
          <w:p w14:paraId="6512FE1C" w14:textId="3F1DB033" w:rsidR="0078566A" w:rsidRPr="0078566A" w:rsidRDefault="0078566A" w:rsidP="0078566A">
            <w:pPr>
              <w:pStyle w:val="Default"/>
              <w:jc w:val="center"/>
              <w:rPr>
                <w:rFonts w:asciiTheme="minorHAnsi" w:hAnsiTheme="minorHAnsi" w:cstheme="minorHAnsi"/>
                <w:sz w:val="22"/>
                <w:szCs w:val="22"/>
              </w:rPr>
            </w:pPr>
            <w:r w:rsidRPr="0078566A">
              <w:rPr>
                <w:rFonts w:asciiTheme="minorHAnsi" w:hAnsiTheme="minorHAnsi" w:cstheme="minorHAnsi"/>
                <w:sz w:val="22"/>
                <w:szCs w:val="22"/>
              </w:rPr>
              <w:t>Összesített nettó ajánlati ár</w:t>
            </w:r>
          </w:p>
          <w:p w14:paraId="24AB7634" w14:textId="7945799D" w:rsidR="0078566A" w:rsidRPr="0078566A" w:rsidRDefault="0078566A" w:rsidP="0078566A">
            <w:pPr>
              <w:pStyle w:val="Default"/>
              <w:jc w:val="center"/>
              <w:rPr>
                <w:rFonts w:asciiTheme="minorHAnsi" w:hAnsiTheme="minorHAnsi" w:cstheme="minorHAnsi"/>
                <w:sz w:val="22"/>
                <w:szCs w:val="22"/>
              </w:rPr>
            </w:pPr>
            <w:r w:rsidRPr="0078566A">
              <w:rPr>
                <w:rFonts w:asciiTheme="minorHAnsi" w:hAnsiTheme="minorHAnsi" w:cstheme="minorHAnsi"/>
                <w:sz w:val="22"/>
                <w:szCs w:val="22"/>
              </w:rPr>
              <w:t>(beszerzési díj nélkül)</w:t>
            </w:r>
          </w:p>
          <w:p w14:paraId="60E2704C" w14:textId="79578035" w:rsidR="0078566A" w:rsidRPr="0078566A" w:rsidRDefault="0078566A" w:rsidP="0078566A">
            <w:pPr>
              <w:pStyle w:val="Default"/>
              <w:jc w:val="center"/>
              <w:rPr>
                <w:rFonts w:asciiTheme="minorHAnsi" w:hAnsiTheme="minorHAnsi" w:cstheme="minorHAnsi"/>
                <w:sz w:val="22"/>
                <w:szCs w:val="22"/>
              </w:rPr>
            </w:pPr>
            <w:r w:rsidRPr="0078566A">
              <w:rPr>
                <w:rFonts w:asciiTheme="minorHAnsi" w:hAnsiTheme="minorHAnsi" w:cstheme="minorHAnsi"/>
                <w:i/>
                <w:iCs/>
                <w:sz w:val="22"/>
                <w:szCs w:val="22"/>
              </w:rPr>
              <w:t>/Nettó ajánlati egységár x Mennyiség/</w:t>
            </w:r>
          </w:p>
        </w:tc>
      </w:tr>
      <w:tr w:rsidR="0078566A" w14:paraId="71D6B88A" w14:textId="77777777" w:rsidTr="00A06243">
        <w:trPr>
          <w:trHeight w:val="607"/>
        </w:trPr>
        <w:tc>
          <w:tcPr>
            <w:tcW w:w="2545" w:type="dxa"/>
            <w:vAlign w:val="center"/>
          </w:tcPr>
          <w:p w14:paraId="1DF5E468" w14:textId="061625E6" w:rsidR="0078566A" w:rsidRPr="0078566A" w:rsidRDefault="0078566A" w:rsidP="0078566A">
            <w:pPr>
              <w:pStyle w:val="Default"/>
              <w:jc w:val="center"/>
              <w:rPr>
                <w:rFonts w:asciiTheme="minorHAnsi" w:hAnsiTheme="minorHAnsi" w:cstheme="minorHAnsi"/>
                <w:sz w:val="22"/>
                <w:szCs w:val="22"/>
              </w:rPr>
            </w:pPr>
            <w:r w:rsidRPr="0078566A">
              <w:rPr>
                <w:rFonts w:asciiTheme="minorHAnsi" w:hAnsiTheme="minorHAnsi" w:cstheme="minorHAnsi"/>
                <w:sz w:val="22"/>
                <w:szCs w:val="22"/>
              </w:rPr>
              <w:t>Szenior informatikai szakértő - 1x8 óra</w:t>
            </w:r>
          </w:p>
        </w:tc>
        <w:tc>
          <w:tcPr>
            <w:tcW w:w="2545" w:type="dxa"/>
            <w:vAlign w:val="center"/>
          </w:tcPr>
          <w:p w14:paraId="7D482D83" w14:textId="4FA76788" w:rsidR="0078566A" w:rsidRPr="0078566A" w:rsidRDefault="0078566A" w:rsidP="0078566A">
            <w:pPr>
              <w:pStyle w:val="Default"/>
              <w:jc w:val="center"/>
              <w:rPr>
                <w:rFonts w:asciiTheme="minorHAnsi" w:hAnsiTheme="minorHAnsi" w:cstheme="minorHAnsi"/>
                <w:sz w:val="22"/>
                <w:szCs w:val="22"/>
              </w:rPr>
            </w:pPr>
            <w:del w:id="15" w:author="Torok, Tamas" w:date="2025-04-16T14:09:00Z" w16du:dateUtc="2025-04-16T12:09:00Z">
              <w:r w:rsidDel="00667CAA">
                <w:rPr>
                  <w:rFonts w:asciiTheme="minorHAnsi" w:hAnsiTheme="minorHAnsi" w:cstheme="minorHAnsi"/>
                  <w:sz w:val="22"/>
                  <w:szCs w:val="22"/>
                </w:rPr>
                <w:delText>410</w:delText>
              </w:r>
            </w:del>
            <w:ins w:id="16" w:author="Torok, Tamas" w:date="2025-04-16T14:09:00Z" w16du:dateUtc="2025-04-16T12:09:00Z">
              <w:r w:rsidR="00667CAA">
                <w:rPr>
                  <w:rFonts w:asciiTheme="minorHAnsi" w:hAnsiTheme="minorHAnsi" w:cstheme="minorHAnsi"/>
                  <w:sz w:val="22"/>
                  <w:szCs w:val="22"/>
                </w:rPr>
                <w:t>210</w:t>
              </w:r>
            </w:ins>
          </w:p>
        </w:tc>
        <w:tc>
          <w:tcPr>
            <w:tcW w:w="2956" w:type="dxa"/>
            <w:vAlign w:val="center"/>
          </w:tcPr>
          <w:p w14:paraId="55070295" w14:textId="370DD32F" w:rsidR="0078566A" w:rsidRPr="0078566A" w:rsidRDefault="0078566A" w:rsidP="0078566A">
            <w:pPr>
              <w:pStyle w:val="Default"/>
              <w:jc w:val="center"/>
              <w:rPr>
                <w:rFonts w:asciiTheme="minorHAnsi" w:hAnsiTheme="minorHAnsi" w:cstheme="minorHAnsi"/>
                <w:sz w:val="22"/>
                <w:szCs w:val="22"/>
              </w:rPr>
            </w:pPr>
            <w:r w:rsidRPr="0078566A">
              <w:rPr>
                <w:rFonts w:asciiTheme="minorHAnsi" w:hAnsiTheme="minorHAnsi" w:cstheme="minorHAnsi"/>
                <w:sz w:val="22"/>
                <w:szCs w:val="22"/>
              </w:rPr>
              <w:t>nap/fő</w:t>
            </w:r>
          </w:p>
        </w:tc>
        <w:tc>
          <w:tcPr>
            <w:tcW w:w="2545" w:type="dxa"/>
            <w:vAlign w:val="center"/>
          </w:tcPr>
          <w:p w14:paraId="08FB020C" w14:textId="53D4591F" w:rsidR="0078566A" w:rsidRPr="0078566A" w:rsidRDefault="00667CAA" w:rsidP="0078566A">
            <w:pPr>
              <w:pStyle w:val="Default"/>
              <w:jc w:val="center"/>
              <w:rPr>
                <w:rFonts w:asciiTheme="minorHAnsi" w:hAnsiTheme="minorHAnsi" w:cstheme="minorHAnsi"/>
                <w:sz w:val="22"/>
                <w:szCs w:val="22"/>
                <w:highlight w:val="yellow"/>
              </w:rPr>
            </w:pPr>
            <w:ins w:id="17" w:author="Torok, Tamas" w:date="2025-04-16T14:08:00Z" w16du:dateUtc="2025-04-16T12:08:00Z">
              <w:r>
                <w:rPr>
                  <w:rFonts w:asciiTheme="minorHAnsi" w:hAnsiTheme="minorHAnsi" w:cstheme="minorHAnsi"/>
                  <w:sz w:val="22"/>
                  <w:szCs w:val="22"/>
                  <w:highlight w:val="yellow"/>
                </w:rPr>
                <w:t>22</w:t>
              </w:r>
            </w:ins>
            <w:ins w:id="18" w:author="Torok, Tamas" w:date="2025-04-16T14:09:00Z" w16du:dateUtc="2025-04-16T12:09:00Z">
              <w:r>
                <w:rPr>
                  <w:rFonts w:asciiTheme="minorHAnsi" w:hAnsiTheme="minorHAnsi" w:cstheme="minorHAnsi"/>
                  <w:sz w:val="22"/>
                  <w:szCs w:val="22"/>
                  <w:highlight w:val="yellow"/>
                </w:rPr>
                <w:t xml:space="preserve">0 000,- </w:t>
              </w:r>
            </w:ins>
            <w:del w:id="19" w:author="Torok, Tamas" w:date="2025-04-16T14:08:00Z" w16du:dateUtc="2025-04-16T12:08:00Z">
              <w:r w:rsidR="0078566A" w:rsidRPr="0078566A" w:rsidDel="00667CAA">
                <w:rPr>
                  <w:rFonts w:asciiTheme="minorHAnsi" w:hAnsiTheme="minorHAnsi" w:cstheme="minorHAnsi"/>
                  <w:sz w:val="22"/>
                  <w:szCs w:val="22"/>
                  <w:highlight w:val="yellow"/>
                </w:rPr>
                <w:delText>…</w:delText>
              </w:r>
            </w:del>
          </w:p>
        </w:tc>
        <w:tc>
          <w:tcPr>
            <w:tcW w:w="3820" w:type="dxa"/>
            <w:vAlign w:val="center"/>
          </w:tcPr>
          <w:p w14:paraId="208A39C3" w14:textId="0CCF2907" w:rsidR="0078566A" w:rsidRPr="0078566A" w:rsidRDefault="00667CAA" w:rsidP="0078566A">
            <w:pPr>
              <w:pStyle w:val="Default"/>
              <w:jc w:val="center"/>
              <w:rPr>
                <w:rFonts w:asciiTheme="minorHAnsi" w:hAnsiTheme="minorHAnsi" w:cstheme="minorHAnsi"/>
                <w:sz w:val="22"/>
                <w:szCs w:val="22"/>
                <w:highlight w:val="yellow"/>
              </w:rPr>
            </w:pPr>
            <w:ins w:id="20" w:author="Torok, Tamas" w:date="2025-04-16T14:10:00Z" w16du:dateUtc="2025-04-16T12:10:00Z">
              <w:r>
                <w:rPr>
                  <w:rFonts w:asciiTheme="minorHAnsi" w:hAnsiTheme="minorHAnsi" w:cstheme="minorHAnsi"/>
                  <w:sz w:val="22"/>
                  <w:szCs w:val="22"/>
                  <w:highlight w:val="yellow"/>
                </w:rPr>
                <w:t>46 200 000,-</w:t>
              </w:r>
            </w:ins>
            <w:del w:id="21" w:author="Torok, Tamas" w:date="2025-04-16T14:10:00Z" w16du:dateUtc="2025-04-16T12:10:00Z">
              <w:r w:rsidR="0078566A" w:rsidRPr="0078566A" w:rsidDel="00667CAA">
                <w:rPr>
                  <w:rFonts w:asciiTheme="minorHAnsi" w:hAnsiTheme="minorHAnsi" w:cstheme="minorHAnsi"/>
                  <w:sz w:val="22"/>
                  <w:szCs w:val="22"/>
                  <w:highlight w:val="yellow"/>
                </w:rPr>
                <w:delText>…</w:delText>
              </w:r>
            </w:del>
          </w:p>
        </w:tc>
      </w:tr>
    </w:tbl>
    <w:p w14:paraId="4A3E9F44" w14:textId="77777777" w:rsidR="0078566A" w:rsidRDefault="0078566A" w:rsidP="001D7437">
      <w:pPr>
        <w:spacing w:after="0" w:line="240" w:lineRule="auto"/>
        <w:jc w:val="both"/>
        <w:rPr>
          <w:rFonts w:ascii="Calibri" w:eastAsia="Calibri" w:hAnsi="Calibri" w:cs="Calibri"/>
        </w:rPr>
        <w:sectPr w:rsidR="0078566A" w:rsidSect="0078566A">
          <w:pgSz w:w="16838" w:h="11906" w:orient="landscape"/>
          <w:pgMar w:top="1417" w:right="1417" w:bottom="1417" w:left="1417" w:header="708" w:footer="708" w:gutter="0"/>
          <w:cols w:space="708"/>
          <w:docGrid w:linePitch="360"/>
        </w:sectPr>
      </w:pPr>
    </w:p>
    <w:p w14:paraId="04B568BE" w14:textId="77777777" w:rsidR="0078566A" w:rsidRPr="0078566A" w:rsidRDefault="0078566A" w:rsidP="0078566A">
      <w:pPr>
        <w:pStyle w:val="Default"/>
        <w:jc w:val="right"/>
        <w:rPr>
          <w:rFonts w:asciiTheme="minorHAnsi" w:hAnsiTheme="minorHAnsi" w:cstheme="minorHAnsi"/>
          <w:i/>
          <w:iCs/>
          <w:sz w:val="22"/>
          <w:szCs w:val="22"/>
        </w:rPr>
      </w:pPr>
      <w:r w:rsidRPr="0078566A">
        <w:rPr>
          <w:rFonts w:asciiTheme="minorHAnsi" w:hAnsiTheme="minorHAnsi" w:cstheme="minorHAnsi"/>
          <w:i/>
          <w:iCs/>
          <w:sz w:val="22"/>
          <w:szCs w:val="22"/>
        </w:rPr>
        <w:lastRenderedPageBreak/>
        <w:t xml:space="preserve">2. számú melléklet </w:t>
      </w:r>
    </w:p>
    <w:p w14:paraId="40ECCD73" w14:textId="77777777" w:rsidR="0078566A" w:rsidRDefault="0078566A" w:rsidP="0078566A">
      <w:pPr>
        <w:pStyle w:val="Default"/>
        <w:rPr>
          <w:sz w:val="22"/>
          <w:szCs w:val="22"/>
        </w:rPr>
      </w:pPr>
    </w:p>
    <w:p w14:paraId="2C98B568" w14:textId="3E7FF21A" w:rsidR="001D7437" w:rsidRDefault="0078566A" w:rsidP="0078566A">
      <w:pPr>
        <w:spacing w:after="0" w:line="240" w:lineRule="auto"/>
        <w:jc w:val="center"/>
        <w:rPr>
          <w:b/>
          <w:bCs/>
        </w:rPr>
      </w:pPr>
      <w:r>
        <w:rPr>
          <w:b/>
          <w:bCs/>
        </w:rPr>
        <w:t>Műszaki leírás</w:t>
      </w:r>
    </w:p>
    <w:p w14:paraId="177F5341" w14:textId="77777777" w:rsidR="0078566A" w:rsidRDefault="0078566A" w:rsidP="0078566A">
      <w:pPr>
        <w:spacing w:after="0" w:line="240" w:lineRule="auto"/>
        <w:jc w:val="center"/>
        <w:rPr>
          <w:b/>
          <w:bCs/>
        </w:rPr>
      </w:pPr>
    </w:p>
    <w:p w14:paraId="072B58AC" w14:textId="16A60E33" w:rsidR="00AF2B12" w:rsidRPr="00C66F52" w:rsidRDefault="00AF2B12" w:rsidP="00AF2B12">
      <w:pPr>
        <w:spacing w:after="0" w:line="240" w:lineRule="auto"/>
        <w:jc w:val="center"/>
        <w:rPr>
          <w:b/>
          <w:bCs/>
          <w:i/>
          <w:iCs/>
        </w:rPr>
      </w:pPr>
      <w:r w:rsidRPr="00C66F52">
        <w:rPr>
          <w:b/>
          <w:bCs/>
          <w:i/>
          <w:iCs/>
        </w:rPr>
        <w:t xml:space="preserve">„IT </w:t>
      </w:r>
      <w:proofErr w:type="spellStart"/>
      <w:r w:rsidRPr="00C66F52">
        <w:rPr>
          <w:b/>
          <w:bCs/>
          <w:i/>
          <w:iCs/>
        </w:rPr>
        <w:t>architekt</w:t>
      </w:r>
      <w:proofErr w:type="spellEnd"/>
      <w:r w:rsidRPr="00C66F52">
        <w:rPr>
          <w:b/>
          <w:bCs/>
          <w:i/>
          <w:iCs/>
        </w:rPr>
        <w:t xml:space="preserve"> támogatás</w:t>
      </w:r>
      <w:ins w:id="22" w:author="Torok, Tamas" w:date="2025-04-16T14:18:00Z" w16du:dateUtc="2025-04-16T12:18:00Z">
        <w:r w:rsidR="00EC3F44">
          <w:rPr>
            <w:b/>
            <w:bCs/>
            <w:i/>
            <w:iCs/>
          </w:rPr>
          <w:t xml:space="preserve"> és projektvezetés</w:t>
        </w:r>
      </w:ins>
      <w:r w:rsidRPr="00C66F52">
        <w:rPr>
          <w:b/>
          <w:bCs/>
          <w:i/>
          <w:iCs/>
        </w:rPr>
        <w:t xml:space="preserve">” </w:t>
      </w:r>
    </w:p>
    <w:p w14:paraId="241E1878" w14:textId="77777777" w:rsidR="00C66F52" w:rsidRPr="00AF2B12" w:rsidRDefault="00C66F52" w:rsidP="00AF2B12">
      <w:pPr>
        <w:spacing w:after="0" w:line="240" w:lineRule="auto"/>
        <w:jc w:val="center"/>
      </w:pPr>
    </w:p>
    <w:p w14:paraId="7DB99431" w14:textId="77777777" w:rsidR="00AF2B12" w:rsidRPr="00AF2B12" w:rsidRDefault="00AF2B12" w:rsidP="00C66F52">
      <w:pPr>
        <w:spacing w:after="0" w:line="240" w:lineRule="auto"/>
        <w:jc w:val="both"/>
      </w:pPr>
    </w:p>
    <w:p w14:paraId="53771D34" w14:textId="5C363B4B" w:rsidR="00AF2B12" w:rsidRDefault="00AF2B12" w:rsidP="00C66F52">
      <w:pPr>
        <w:spacing w:after="0" w:line="276" w:lineRule="auto"/>
        <w:jc w:val="both"/>
        <w:rPr>
          <w:b/>
          <w:bCs/>
        </w:rPr>
      </w:pPr>
      <w:r w:rsidRPr="00C66F52">
        <w:rPr>
          <w:b/>
          <w:bCs/>
        </w:rPr>
        <w:t>1</w:t>
      </w:r>
      <w:r w:rsidR="00C66F52" w:rsidRPr="00C66F52">
        <w:rPr>
          <w:b/>
          <w:bCs/>
        </w:rPr>
        <w:t xml:space="preserve"> </w:t>
      </w:r>
      <w:r w:rsidRPr="00C66F52">
        <w:rPr>
          <w:b/>
          <w:bCs/>
        </w:rPr>
        <w:t>A beszerzés tárgya</w:t>
      </w:r>
    </w:p>
    <w:p w14:paraId="7D96F20E" w14:textId="77777777" w:rsidR="00C66F52" w:rsidRPr="00C66F52" w:rsidRDefault="00C66F52" w:rsidP="00C66F52">
      <w:pPr>
        <w:spacing w:after="0" w:line="276" w:lineRule="auto"/>
        <w:jc w:val="both"/>
        <w:rPr>
          <w:b/>
          <w:bCs/>
        </w:rPr>
      </w:pPr>
    </w:p>
    <w:p w14:paraId="1BA838F9" w14:textId="5D7647E2" w:rsidR="00AF2B12" w:rsidRDefault="00AF2B12" w:rsidP="00C66F52">
      <w:pPr>
        <w:spacing w:after="0" w:line="276" w:lineRule="auto"/>
        <w:jc w:val="both"/>
      </w:pPr>
      <w:r w:rsidRPr="00AF2B12">
        <w:t xml:space="preserve">A beszerzés célja a Szerencsejáték Zrt. (továbbiakban Ajánlatkérő vagy Társaság) számára </w:t>
      </w:r>
      <w:proofErr w:type="spellStart"/>
      <w:r w:rsidRPr="00AF2B12">
        <w:t>a</w:t>
      </w:r>
      <w:del w:id="23" w:author="Torok, Tamas" w:date="2025-04-16T14:14:00Z" w16du:dateUtc="2025-04-16T12:14:00Z">
        <w:r w:rsidRPr="00AF2B12" w:rsidDel="00EC3F44">
          <w:delText xml:space="preserve"> SzerencsePlusz </w:delText>
        </w:r>
      </w:del>
      <w:ins w:id="24" w:author="Torok, Tamas" w:date="2025-04-16T14:14:00Z" w16du:dateUtc="2025-04-16T12:14:00Z">
        <w:r w:rsidR="00EC3F44">
          <w:t>Middleware</w:t>
        </w:r>
        <w:proofErr w:type="spellEnd"/>
        <w:r w:rsidR="00EC3F44">
          <w:t xml:space="preserve"> </w:t>
        </w:r>
      </w:ins>
      <w:r w:rsidRPr="00AF2B12">
        <w:t xml:space="preserve">projekt technológiai tervezésének és megvalósításának szakmai támogatása IT </w:t>
      </w:r>
      <w:proofErr w:type="spellStart"/>
      <w:r w:rsidRPr="00AF2B12">
        <w:t>architekt</w:t>
      </w:r>
      <w:proofErr w:type="spellEnd"/>
      <w:r w:rsidRPr="00AF2B12">
        <w:t xml:space="preserve"> feladatok </w:t>
      </w:r>
      <w:proofErr w:type="gramStart"/>
      <w:r w:rsidRPr="00AF2B12">
        <w:t>kapcsán</w:t>
      </w:r>
      <w:proofErr w:type="gramEnd"/>
      <w:ins w:id="25" w:author="Torok, Tamas" w:date="2025-04-16T14:14:00Z" w16du:dateUtc="2025-04-16T12:14:00Z">
        <w:r w:rsidR="00EC3F44">
          <w:t xml:space="preserve"> valamint projektvezetése.</w:t>
        </w:r>
      </w:ins>
      <w:del w:id="26" w:author="Torok, Tamas" w:date="2025-04-16T14:14:00Z" w16du:dateUtc="2025-04-16T12:14:00Z">
        <w:r w:rsidRPr="00AF2B12" w:rsidDel="00EC3F44">
          <w:delText xml:space="preserve">. </w:delText>
        </w:r>
      </w:del>
    </w:p>
    <w:p w14:paraId="1F14A737" w14:textId="77777777" w:rsidR="00C66F52" w:rsidRPr="00AF2B12" w:rsidRDefault="00C66F52" w:rsidP="00C66F52">
      <w:pPr>
        <w:spacing w:after="0" w:line="276" w:lineRule="auto"/>
        <w:jc w:val="both"/>
      </w:pPr>
    </w:p>
    <w:p w14:paraId="1F9E5D35" w14:textId="59301C66" w:rsidR="00AF2B12" w:rsidRDefault="00AF2B12" w:rsidP="00C66F52">
      <w:pPr>
        <w:spacing w:after="0" w:line="276" w:lineRule="auto"/>
        <w:jc w:val="both"/>
      </w:pPr>
      <w:r w:rsidRPr="00AF2B12">
        <w:t xml:space="preserve">A </w:t>
      </w:r>
      <w:del w:id="27" w:author="Torok, Tamas" w:date="2025-04-16T14:14:00Z" w16du:dateUtc="2025-04-16T12:14:00Z">
        <w:r w:rsidRPr="00AF2B12" w:rsidDel="00EC3F44">
          <w:delText xml:space="preserve">SzerencsePlusz </w:delText>
        </w:r>
      </w:del>
      <w:ins w:id="28" w:author="Torok, Tamas" w:date="2025-04-16T14:14:00Z" w16du:dateUtc="2025-04-16T12:14:00Z">
        <w:r w:rsidR="00EC3F44">
          <w:t>Middleware</w:t>
        </w:r>
        <w:r w:rsidR="00EC3F44" w:rsidRPr="00AF2B12">
          <w:t xml:space="preserve"> </w:t>
        </w:r>
      </w:ins>
      <w:r w:rsidRPr="00AF2B12">
        <w:t xml:space="preserve">projekt kiemelt jelentőségű, sikeres megvalósításához elengedhetetlen egy olyan szakmai támogató, aki rendelkezik a szükséges informatikai háttérrel, ismeri a Társaság stratégiáját, releváns szabályzatait, és nem utolsó sorban átlátja a projekt terjedelmét és más projektekkel történő kapcsolódásait. A támogató feladatkör elsődleges célja, hogy a </w:t>
      </w:r>
      <w:del w:id="29" w:author="Torok, Tamas" w:date="2025-04-16T14:15:00Z" w16du:dateUtc="2025-04-16T12:15:00Z">
        <w:r w:rsidRPr="00AF2B12" w:rsidDel="00EC3F44">
          <w:delText xml:space="preserve">SzerencsePlusz </w:delText>
        </w:r>
      </w:del>
      <w:ins w:id="30" w:author="Torok, Tamas" w:date="2025-04-16T14:15:00Z" w16du:dateUtc="2025-04-16T12:15:00Z">
        <w:r w:rsidR="00EC3F44">
          <w:t>Middleware</w:t>
        </w:r>
        <w:r w:rsidR="00EC3F44" w:rsidRPr="00AF2B12">
          <w:t xml:space="preserve"> </w:t>
        </w:r>
      </w:ins>
      <w:r w:rsidRPr="00AF2B12">
        <w:t xml:space="preserve">projektet már a részletes szállítói tervezés során segítse, biztosítsa a megfelelő kontrollokat, szem előtt tartva a társaság hosszútávú üzleti és informatikai céljait. </w:t>
      </w:r>
    </w:p>
    <w:p w14:paraId="4E1319E4" w14:textId="77777777" w:rsidR="00C66F52" w:rsidRPr="00AF2B12" w:rsidRDefault="00C66F52" w:rsidP="00C66F52">
      <w:pPr>
        <w:spacing w:after="0" w:line="276" w:lineRule="auto"/>
        <w:jc w:val="both"/>
      </w:pPr>
    </w:p>
    <w:p w14:paraId="196A8F4D" w14:textId="77777777" w:rsidR="00AF2B12" w:rsidRDefault="00AF2B12" w:rsidP="00C66F52">
      <w:pPr>
        <w:spacing w:after="0" w:line="276" w:lineRule="auto"/>
        <w:jc w:val="both"/>
        <w:rPr>
          <w:i/>
          <w:iCs/>
        </w:rPr>
      </w:pPr>
      <w:r w:rsidRPr="00AF2B12">
        <w:rPr>
          <w:i/>
          <w:iCs/>
        </w:rPr>
        <w:t xml:space="preserve">Ajánlatkérő a tervezett beszerzéshez a DKM01ITSZ23 keretmegállapodást kívánja alkalmazni. </w:t>
      </w:r>
    </w:p>
    <w:p w14:paraId="020A5506" w14:textId="77777777" w:rsidR="00C66F52" w:rsidRPr="00AF2B12" w:rsidRDefault="00C66F52" w:rsidP="00C66F52">
      <w:pPr>
        <w:spacing w:after="0" w:line="276" w:lineRule="auto"/>
        <w:jc w:val="both"/>
      </w:pPr>
    </w:p>
    <w:p w14:paraId="2F3A04E7" w14:textId="77777777" w:rsidR="00C66F52" w:rsidRDefault="00AF2B12" w:rsidP="00C66F52">
      <w:pPr>
        <w:spacing w:after="0" w:line="276" w:lineRule="auto"/>
        <w:jc w:val="both"/>
        <w:rPr>
          <w:i/>
          <w:iCs/>
        </w:rPr>
      </w:pPr>
      <w:r w:rsidRPr="00AF2B12">
        <w:rPr>
          <w:i/>
          <w:iCs/>
        </w:rPr>
        <w:t xml:space="preserve">Beszerzés jellege: </w:t>
      </w:r>
      <w:proofErr w:type="spellStart"/>
      <w:r w:rsidRPr="00AF2B12">
        <w:rPr>
          <w:i/>
          <w:iCs/>
        </w:rPr>
        <w:t>Versenyújranyitás</w:t>
      </w:r>
      <w:proofErr w:type="spellEnd"/>
    </w:p>
    <w:p w14:paraId="6B9EEE24" w14:textId="77777777" w:rsidR="00C66F52" w:rsidRDefault="00C66F52" w:rsidP="00C66F52">
      <w:pPr>
        <w:spacing w:after="0" w:line="276" w:lineRule="auto"/>
        <w:jc w:val="both"/>
        <w:rPr>
          <w:i/>
          <w:iCs/>
        </w:rPr>
      </w:pPr>
    </w:p>
    <w:p w14:paraId="27177D66" w14:textId="4B22B97D" w:rsidR="00AF2B12" w:rsidRPr="00C66F52" w:rsidRDefault="00AF2B12" w:rsidP="00C66F52">
      <w:pPr>
        <w:spacing w:after="0" w:line="276" w:lineRule="auto"/>
        <w:jc w:val="both"/>
        <w:rPr>
          <w:rFonts w:ascii="Calibri" w:eastAsia="Calibri" w:hAnsi="Calibri" w:cs="Calibri"/>
          <w:b/>
          <w:bCs/>
        </w:rPr>
      </w:pPr>
      <w:r w:rsidRPr="00C66F52">
        <w:rPr>
          <w:rFonts w:ascii="Calibri" w:eastAsia="Calibri" w:hAnsi="Calibri" w:cs="Calibri"/>
          <w:b/>
          <w:bCs/>
        </w:rPr>
        <w:t>2</w:t>
      </w:r>
      <w:r w:rsidR="00C66F52" w:rsidRPr="00C66F52">
        <w:rPr>
          <w:rFonts w:ascii="Calibri" w:eastAsia="Calibri" w:hAnsi="Calibri" w:cs="Calibri"/>
          <w:b/>
          <w:bCs/>
        </w:rPr>
        <w:t xml:space="preserve"> </w:t>
      </w:r>
      <w:r w:rsidRPr="00C66F52">
        <w:rPr>
          <w:rFonts w:ascii="Calibri" w:eastAsia="Calibri" w:hAnsi="Calibri" w:cs="Calibri"/>
          <w:b/>
          <w:bCs/>
        </w:rPr>
        <w:t>A beszerzés műszaki részletei</w:t>
      </w:r>
    </w:p>
    <w:p w14:paraId="188ADDA4" w14:textId="77777777" w:rsidR="00C66F52" w:rsidRPr="00AF2B12" w:rsidRDefault="00C66F52" w:rsidP="00C66F52">
      <w:pPr>
        <w:spacing w:after="0" w:line="276" w:lineRule="auto"/>
        <w:jc w:val="both"/>
      </w:pPr>
    </w:p>
    <w:p w14:paraId="073BD144" w14:textId="4B326FB8" w:rsidR="00AF2B12" w:rsidRDefault="00AF2B12" w:rsidP="00C66F52">
      <w:pPr>
        <w:spacing w:line="276" w:lineRule="auto"/>
        <w:jc w:val="both"/>
        <w:rPr>
          <w:rFonts w:ascii="Calibri" w:eastAsia="Calibri" w:hAnsi="Calibri" w:cs="Calibri"/>
        </w:rPr>
      </w:pPr>
      <w:r w:rsidRPr="00AF2B12">
        <w:rPr>
          <w:rFonts w:ascii="Calibri" w:eastAsia="Calibri" w:hAnsi="Calibri" w:cs="Calibri"/>
        </w:rPr>
        <w:t>Ajánlattevőnek az előző fejezetben ismertetett és a következő fejezetekben részletezett követelményeknek megfelelő feladatok ellátásának támogatásához szükséges kompetenciákra kell ajánlatot adnia:</w:t>
      </w: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2518"/>
        <w:gridCol w:w="6326"/>
      </w:tblGrid>
      <w:tr w:rsidR="00AF2B12" w:rsidRPr="00AF2B12" w14:paraId="63D07944" w14:textId="77777777" w:rsidTr="00AF2B12">
        <w:trPr>
          <w:trHeight w:val="107"/>
        </w:trPr>
        <w:tc>
          <w:tcPr>
            <w:tcW w:w="2518" w:type="dxa"/>
            <w:tcBorders>
              <w:top w:val="none" w:sz="6" w:space="0" w:color="auto"/>
              <w:bottom w:val="none" w:sz="6" w:space="0" w:color="auto"/>
              <w:right w:val="none" w:sz="6" w:space="0" w:color="auto"/>
            </w:tcBorders>
          </w:tcPr>
          <w:p w14:paraId="3F509D4B" w14:textId="4043BBCB" w:rsidR="00AF2B12" w:rsidRPr="00AF2B12" w:rsidRDefault="00AF2B12" w:rsidP="00AF2B12">
            <w:pPr>
              <w:rPr>
                <w:rFonts w:ascii="Calibri" w:eastAsia="Calibri" w:hAnsi="Calibri" w:cs="Calibri"/>
              </w:rPr>
            </w:pPr>
            <w:r w:rsidRPr="00AF2B12">
              <w:rPr>
                <w:rFonts w:ascii="Calibri" w:eastAsia="Calibri" w:hAnsi="Calibri" w:cs="Calibri"/>
                <w:b/>
                <w:bCs/>
              </w:rPr>
              <w:t xml:space="preserve">Azonosító </w:t>
            </w:r>
          </w:p>
        </w:tc>
        <w:tc>
          <w:tcPr>
            <w:tcW w:w="6326" w:type="dxa"/>
            <w:tcBorders>
              <w:top w:val="none" w:sz="6" w:space="0" w:color="auto"/>
              <w:left w:val="none" w:sz="6" w:space="0" w:color="auto"/>
              <w:bottom w:val="none" w:sz="6" w:space="0" w:color="auto"/>
            </w:tcBorders>
          </w:tcPr>
          <w:p w14:paraId="12AF22A3" w14:textId="77777777" w:rsidR="00AF2B12" w:rsidRPr="00AF2B12" w:rsidRDefault="00AF2B12" w:rsidP="00AF2B12">
            <w:pPr>
              <w:rPr>
                <w:rFonts w:ascii="Calibri" w:eastAsia="Calibri" w:hAnsi="Calibri" w:cs="Calibri"/>
              </w:rPr>
            </w:pPr>
            <w:r w:rsidRPr="00AF2B12">
              <w:rPr>
                <w:rFonts w:ascii="Calibri" w:eastAsia="Calibri" w:hAnsi="Calibri" w:cs="Calibri"/>
                <w:b/>
                <w:bCs/>
              </w:rPr>
              <w:t xml:space="preserve">Követelmény </w:t>
            </w:r>
          </w:p>
        </w:tc>
      </w:tr>
      <w:tr w:rsidR="00AF2B12" w:rsidRPr="00AF2B12" w14:paraId="01287F03" w14:textId="77777777" w:rsidTr="00AF2B12">
        <w:trPr>
          <w:trHeight w:val="2247"/>
        </w:trPr>
        <w:tc>
          <w:tcPr>
            <w:tcW w:w="2518" w:type="dxa"/>
            <w:tcBorders>
              <w:top w:val="none" w:sz="6" w:space="0" w:color="auto"/>
              <w:bottom w:val="none" w:sz="6" w:space="0" w:color="auto"/>
              <w:right w:val="none" w:sz="6" w:space="0" w:color="auto"/>
            </w:tcBorders>
          </w:tcPr>
          <w:p w14:paraId="4FC90C6E" w14:textId="77777777" w:rsidR="00AF2B12" w:rsidRPr="00AF2B12" w:rsidRDefault="00AF2B12" w:rsidP="00AF2B12">
            <w:pPr>
              <w:rPr>
                <w:rFonts w:ascii="Calibri" w:eastAsia="Calibri" w:hAnsi="Calibri" w:cs="Calibri"/>
              </w:rPr>
            </w:pPr>
          </w:p>
          <w:p w14:paraId="6EEEB2EC" w14:textId="77777777" w:rsidR="00AF2B12" w:rsidRPr="00AF2B12" w:rsidRDefault="00AF2B12" w:rsidP="00AF2B12">
            <w:pPr>
              <w:rPr>
                <w:rFonts w:ascii="Calibri" w:eastAsia="Calibri" w:hAnsi="Calibri" w:cs="Calibri"/>
              </w:rPr>
            </w:pPr>
            <w:r w:rsidRPr="00AF2B12">
              <w:rPr>
                <w:rFonts w:ascii="Calibri" w:eastAsia="Calibri" w:hAnsi="Calibri" w:cs="Calibri"/>
              </w:rPr>
              <w:t xml:space="preserve">K-1 </w:t>
            </w:r>
          </w:p>
          <w:p w14:paraId="5652F534" w14:textId="77777777" w:rsidR="00AF2B12" w:rsidRPr="00AF2B12" w:rsidRDefault="00AF2B12" w:rsidP="00AF2B12">
            <w:pPr>
              <w:rPr>
                <w:rFonts w:ascii="Calibri" w:eastAsia="Calibri" w:hAnsi="Calibri" w:cs="Calibri"/>
              </w:rPr>
            </w:pPr>
          </w:p>
        </w:tc>
        <w:tc>
          <w:tcPr>
            <w:tcW w:w="6326" w:type="dxa"/>
            <w:tcBorders>
              <w:top w:val="none" w:sz="6" w:space="0" w:color="auto"/>
              <w:left w:val="none" w:sz="6" w:space="0" w:color="auto"/>
              <w:bottom w:val="none" w:sz="6" w:space="0" w:color="auto"/>
            </w:tcBorders>
          </w:tcPr>
          <w:p w14:paraId="4795B444" w14:textId="77777777" w:rsidR="00AF2B12" w:rsidRPr="00AF2B12" w:rsidRDefault="00AF2B12" w:rsidP="00AF2B12">
            <w:pPr>
              <w:rPr>
                <w:rFonts w:ascii="Calibri" w:eastAsia="Calibri" w:hAnsi="Calibri" w:cs="Calibri"/>
              </w:rPr>
            </w:pPr>
            <w:r w:rsidRPr="00EC3F44">
              <w:rPr>
                <w:rFonts w:ascii="Calibri" w:eastAsia="Calibri" w:hAnsi="Calibri" w:cs="Calibri"/>
                <w:rPrChange w:id="31" w:author="Torok, Tamas" w:date="2025-04-16T14:18:00Z" w16du:dateUtc="2025-04-16T12:18:00Z">
                  <w:rPr>
                    <w:rFonts w:ascii="Calibri" w:eastAsia="Calibri" w:hAnsi="Calibri" w:cs="Calibri"/>
                    <w:b/>
                    <w:bCs/>
                  </w:rPr>
                </w:rPrChange>
              </w:rPr>
              <w:t xml:space="preserve">Szenior informatikai szakértő - IT </w:t>
            </w:r>
            <w:proofErr w:type="spellStart"/>
            <w:r w:rsidRPr="00EC3F44">
              <w:rPr>
                <w:rFonts w:ascii="Calibri" w:eastAsia="Calibri" w:hAnsi="Calibri" w:cs="Calibri"/>
                <w:rPrChange w:id="32" w:author="Torok, Tamas" w:date="2025-04-16T14:18:00Z" w16du:dateUtc="2025-04-16T12:18:00Z">
                  <w:rPr>
                    <w:rFonts w:ascii="Calibri" w:eastAsia="Calibri" w:hAnsi="Calibri" w:cs="Calibri"/>
                    <w:b/>
                    <w:bCs/>
                  </w:rPr>
                </w:rPrChange>
              </w:rPr>
              <w:t>architekt</w:t>
            </w:r>
            <w:proofErr w:type="spellEnd"/>
            <w:r w:rsidRPr="00EC3F44">
              <w:rPr>
                <w:rFonts w:ascii="Calibri" w:eastAsia="Calibri" w:hAnsi="Calibri" w:cs="Calibri"/>
                <w:rPrChange w:id="33" w:author="Torok, Tamas" w:date="2025-04-16T14:18:00Z" w16du:dateUtc="2025-04-16T12:18:00Z">
                  <w:rPr>
                    <w:rFonts w:ascii="Calibri" w:eastAsia="Calibri" w:hAnsi="Calibri" w:cs="Calibri"/>
                    <w:b/>
                    <w:bCs/>
                  </w:rPr>
                </w:rPrChange>
              </w:rPr>
              <w:t xml:space="preserve"> feladatok </w:t>
            </w:r>
          </w:p>
          <w:p w14:paraId="55316F84" w14:textId="77777777" w:rsidR="00AF2B12" w:rsidRPr="00AF2B12" w:rsidRDefault="00AF2B12" w:rsidP="00AF2B12">
            <w:pPr>
              <w:rPr>
                <w:rFonts w:ascii="Calibri" w:eastAsia="Calibri" w:hAnsi="Calibri" w:cs="Calibri"/>
              </w:rPr>
            </w:pPr>
            <w:r w:rsidRPr="00AF2B12">
              <w:rPr>
                <w:rFonts w:ascii="Calibri" w:eastAsia="Calibri" w:hAnsi="Calibri" w:cs="Calibri"/>
              </w:rPr>
              <w:t xml:space="preserve">• A szakmai támogatás keretein belül biztosított a készülő dokumentációk magas szintű revíziója, szakmai állásfoglalások és javaslatok kidolgozása, az iparági gyakorlatoktól való eltérések azonosítása. </w:t>
            </w:r>
          </w:p>
          <w:p w14:paraId="648FFA7C" w14:textId="77777777" w:rsidR="00AF2B12" w:rsidRPr="00AF2B12" w:rsidRDefault="00AF2B12" w:rsidP="00AF2B12">
            <w:pPr>
              <w:rPr>
                <w:rFonts w:ascii="Calibri" w:eastAsia="Calibri" w:hAnsi="Calibri" w:cs="Calibri"/>
              </w:rPr>
            </w:pPr>
            <w:r w:rsidRPr="00AF2B12">
              <w:rPr>
                <w:rFonts w:ascii="Calibri" w:eastAsia="Calibri" w:hAnsi="Calibri" w:cs="Calibri"/>
              </w:rPr>
              <w:t xml:space="preserve">• Szállítói egyeztetések szakmai vezetése/támogatása; </w:t>
            </w:r>
          </w:p>
          <w:p w14:paraId="02895798" w14:textId="6BE505A5" w:rsidR="00AF2B12" w:rsidRPr="00AF2B12" w:rsidRDefault="00AF2B12" w:rsidP="00AF2B12">
            <w:pPr>
              <w:rPr>
                <w:rFonts w:ascii="Calibri" w:eastAsia="Calibri" w:hAnsi="Calibri" w:cs="Calibri"/>
              </w:rPr>
            </w:pPr>
            <w:r w:rsidRPr="00AF2B12">
              <w:rPr>
                <w:rFonts w:ascii="Calibri" w:eastAsia="Calibri" w:hAnsi="Calibri" w:cs="Calibri"/>
              </w:rPr>
              <w:t xml:space="preserve">• Együttműködés a </w:t>
            </w:r>
            <w:del w:id="34" w:author="Torok, Tamas" w:date="2025-04-16T14:16:00Z" w16du:dateUtc="2025-04-16T12:16:00Z">
              <w:r w:rsidRPr="00AF2B12" w:rsidDel="00EC3F44">
                <w:rPr>
                  <w:rFonts w:ascii="Calibri" w:eastAsia="Calibri" w:hAnsi="Calibri" w:cs="Calibri"/>
                </w:rPr>
                <w:delText>Mobil Applikáció</w:delText>
              </w:r>
            </w:del>
            <w:ins w:id="35" w:author="Torok, Tamas" w:date="2025-04-16T14:16:00Z" w16du:dateUtc="2025-04-16T12:16:00Z">
              <w:r w:rsidR="00EC3F44">
                <w:rPr>
                  <w:rFonts w:ascii="Calibri" w:eastAsia="Calibri" w:hAnsi="Calibri" w:cs="Calibri"/>
                </w:rPr>
                <w:t>függőségben álló projektek</w:t>
              </w:r>
            </w:ins>
            <w:r w:rsidRPr="00AF2B12">
              <w:rPr>
                <w:rFonts w:ascii="Calibri" w:eastAsia="Calibri" w:hAnsi="Calibri" w:cs="Calibri"/>
              </w:rPr>
              <w:t xml:space="preserve"> termékfelelős</w:t>
            </w:r>
            <w:ins w:id="36" w:author="Torok, Tamas" w:date="2025-04-16T14:16:00Z" w16du:dateUtc="2025-04-16T12:16:00Z">
              <w:r w:rsidR="00EC3F44">
                <w:rPr>
                  <w:rFonts w:ascii="Calibri" w:eastAsia="Calibri" w:hAnsi="Calibri" w:cs="Calibri"/>
                </w:rPr>
                <w:t>eivel</w:t>
              </w:r>
            </w:ins>
            <w:del w:id="37" w:author="Torok, Tamas" w:date="2025-04-16T14:16:00Z" w16du:dateUtc="2025-04-16T12:16:00Z">
              <w:r w:rsidRPr="00AF2B12" w:rsidDel="00EC3F44">
                <w:rPr>
                  <w:rFonts w:ascii="Calibri" w:eastAsia="Calibri" w:hAnsi="Calibri" w:cs="Calibri"/>
                </w:rPr>
                <w:delText>sel</w:delText>
              </w:r>
            </w:del>
            <w:r w:rsidRPr="00AF2B12">
              <w:rPr>
                <w:rFonts w:ascii="Calibri" w:eastAsia="Calibri" w:hAnsi="Calibri" w:cs="Calibri"/>
              </w:rPr>
              <w:t xml:space="preserve">, műszaki megoldást érintő változások szállító felé történő becsatornázása, felügyelete; </w:t>
            </w:r>
          </w:p>
          <w:p w14:paraId="69F20EF3" w14:textId="77777777" w:rsidR="00AF2B12" w:rsidRPr="00AF2B12" w:rsidRDefault="00AF2B12" w:rsidP="00AF2B12">
            <w:pPr>
              <w:rPr>
                <w:rFonts w:ascii="Calibri" w:eastAsia="Calibri" w:hAnsi="Calibri" w:cs="Calibri"/>
              </w:rPr>
            </w:pPr>
            <w:r w:rsidRPr="00AF2B12">
              <w:rPr>
                <w:rFonts w:ascii="Calibri" w:eastAsia="Calibri" w:hAnsi="Calibri" w:cs="Calibri"/>
              </w:rPr>
              <w:t xml:space="preserve">• A részletes tervezés során készült szállítói dokumentációk revíziója, javaslatok megfogalmazása; </w:t>
            </w:r>
          </w:p>
          <w:p w14:paraId="06346AFB" w14:textId="77777777" w:rsidR="00AF2B12" w:rsidRPr="00AF2B12" w:rsidRDefault="00AF2B12" w:rsidP="00AF2B12">
            <w:pPr>
              <w:rPr>
                <w:rFonts w:ascii="Calibri" w:eastAsia="Calibri" w:hAnsi="Calibri" w:cs="Calibri"/>
              </w:rPr>
            </w:pPr>
            <w:r w:rsidRPr="00AF2B12">
              <w:rPr>
                <w:rFonts w:ascii="Calibri" w:eastAsia="Calibri" w:hAnsi="Calibri" w:cs="Calibri"/>
              </w:rPr>
              <w:t xml:space="preserve">• A Szerencsejáték Zrt. és az iparági standardoktól való eltérések azonosítása, elemzése; </w:t>
            </w:r>
          </w:p>
          <w:p w14:paraId="23F8DC7A" w14:textId="77777777" w:rsidR="00AF2B12" w:rsidRPr="00AF2B12" w:rsidRDefault="00AF2B12" w:rsidP="00AF2B12">
            <w:pPr>
              <w:rPr>
                <w:rFonts w:ascii="Calibri" w:eastAsia="Calibri" w:hAnsi="Calibri" w:cs="Calibri"/>
              </w:rPr>
            </w:pPr>
            <w:r w:rsidRPr="00AF2B12">
              <w:rPr>
                <w:rFonts w:ascii="Calibri" w:eastAsia="Calibri" w:hAnsi="Calibri" w:cs="Calibri"/>
              </w:rPr>
              <w:lastRenderedPageBreak/>
              <w:t xml:space="preserve">• Nem funkcionális IT design részletes revíziója; </w:t>
            </w:r>
          </w:p>
          <w:p w14:paraId="1D2EFE21" w14:textId="77777777" w:rsidR="00AF2B12" w:rsidRPr="00AF2B12" w:rsidRDefault="00AF2B12" w:rsidP="00AF2B12">
            <w:pPr>
              <w:rPr>
                <w:rFonts w:ascii="Calibri" w:eastAsia="Calibri" w:hAnsi="Calibri" w:cs="Calibri"/>
              </w:rPr>
            </w:pPr>
            <w:r w:rsidRPr="00AF2B12">
              <w:rPr>
                <w:rFonts w:ascii="Calibri" w:eastAsia="Calibri" w:hAnsi="Calibri" w:cs="Calibri"/>
              </w:rPr>
              <w:t xml:space="preserve">• Szakmai ajánlások kidolgozása; </w:t>
            </w:r>
          </w:p>
          <w:p w14:paraId="69455D37" w14:textId="72C84667" w:rsidR="00EC3F44" w:rsidDel="00EC3F44" w:rsidRDefault="00AF2B12" w:rsidP="00EC3F44">
            <w:pPr>
              <w:rPr>
                <w:del w:id="38" w:author="Torok, Tamas" w:date="2025-04-16T14:17:00Z" w16du:dateUtc="2025-04-16T12:17:00Z"/>
                <w:rFonts w:ascii="Calibri" w:eastAsia="Calibri" w:hAnsi="Calibri" w:cs="Calibri"/>
              </w:rPr>
            </w:pPr>
            <w:r w:rsidRPr="00AF2B12">
              <w:rPr>
                <w:rFonts w:ascii="Calibri" w:eastAsia="Calibri" w:hAnsi="Calibri" w:cs="Calibri"/>
              </w:rPr>
              <w:t xml:space="preserve">• Az eredmények havi szintű összefoglalása. </w:t>
            </w:r>
          </w:p>
          <w:p w14:paraId="035E42EA" w14:textId="342CA161" w:rsidR="00EC3F44" w:rsidRPr="00AF2B12" w:rsidRDefault="00EC3F44" w:rsidP="00EC3F44">
            <w:pPr>
              <w:rPr>
                <w:ins w:id="39" w:author="Torok, Tamas" w:date="2025-04-16T14:18:00Z" w16du:dateUtc="2025-04-16T12:18:00Z"/>
                <w:rFonts w:ascii="Calibri" w:eastAsia="Calibri" w:hAnsi="Calibri" w:cs="Calibri"/>
              </w:rPr>
            </w:pPr>
            <w:ins w:id="40" w:author="Torok, Tamas" w:date="2025-04-16T14:18:00Z" w16du:dateUtc="2025-04-16T12:18:00Z">
              <w:r>
                <w:rPr>
                  <w:rFonts w:ascii="Calibri" w:eastAsia="Calibri" w:hAnsi="Calibri" w:cs="Calibri"/>
                </w:rPr>
                <w:t>A folyamatban lévő projekt vezetése</w:t>
              </w:r>
            </w:ins>
          </w:p>
          <w:p w14:paraId="2BF56B77" w14:textId="77777777" w:rsidR="00AF2B12" w:rsidRPr="00AF2B12" w:rsidRDefault="00AF2B12" w:rsidP="00AF2B12">
            <w:pPr>
              <w:rPr>
                <w:rFonts w:ascii="Calibri" w:eastAsia="Calibri" w:hAnsi="Calibri" w:cs="Calibri"/>
              </w:rPr>
            </w:pPr>
          </w:p>
        </w:tc>
      </w:tr>
    </w:tbl>
    <w:p w14:paraId="04547BDA" w14:textId="31636799" w:rsidR="00AF2B12" w:rsidRDefault="00AF2B12" w:rsidP="00AF2B12">
      <w:pPr>
        <w:rPr>
          <w:rFonts w:ascii="Calibri" w:eastAsia="Calibri" w:hAnsi="Calibri" w:cs="Calibri"/>
          <w:b/>
          <w:bCs/>
        </w:rPr>
      </w:pPr>
      <w:r w:rsidRPr="00AF2B12">
        <w:rPr>
          <w:rFonts w:ascii="Calibri" w:eastAsia="Calibri" w:hAnsi="Calibri" w:cs="Calibri"/>
          <w:b/>
          <w:bCs/>
        </w:rPr>
        <w:lastRenderedPageBreak/>
        <w:t>Keretmennyiség:</w:t>
      </w: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2196"/>
        <w:gridCol w:w="2196"/>
        <w:gridCol w:w="1812"/>
        <w:gridCol w:w="2580"/>
      </w:tblGrid>
      <w:tr w:rsidR="00AF2B12" w:rsidRPr="00AF2B12" w14:paraId="3F103F11" w14:textId="77777777" w:rsidTr="00AF2B12">
        <w:trPr>
          <w:trHeight w:val="595"/>
        </w:trPr>
        <w:tc>
          <w:tcPr>
            <w:tcW w:w="2196" w:type="dxa"/>
            <w:tcBorders>
              <w:top w:val="none" w:sz="6" w:space="0" w:color="auto"/>
              <w:bottom w:val="none" w:sz="6" w:space="0" w:color="auto"/>
              <w:right w:val="none" w:sz="6" w:space="0" w:color="auto"/>
            </w:tcBorders>
          </w:tcPr>
          <w:p w14:paraId="22D20B83" w14:textId="77777777" w:rsidR="00AF2B12" w:rsidRPr="00AF2B12" w:rsidRDefault="00AF2B12" w:rsidP="00AF2B12">
            <w:pPr>
              <w:rPr>
                <w:rFonts w:ascii="Calibri" w:eastAsia="Calibri" w:hAnsi="Calibri" w:cs="Calibri"/>
              </w:rPr>
            </w:pPr>
            <w:r w:rsidRPr="00AF2B12">
              <w:rPr>
                <w:rFonts w:ascii="Calibri" w:eastAsia="Calibri" w:hAnsi="Calibri" w:cs="Calibri"/>
                <w:b/>
                <w:bCs/>
              </w:rPr>
              <w:t xml:space="preserve">Cikkszám </w:t>
            </w:r>
          </w:p>
        </w:tc>
        <w:tc>
          <w:tcPr>
            <w:tcW w:w="2196" w:type="dxa"/>
            <w:tcBorders>
              <w:top w:val="none" w:sz="6" w:space="0" w:color="auto"/>
              <w:left w:val="none" w:sz="6" w:space="0" w:color="auto"/>
              <w:bottom w:val="none" w:sz="6" w:space="0" w:color="auto"/>
              <w:right w:val="none" w:sz="6" w:space="0" w:color="auto"/>
            </w:tcBorders>
          </w:tcPr>
          <w:p w14:paraId="6F106C1D" w14:textId="77777777" w:rsidR="00AF2B12" w:rsidRPr="00AF2B12" w:rsidRDefault="00AF2B12" w:rsidP="00AF2B12">
            <w:pPr>
              <w:rPr>
                <w:rFonts w:ascii="Calibri" w:eastAsia="Calibri" w:hAnsi="Calibri" w:cs="Calibri"/>
              </w:rPr>
            </w:pPr>
            <w:r w:rsidRPr="00AF2B12">
              <w:rPr>
                <w:rFonts w:ascii="Calibri" w:eastAsia="Calibri" w:hAnsi="Calibri" w:cs="Calibri"/>
                <w:b/>
                <w:bCs/>
              </w:rPr>
              <w:t xml:space="preserve">Megnevezés </w:t>
            </w:r>
          </w:p>
        </w:tc>
        <w:tc>
          <w:tcPr>
            <w:tcW w:w="1812" w:type="dxa"/>
            <w:tcBorders>
              <w:top w:val="none" w:sz="6" w:space="0" w:color="auto"/>
              <w:left w:val="none" w:sz="6" w:space="0" w:color="auto"/>
              <w:bottom w:val="none" w:sz="6" w:space="0" w:color="auto"/>
              <w:right w:val="none" w:sz="6" w:space="0" w:color="auto"/>
            </w:tcBorders>
          </w:tcPr>
          <w:p w14:paraId="64109855" w14:textId="77777777" w:rsidR="00AF2B12" w:rsidRPr="00AF2B12" w:rsidRDefault="00AF2B12" w:rsidP="00AF2B12">
            <w:pPr>
              <w:rPr>
                <w:rFonts w:ascii="Calibri" w:eastAsia="Calibri" w:hAnsi="Calibri" w:cs="Calibri"/>
              </w:rPr>
            </w:pPr>
            <w:r w:rsidRPr="00AF2B12">
              <w:rPr>
                <w:rFonts w:ascii="Calibri" w:eastAsia="Calibri" w:hAnsi="Calibri" w:cs="Calibri"/>
                <w:b/>
                <w:bCs/>
              </w:rPr>
              <w:t xml:space="preserve">Keretmennyiség </w:t>
            </w:r>
          </w:p>
        </w:tc>
        <w:tc>
          <w:tcPr>
            <w:tcW w:w="2580" w:type="dxa"/>
            <w:tcBorders>
              <w:top w:val="none" w:sz="6" w:space="0" w:color="auto"/>
              <w:left w:val="none" w:sz="6" w:space="0" w:color="auto"/>
              <w:bottom w:val="none" w:sz="6" w:space="0" w:color="auto"/>
            </w:tcBorders>
          </w:tcPr>
          <w:p w14:paraId="7BE298E3" w14:textId="18F2258F" w:rsidR="00AF2B12" w:rsidRPr="00AF2B12" w:rsidRDefault="00AF2B12" w:rsidP="00AF2B12">
            <w:pPr>
              <w:rPr>
                <w:rFonts w:ascii="Calibri" w:eastAsia="Calibri" w:hAnsi="Calibri" w:cs="Calibri"/>
              </w:rPr>
            </w:pPr>
            <w:r w:rsidRPr="00AF2B12">
              <w:rPr>
                <w:rFonts w:ascii="Calibri" w:eastAsia="Calibri" w:hAnsi="Calibri" w:cs="Calibri"/>
                <w:b/>
                <w:bCs/>
              </w:rPr>
              <w:t xml:space="preserve">Mennyiségi egység </w:t>
            </w:r>
          </w:p>
        </w:tc>
      </w:tr>
      <w:tr w:rsidR="00AF2B12" w:rsidRPr="00AF2B12" w14:paraId="4321BB78" w14:textId="77777777" w:rsidTr="00AF2B12">
        <w:trPr>
          <w:trHeight w:val="591"/>
        </w:trPr>
        <w:tc>
          <w:tcPr>
            <w:tcW w:w="2196" w:type="dxa"/>
            <w:tcBorders>
              <w:top w:val="none" w:sz="6" w:space="0" w:color="auto"/>
              <w:bottom w:val="none" w:sz="6" w:space="0" w:color="auto"/>
              <w:right w:val="none" w:sz="6" w:space="0" w:color="auto"/>
            </w:tcBorders>
          </w:tcPr>
          <w:p w14:paraId="6D5039BA" w14:textId="77777777" w:rsidR="00AF2B12" w:rsidRPr="00AF2B12" w:rsidRDefault="00AF2B12" w:rsidP="00AF2B12">
            <w:pPr>
              <w:rPr>
                <w:rFonts w:ascii="Calibri" w:eastAsia="Calibri" w:hAnsi="Calibri" w:cs="Calibri"/>
              </w:rPr>
            </w:pPr>
            <w:r w:rsidRPr="00AF2B12">
              <w:rPr>
                <w:rFonts w:ascii="Calibri" w:eastAsia="Calibri" w:hAnsi="Calibri" w:cs="Calibri"/>
              </w:rPr>
              <w:t xml:space="preserve">ITSZ-SZIT </w:t>
            </w:r>
          </w:p>
        </w:tc>
        <w:tc>
          <w:tcPr>
            <w:tcW w:w="2196" w:type="dxa"/>
            <w:tcBorders>
              <w:top w:val="none" w:sz="6" w:space="0" w:color="auto"/>
              <w:left w:val="none" w:sz="6" w:space="0" w:color="auto"/>
              <w:bottom w:val="none" w:sz="6" w:space="0" w:color="auto"/>
              <w:right w:val="none" w:sz="6" w:space="0" w:color="auto"/>
            </w:tcBorders>
          </w:tcPr>
          <w:p w14:paraId="39C38A82" w14:textId="77777777" w:rsidR="00AF2B12" w:rsidRPr="00AF2B12" w:rsidRDefault="00AF2B12" w:rsidP="00AF2B12">
            <w:pPr>
              <w:rPr>
                <w:rFonts w:ascii="Calibri" w:eastAsia="Calibri" w:hAnsi="Calibri" w:cs="Calibri"/>
              </w:rPr>
            </w:pPr>
            <w:r w:rsidRPr="00AF2B12">
              <w:rPr>
                <w:rFonts w:ascii="Calibri" w:eastAsia="Calibri" w:hAnsi="Calibri" w:cs="Calibri"/>
              </w:rPr>
              <w:t xml:space="preserve">Szenior informatikai szakértő - 1x8 óra </w:t>
            </w:r>
          </w:p>
        </w:tc>
        <w:tc>
          <w:tcPr>
            <w:tcW w:w="1812" w:type="dxa"/>
            <w:tcBorders>
              <w:top w:val="none" w:sz="6" w:space="0" w:color="auto"/>
              <w:left w:val="none" w:sz="6" w:space="0" w:color="auto"/>
              <w:bottom w:val="none" w:sz="6" w:space="0" w:color="auto"/>
              <w:right w:val="none" w:sz="6" w:space="0" w:color="auto"/>
            </w:tcBorders>
          </w:tcPr>
          <w:p w14:paraId="1DA57379" w14:textId="77777777" w:rsidR="00AF2B12" w:rsidRPr="00AF2B12" w:rsidRDefault="00AF2B12" w:rsidP="00AF2B12">
            <w:pPr>
              <w:rPr>
                <w:rFonts w:ascii="Calibri" w:eastAsia="Calibri" w:hAnsi="Calibri" w:cs="Calibri"/>
              </w:rPr>
            </w:pPr>
            <w:r w:rsidRPr="00AF2B12">
              <w:rPr>
                <w:rFonts w:ascii="Calibri" w:eastAsia="Calibri" w:hAnsi="Calibri" w:cs="Calibri"/>
              </w:rPr>
              <w:t xml:space="preserve">410 </w:t>
            </w:r>
          </w:p>
        </w:tc>
        <w:tc>
          <w:tcPr>
            <w:tcW w:w="2580" w:type="dxa"/>
            <w:tcBorders>
              <w:top w:val="none" w:sz="6" w:space="0" w:color="auto"/>
              <w:left w:val="none" w:sz="6" w:space="0" w:color="auto"/>
              <w:bottom w:val="none" w:sz="6" w:space="0" w:color="auto"/>
            </w:tcBorders>
          </w:tcPr>
          <w:p w14:paraId="6F4B9F0D" w14:textId="77777777" w:rsidR="00AF2B12" w:rsidRPr="00AF2B12" w:rsidRDefault="00AF2B12" w:rsidP="00AF2B12">
            <w:pPr>
              <w:rPr>
                <w:rFonts w:ascii="Calibri" w:eastAsia="Calibri" w:hAnsi="Calibri" w:cs="Calibri"/>
              </w:rPr>
            </w:pPr>
            <w:r w:rsidRPr="00AF2B12">
              <w:rPr>
                <w:rFonts w:ascii="Calibri" w:eastAsia="Calibri" w:hAnsi="Calibri" w:cs="Calibri"/>
              </w:rPr>
              <w:t xml:space="preserve">nap/fő </w:t>
            </w:r>
          </w:p>
        </w:tc>
      </w:tr>
    </w:tbl>
    <w:p w14:paraId="1D9BE536" w14:textId="77777777" w:rsidR="00AF2B12" w:rsidRDefault="00AF2B12" w:rsidP="00AF2B12">
      <w:pPr>
        <w:rPr>
          <w:rFonts w:ascii="Calibri" w:eastAsia="Calibri" w:hAnsi="Calibri" w:cs="Calibri"/>
        </w:rPr>
      </w:pPr>
    </w:p>
    <w:p w14:paraId="359C28A9" w14:textId="09253B90" w:rsidR="00AF2B12" w:rsidRPr="00AF2B12" w:rsidRDefault="00AF2B12" w:rsidP="00C66F52">
      <w:pPr>
        <w:spacing w:line="276" w:lineRule="auto"/>
        <w:rPr>
          <w:rFonts w:ascii="Calibri" w:eastAsia="Calibri" w:hAnsi="Calibri" w:cs="Calibri"/>
        </w:rPr>
      </w:pPr>
      <w:r>
        <w:rPr>
          <w:rFonts w:ascii="Calibri" w:eastAsia="Calibri" w:hAnsi="Calibri" w:cs="Calibri"/>
          <w:b/>
          <w:bCs/>
        </w:rPr>
        <w:t xml:space="preserve">3 </w:t>
      </w:r>
      <w:r w:rsidRPr="00AF2B12">
        <w:rPr>
          <w:rFonts w:ascii="Calibri" w:eastAsia="Calibri" w:hAnsi="Calibri" w:cs="Calibri"/>
          <w:b/>
          <w:bCs/>
        </w:rPr>
        <w:t>Az ajánlat megadása</w:t>
      </w:r>
    </w:p>
    <w:p w14:paraId="42D0A3DA" w14:textId="1712B759" w:rsidR="00AF2B12" w:rsidRPr="00AF2B12" w:rsidRDefault="00AF2B12" w:rsidP="00C66F52">
      <w:pPr>
        <w:spacing w:line="276" w:lineRule="auto"/>
        <w:jc w:val="both"/>
        <w:rPr>
          <w:rFonts w:ascii="Calibri" w:eastAsia="Calibri" w:hAnsi="Calibri" w:cs="Calibri"/>
        </w:rPr>
      </w:pPr>
      <w:r w:rsidRPr="00AF2B12">
        <w:rPr>
          <w:rFonts w:ascii="Calibri" w:eastAsia="Calibri" w:hAnsi="Calibri" w:cs="Calibri"/>
        </w:rPr>
        <w:t>A Műszaki leírás 2. fejezetében részletezett követelményeknek megfelelő kompetencia egységára, illetve összára.</w:t>
      </w:r>
      <w:r w:rsidRPr="00AF2B12">
        <w:rPr>
          <w:rFonts w:ascii="Calibri" w:eastAsia="Calibri" w:hAnsi="Calibri" w:cs="Calibri"/>
          <w:b/>
          <w:bCs/>
        </w:rPr>
        <w:t xml:space="preserve"> </w:t>
      </w:r>
    </w:p>
    <w:p w14:paraId="71D53469" w14:textId="77777777" w:rsidR="00AF2B12" w:rsidRDefault="00AF2B12" w:rsidP="00AF2B12">
      <w:pPr>
        <w:rPr>
          <w:rFonts w:ascii="Calibri" w:eastAsia="Calibri" w:hAnsi="Calibri" w:cs="Calibri"/>
        </w:rPr>
      </w:pPr>
    </w:p>
    <w:p w14:paraId="4CF9FF8B" w14:textId="77777777" w:rsidR="00AF2B12" w:rsidRDefault="00AF2B12" w:rsidP="00AF2B12">
      <w:pPr>
        <w:rPr>
          <w:rFonts w:ascii="Calibri" w:eastAsia="Calibri" w:hAnsi="Calibri" w:cs="Calibri"/>
        </w:rPr>
      </w:pPr>
    </w:p>
    <w:p w14:paraId="392BFC9D" w14:textId="77777777" w:rsidR="00AF2B12" w:rsidRDefault="00AF2B12" w:rsidP="00AF2B12">
      <w:pPr>
        <w:rPr>
          <w:rFonts w:ascii="Calibri" w:eastAsia="Calibri" w:hAnsi="Calibri" w:cs="Calibri"/>
        </w:rPr>
      </w:pPr>
    </w:p>
    <w:p w14:paraId="3BD5DA98" w14:textId="77777777" w:rsidR="00AF2B12" w:rsidRDefault="00AF2B12" w:rsidP="00AF2B12">
      <w:pPr>
        <w:rPr>
          <w:rFonts w:ascii="Calibri" w:eastAsia="Calibri" w:hAnsi="Calibri" w:cs="Calibri"/>
        </w:rPr>
      </w:pPr>
    </w:p>
    <w:p w14:paraId="430020C9" w14:textId="77777777" w:rsidR="00AF2B12" w:rsidRDefault="00AF2B12" w:rsidP="00AF2B12">
      <w:pPr>
        <w:rPr>
          <w:rFonts w:ascii="Calibri" w:eastAsia="Calibri" w:hAnsi="Calibri" w:cs="Calibri"/>
        </w:rPr>
      </w:pPr>
    </w:p>
    <w:p w14:paraId="6E64154E" w14:textId="77777777" w:rsidR="00AF2B12" w:rsidRDefault="00AF2B12" w:rsidP="00AF2B12">
      <w:pPr>
        <w:rPr>
          <w:rFonts w:ascii="Calibri" w:eastAsia="Calibri" w:hAnsi="Calibri" w:cs="Calibri"/>
        </w:rPr>
      </w:pPr>
    </w:p>
    <w:p w14:paraId="5712BB1B" w14:textId="77777777" w:rsidR="00AF2B12" w:rsidRDefault="00AF2B12" w:rsidP="00AF2B12">
      <w:pPr>
        <w:rPr>
          <w:rFonts w:ascii="Calibri" w:eastAsia="Calibri" w:hAnsi="Calibri" w:cs="Calibri"/>
        </w:rPr>
      </w:pPr>
    </w:p>
    <w:p w14:paraId="28F696E2" w14:textId="77777777" w:rsidR="00AF2B12" w:rsidRDefault="00AF2B12" w:rsidP="00AF2B12">
      <w:pPr>
        <w:rPr>
          <w:rFonts w:ascii="Calibri" w:eastAsia="Calibri" w:hAnsi="Calibri" w:cs="Calibri"/>
        </w:rPr>
      </w:pPr>
    </w:p>
    <w:p w14:paraId="092EE16D" w14:textId="77777777" w:rsidR="00AF2B12" w:rsidRDefault="00AF2B12" w:rsidP="00AF2B12">
      <w:pPr>
        <w:rPr>
          <w:rFonts w:ascii="Calibri" w:eastAsia="Calibri" w:hAnsi="Calibri" w:cs="Calibri"/>
        </w:rPr>
      </w:pPr>
    </w:p>
    <w:p w14:paraId="7672E656" w14:textId="77777777" w:rsidR="00AF2B12" w:rsidRPr="00AF2B12" w:rsidRDefault="00AF2B12" w:rsidP="00AF2B12">
      <w:pPr>
        <w:rPr>
          <w:rFonts w:ascii="Calibri" w:eastAsia="Calibri" w:hAnsi="Calibri" w:cs="Calibri"/>
        </w:rPr>
      </w:pPr>
    </w:p>
    <w:p w14:paraId="3BD092CC" w14:textId="77777777" w:rsidR="00C66F52" w:rsidRDefault="00C66F52">
      <w:pPr>
        <w:rPr>
          <w:rFonts w:cstheme="minorHAnsi"/>
          <w:i/>
          <w:iCs/>
          <w:color w:val="000000"/>
          <w:kern w:val="0"/>
        </w:rPr>
      </w:pPr>
      <w:r>
        <w:rPr>
          <w:rFonts w:cstheme="minorHAnsi"/>
          <w:i/>
          <w:iCs/>
        </w:rPr>
        <w:br w:type="page"/>
      </w:r>
    </w:p>
    <w:p w14:paraId="0AD43755" w14:textId="697154D6" w:rsidR="0078566A" w:rsidRPr="0078566A" w:rsidRDefault="0078566A" w:rsidP="0078566A">
      <w:pPr>
        <w:pStyle w:val="Default"/>
        <w:jc w:val="right"/>
        <w:rPr>
          <w:rFonts w:asciiTheme="minorHAnsi" w:hAnsiTheme="minorHAnsi" w:cstheme="minorHAnsi"/>
          <w:i/>
          <w:iCs/>
          <w:sz w:val="22"/>
          <w:szCs w:val="22"/>
        </w:rPr>
      </w:pPr>
      <w:r>
        <w:rPr>
          <w:rFonts w:asciiTheme="minorHAnsi" w:hAnsiTheme="minorHAnsi" w:cstheme="minorHAnsi"/>
          <w:i/>
          <w:iCs/>
          <w:sz w:val="22"/>
          <w:szCs w:val="22"/>
        </w:rPr>
        <w:lastRenderedPageBreak/>
        <w:t>3</w:t>
      </w:r>
      <w:r w:rsidRPr="0078566A">
        <w:rPr>
          <w:rFonts w:asciiTheme="minorHAnsi" w:hAnsiTheme="minorHAnsi" w:cstheme="minorHAnsi"/>
          <w:i/>
          <w:iCs/>
          <w:sz w:val="22"/>
          <w:szCs w:val="22"/>
        </w:rPr>
        <w:t xml:space="preserve">. számú melléklet </w:t>
      </w:r>
    </w:p>
    <w:p w14:paraId="2928206D" w14:textId="6BC52A13" w:rsidR="0078566A" w:rsidRPr="00E027EB" w:rsidRDefault="0078566A" w:rsidP="0078566A">
      <w:pPr>
        <w:spacing w:after="0" w:line="240" w:lineRule="auto"/>
        <w:jc w:val="center"/>
        <w:rPr>
          <w:rFonts w:ascii="Calibri" w:eastAsia="Calibri" w:hAnsi="Calibri" w:cs="Calibri"/>
          <w:b/>
          <w:bCs/>
        </w:rPr>
      </w:pPr>
      <w:r w:rsidRPr="00E027EB">
        <w:rPr>
          <w:rFonts w:ascii="Calibri" w:eastAsia="Calibri" w:hAnsi="Calibri" w:cs="Calibri"/>
          <w:b/>
          <w:bCs/>
        </w:rPr>
        <w:t>TELJESÍTÉSIGAZOLÁS - minta</w:t>
      </w:r>
    </w:p>
    <w:p w14:paraId="2844F022" w14:textId="2FEC819D" w:rsidR="0078566A" w:rsidRDefault="0078566A">
      <w:pPr>
        <w:rPr>
          <w:rFonts w:ascii="Calibri" w:eastAsia="Calibri" w:hAnsi="Calibri" w:cs="Calibri"/>
        </w:rPr>
      </w:pPr>
      <w:r>
        <w:rPr>
          <w:rFonts w:ascii="Calibri" w:eastAsia="Calibri" w:hAnsi="Calibri" w:cs="Calibri"/>
        </w:rPr>
        <w:br w:type="page"/>
      </w:r>
    </w:p>
    <w:p w14:paraId="5E302FEC" w14:textId="3E32DA3A" w:rsidR="0078566A" w:rsidRPr="0078566A" w:rsidRDefault="0078566A" w:rsidP="0078566A">
      <w:pPr>
        <w:pStyle w:val="Default"/>
        <w:jc w:val="right"/>
        <w:rPr>
          <w:rFonts w:asciiTheme="minorHAnsi" w:hAnsiTheme="minorHAnsi" w:cstheme="minorHAnsi"/>
          <w:i/>
          <w:iCs/>
          <w:sz w:val="22"/>
          <w:szCs w:val="22"/>
        </w:rPr>
      </w:pPr>
      <w:r>
        <w:rPr>
          <w:rFonts w:asciiTheme="minorHAnsi" w:hAnsiTheme="minorHAnsi" w:cstheme="minorHAnsi"/>
          <w:i/>
          <w:iCs/>
          <w:sz w:val="22"/>
          <w:szCs w:val="22"/>
        </w:rPr>
        <w:lastRenderedPageBreak/>
        <w:t>4</w:t>
      </w:r>
      <w:r w:rsidRPr="0078566A">
        <w:rPr>
          <w:rFonts w:asciiTheme="minorHAnsi" w:hAnsiTheme="minorHAnsi" w:cstheme="minorHAnsi"/>
          <w:i/>
          <w:iCs/>
          <w:sz w:val="22"/>
          <w:szCs w:val="22"/>
        </w:rPr>
        <w:t xml:space="preserve">. számú melléklet </w:t>
      </w:r>
    </w:p>
    <w:p w14:paraId="360406E8" w14:textId="77777777" w:rsidR="0078566A" w:rsidRPr="00E027EB" w:rsidRDefault="0078566A" w:rsidP="0078566A">
      <w:pPr>
        <w:spacing w:after="100" w:line="240" w:lineRule="auto"/>
        <w:ind w:left="730" w:right="3"/>
        <w:jc w:val="center"/>
        <w:rPr>
          <w:rFonts w:ascii="Calibri" w:eastAsia="Calibri" w:hAnsi="Calibri" w:cs="Calibri"/>
          <w:b/>
          <w:bCs/>
        </w:rPr>
      </w:pPr>
      <w:r w:rsidRPr="00E027EB">
        <w:rPr>
          <w:rFonts w:ascii="Calibri" w:eastAsia="Times New Roman" w:hAnsi="Calibri" w:cs="Calibri"/>
          <w:b/>
        </w:rPr>
        <w:t xml:space="preserve">ÁTLÁTHATÓSÁGI NYILATKOZAT </w:t>
      </w:r>
      <w:r w:rsidRPr="00E027EB">
        <w:rPr>
          <w:rFonts w:ascii="Calibri" w:eastAsia="Calibri" w:hAnsi="Calibri" w:cs="Calibri"/>
          <w:b/>
          <w:bCs/>
        </w:rPr>
        <w:t>- minta</w:t>
      </w:r>
    </w:p>
    <w:p w14:paraId="5389C048" w14:textId="77777777" w:rsidR="0078566A" w:rsidRPr="00E027EB" w:rsidRDefault="0078566A" w:rsidP="0078566A">
      <w:pPr>
        <w:spacing w:after="3" w:line="240" w:lineRule="auto"/>
        <w:ind w:left="-5"/>
        <w:rPr>
          <w:rFonts w:ascii="Calibri" w:eastAsia="Calibri" w:hAnsi="Calibri" w:cs="Calibri"/>
        </w:rPr>
      </w:pPr>
    </w:p>
    <w:p w14:paraId="66A2675D" w14:textId="7CA63FE1" w:rsidR="0078566A" w:rsidRPr="00E027EB" w:rsidRDefault="0078566A" w:rsidP="0078566A">
      <w:pPr>
        <w:spacing w:after="3" w:line="240" w:lineRule="auto"/>
        <w:ind w:left="-5"/>
        <w:rPr>
          <w:rFonts w:ascii="Calibri" w:eastAsia="Calibri" w:hAnsi="Calibri" w:cs="Calibri"/>
        </w:rPr>
      </w:pPr>
      <w:r w:rsidRPr="00E027EB">
        <w:rPr>
          <w:rFonts w:ascii="Calibri" w:eastAsia="Calibri" w:hAnsi="Calibri" w:cs="Calibri"/>
        </w:rPr>
        <w:t xml:space="preserve">Nyilatkozattevő: </w:t>
      </w:r>
      <w:ins w:id="41" w:author="Torok, Tamas" w:date="2025-04-16T14:19:00Z" w16du:dateUtc="2025-04-16T12:19:00Z">
        <w:r w:rsidR="00EC3F44">
          <w:rPr>
            <w:rFonts w:ascii="Calibri" w:eastAsia="Calibri" w:hAnsi="Calibri" w:cs="Calibri"/>
          </w:rPr>
          <w:t>Török Tamás</w:t>
        </w:r>
      </w:ins>
    </w:p>
    <w:p w14:paraId="7F64597C" w14:textId="77777777" w:rsidR="0078566A" w:rsidRPr="00E027EB" w:rsidRDefault="0078566A" w:rsidP="0078566A">
      <w:pPr>
        <w:spacing w:line="240" w:lineRule="auto"/>
        <w:rPr>
          <w:rFonts w:ascii="Calibri" w:hAnsi="Calibri" w:cs="Calibri"/>
        </w:rPr>
      </w:pPr>
    </w:p>
    <w:p w14:paraId="47C9F02B" w14:textId="5540F212" w:rsidR="0078566A" w:rsidRPr="00E027EB" w:rsidRDefault="0078566A" w:rsidP="0078566A">
      <w:pPr>
        <w:spacing w:line="240" w:lineRule="auto"/>
        <w:rPr>
          <w:rFonts w:ascii="Calibri" w:hAnsi="Calibri" w:cs="Calibri"/>
        </w:rPr>
      </w:pPr>
      <w:r w:rsidRPr="00E027EB">
        <w:rPr>
          <w:rFonts w:ascii="Calibri" w:hAnsi="Calibri" w:cs="Calibri"/>
        </w:rPr>
        <w:t>Cégnév:</w:t>
      </w:r>
      <w:r w:rsidRPr="00E027EB">
        <w:rPr>
          <w:rFonts w:ascii="Calibri" w:hAnsi="Calibri" w:cs="Calibri"/>
        </w:rPr>
        <w:tab/>
      </w:r>
      <w:proofErr w:type="spellStart"/>
      <w:ins w:id="42" w:author="Torok, Tamas" w:date="2025-04-16T14:19:00Z" w16du:dateUtc="2025-04-16T12:19:00Z">
        <w:r w:rsidR="00EC3F44">
          <w:rPr>
            <w:rFonts w:ascii="Calibri" w:hAnsi="Calibri" w:cs="Calibri"/>
          </w:rPr>
          <w:t>ZaZiZi</w:t>
        </w:r>
        <w:proofErr w:type="spellEnd"/>
        <w:r w:rsidR="00EC3F44">
          <w:rPr>
            <w:rFonts w:ascii="Calibri" w:hAnsi="Calibri" w:cs="Calibri"/>
          </w:rPr>
          <w:t xml:space="preserve"> Kft.</w:t>
        </w:r>
      </w:ins>
    </w:p>
    <w:p w14:paraId="290F80DB" w14:textId="4E82784B" w:rsidR="0078566A" w:rsidRPr="00E027EB" w:rsidRDefault="0078566A" w:rsidP="0078566A">
      <w:pPr>
        <w:spacing w:line="240" w:lineRule="auto"/>
        <w:rPr>
          <w:rFonts w:ascii="Calibri" w:hAnsi="Calibri" w:cs="Calibri"/>
        </w:rPr>
      </w:pPr>
      <w:r w:rsidRPr="00E027EB">
        <w:rPr>
          <w:rFonts w:ascii="Calibri" w:hAnsi="Calibri" w:cs="Calibri"/>
        </w:rPr>
        <w:t xml:space="preserve">Székhely: </w:t>
      </w:r>
      <w:ins w:id="43" w:author="Torok, Tamas" w:date="2025-04-16T14:19:00Z" w16du:dateUtc="2025-04-16T12:19:00Z">
        <w:r w:rsidR="00EC3F44">
          <w:rPr>
            <w:rFonts w:ascii="Calibri" w:hAnsi="Calibri" w:cs="Calibri"/>
          </w:rPr>
          <w:tab/>
          <w:t>2145 Kerepes, Wéber Ede utca 48.</w:t>
        </w:r>
      </w:ins>
    </w:p>
    <w:p w14:paraId="52CF263A" w14:textId="7792979E" w:rsidR="0078566A" w:rsidRPr="00E027EB" w:rsidRDefault="0078566A" w:rsidP="0078566A">
      <w:pPr>
        <w:spacing w:line="240" w:lineRule="auto"/>
        <w:rPr>
          <w:rFonts w:ascii="Calibri" w:hAnsi="Calibri" w:cs="Calibri"/>
        </w:rPr>
      </w:pPr>
      <w:r w:rsidRPr="00E027EB">
        <w:rPr>
          <w:rFonts w:ascii="Calibri" w:hAnsi="Calibri" w:cs="Calibri"/>
        </w:rPr>
        <w:t xml:space="preserve">Cégjegyzékszám: </w:t>
      </w:r>
      <w:ins w:id="44" w:author="Torok, Tamas" w:date="2025-04-16T14:20:00Z" w16du:dateUtc="2025-04-16T12:20:00Z">
        <w:r w:rsidR="00EC3F44" w:rsidRPr="00EC3F44">
          <w:rPr>
            <w:rFonts w:ascii="Calibri" w:eastAsia="Times New Roman" w:hAnsi="Calibri" w:cs="Calibri"/>
            <w:lang w:eastAsia="hu-HU"/>
            <w:rPrChange w:id="45" w:author="Torok, Tamas" w:date="2025-04-16T14:20:00Z" w16du:dateUtc="2025-04-16T12:20:00Z">
              <w:rPr>
                <w:rFonts w:ascii="Calibri" w:eastAsia="Times New Roman" w:hAnsi="Calibri" w:cs="Calibri"/>
                <w:highlight w:val="yellow"/>
                <w:lang w:eastAsia="hu-HU"/>
              </w:rPr>
            </w:rPrChange>
          </w:rPr>
          <w:t>13-09-126866</w:t>
        </w:r>
      </w:ins>
    </w:p>
    <w:p w14:paraId="6FFA62A6" w14:textId="1F56B687" w:rsidR="0078566A" w:rsidRPr="00E027EB" w:rsidRDefault="0078566A" w:rsidP="0078566A">
      <w:pPr>
        <w:spacing w:line="240" w:lineRule="auto"/>
        <w:rPr>
          <w:rFonts w:ascii="Calibri" w:hAnsi="Calibri" w:cs="Calibri"/>
        </w:rPr>
      </w:pPr>
      <w:r w:rsidRPr="00E027EB">
        <w:rPr>
          <w:rFonts w:ascii="Calibri" w:hAnsi="Calibri" w:cs="Calibri"/>
        </w:rPr>
        <w:t>Adószám:</w:t>
      </w:r>
      <w:r w:rsidRPr="00E027EB">
        <w:rPr>
          <w:rFonts w:ascii="Calibri" w:hAnsi="Calibri" w:cs="Calibri"/>
        </w:rPr>
        <w:tab/>
      </w:r>
      <w:ins w:id="46" w:author="Torok, Tamas" w:date="2025-04-16T14:19:00Z" w16du:dateUtc="2025-04-16T12:19:00Z">
        <w:r w:rsidR="00EC3F44">
          <w:rPr>
            <w:rFonts w:ascii="Calibri" w:hAnsi="Calibri" w:cs="Calibri"/>
          </w:rPr>
          <w:t>14668595-2-13</w:t>
        </w:r>
      </w:ins>
      <w:del w:id="47" w:author="Torok, Tamas" w:date="2025-04-16T14:19:00Z" w16du:dateUtc="2025-04-16T12:19:00Z">
        <w:r w:rsidRPr="00E027EB" w:rsidDel="00EC3F44">
          <w:rPr>
            <w:rFonts w:ascii="Calibri" w:hAnsi="Calibri" w:cs="Calibri"/>
          </w:rPr>
          <w:tab/>
        </w:r>
      </w:del>
    </w:p>
    <w:p w14:paraId="73A76380" w14:textId="5ECD6FA3" w:rsidR="0078566A" w:rsidRPr="00E027EB" w:rsidRDefault="0078566A" w:rsidP="0078566A">
      <w:pPr>
        <w:spacing w:line="240" w:lineRule="auto"/>
        <w:rPr>
          <w:rFonts w:ascii="Calibri" w:hAnsi="Calibri" w:cs="Calibri"/>
        </w:rPr>
      </w:pPr>
      <w:r w:rsidRPr="00E027EB">
        <w:rPr>
          <w:rFonts w:ascii="Calibri" w:hAnsi="Calibri" w:cs="Calibri"/>
        </w:rPr>
        <w:t xml:space="preserve">Képviseli: </w:t>
      </w:r>
      <w:ins w:id="48" w:author="Torok, Tamas" w:date="2025-04-16T14:19:00Z" w16du:dateUtc="2025-04-16T12:19:00Z">
        <w:r w:rsidR="00EC3F44">
          <w:rPr>
            <w:rFonts w:ascii="Calibri" w:hAnsi="Calibri" w:cs="Calibri"/>
          </w:rPr>
          <w:tab/>
          <w:t>Török Tamás</w:t>
        </w:r>
      </w:ins>
    </w:p>
    <w:p w14:paraId="77A12699" w14:textId="77777777" w:rsidR="0078566A" w:rsidRPr="00E027EB" w:rsidRDefault="0078566A" w:rsidP="0078566A">
      <w:pPr>
        <w:spacing w:after="0" w:line="240" w:lineRule="auto"/>
        <w:rPr>
          <w:rFonts w:ascii="Calibri" w:eastAsia="Calibri" w:hAnsi="Calibri" w:cs="Calibri"/>
        </w:rPr>
      </w:pPr>
    </w:p>
    <w:p w14:paraId="7C52BA95" w14:textId="77777777" w:rsidR="0078566A" w:rsidRPr="00E027EB" w:rsidRDefault="0078566A" w:rsidP="0078566A">
      <w:pPr>
        <w:spacing w:after="3" w:line="240" w:lineRule="auto"/>
        <w:ind w:left="-5"/>
        <w:jc w:val="both"/>
        <w:rPr>
          <w:rFonts w:ascii="Calibri" w:eastAsia="Calibri" w:hAnsi="Calibri" w:cs="Calibri"/>
        </w:rPr>
      </w:pPr>
      <w:r w:rsidRPr="00E027EB">
        <w:rPr>
          <w:rFonts w:ascii="Calibri" w:eastAsia="Calibri" w:hAnsi="Calibri" w:cs="Calibri"/>
        </w:rPr>
        <w:t>Jelen okirat aláírásával nyilatkozom, hogy az általam képviselt …. a nemzeti vagyonról szóló 2011. évi CXCVI. 3. § (1) bekezdés 1. pontja</w:t>
      </w:r>
      <w:r w:rsidRPr="00E027EB">
        <w:rPr>
          <w:rFonts w:ascii="Calibri" w:eastAsia="Calibri" w:hAnsi="Calibri" w:cs="Calibri"/>
          <w:vertAlign w:val="superscript"/>
        </w:rPr>
        <w:t>15</w:t>
      </w:r>
      <w:r w:rsidRPr="00E027EB">
        <w:rPr>
          <w:rFonts w:ascii="Calibri" w:eastAsia="Calibri" w:hAnsi="Calibri" w:cs="Calibri"/>
        </w:rPr>
        <w:t xml:space="preserve"> szerinti átlátható szervezet.  </w:t>
      </w:r>
    </w:p>
    <w:p w14:paraId="0CCCE1D7" w14:textId="77777777" w:rsidR="0078566A" w:rsidRPr="00E027EB" w:rsidRDefault="0078566A" w:rsidP="0078566A">
      <w:pPr>
        <w:spacing w:after="21" w:line="240" w:lineRule="auto"/>
        <w:jc w:val="both"/>
        <w:rPr>
          <w:rFonts w:ascii="Calibri" w:eastAsia="Calibri" w:hAnsi="Calibri" w:cs="Calibri"/>
        </w:rPr>
      </w:pPr>
      <w:r w:rsidRPr="00E027EB">
        <w:rPr>
          <w:rFonts w:ascii="Calibri" w:eastAsia="Calibri" w:hAnsi="Calibri" w:cs="Calibri"/>
        </w:rPr>
        <w:t xml:space="preserve"> </w:t>
      </w:r>
    </w:p>
    <w:p w14:paraId="2B00A463" w14:textId="77777777" w:rsidR="0078566A" w:rsidRPr="00E027EB" w:rsidRDefault="0078566A" w:rsidP="0078566A">
      <w:pPr>
        <w:spacing w:after="3" w:line="240" w:lineRule="auto"/>
        <w:ind w:left="-5"/>
        <w:jc w:val="both"/>
        <w:rPr>
          <w:rFonts w:ascii="Calibri" w:eastAsia="Calibri" w:hAnsi="Calibri" w:cs="Calibri"/>
        </w:rPr>
      </w:pPr>
      <w:r w:rsidRPr="00E027EB">
        <w:rPr>
          <w:rFonts w:ascii="Calibri" w:eastAsia="Calibri" w:hAnsi="Calibri" w:cs="Calibri"/>
        </w:rPr>
        <w:t xml:space="preserve">Tudomásul veszem, hogy a nyilatkozatban foglaltak változásáról köteles vagyok a Megrendelőt haladéktalanul írásban értesíteni. </w:t>
      </w:r>
    </w:p>
    <w:p w14:paraId="52AF350B" w14:textId="77777777" w:rsidR="0078566A" w:rsidRPr="00E027EB" w:rsidRDefault="0078566A" w:rsidP="0078566A">
      <w:pPr>
        <w:spacing w:after="0" w:line="240" w:lineRule="auto"/>
        <w:jc w:val="both"/>
        <w:rPr>
          <w:rFonts w:ascii="Calibri" w:eastAsia="Calibri" w:hAnsi="Calibri" w:cs="Calibri"/>
        </w:rPr>
      </w:pPr>
      <w:r w:rsidRPr="00E027EB">
        <w:rPr>
          <w:rFonts w:ascii="Calibri" w:eastAsia="Calibri" w:hAnsi="Calibri" w:cs="Calibri"/>
        </w:rPr>
        <w:t xml:space="preserve"> </w:t>
      </w:r>
    </w:p>
    <w:p w14:paraId="2692C0FD" w14:textId="77777777" w:rsidR="0078566A" w:rsidRDefault="0078566A" w:rsidP="0078566A">
      <w:pPr>
        <w:spacing w:after="3" w:line="240" w:lineRule="auto"/>
        <w:ind w:left="-5"/>
        <w:jc w:val="both"/>
        <w:rPr>
          <w:rFonts w:ascii="Calibri" w:eastAsia="Calibri" w:hAnsi="Calibri" w:cs="Calibri"/>
        </w:rPr>
      </w:pPr>
      <w:r w:rsidRPr="00E027EB">
        <w:rPr>
          <w:rFonts w:ascii="Calibri" w:eastAsia="Calibri" w:hAnsi="Calibri" w:cs="Calibri"/>
        </w:rPr>
        <w:t xml:space="preserve">Tudomásul veszem, hogy a valótlan tartalmú nyilatkozat alapján létrejött szerződést a Megrendelő jogosult felmondani, vagy attól elállni. </w:t>
      </w:r>
    </w:p>
    <w:p w14:paraId="29A91BFA" w14:textId="77777777" w:rsidR="0078566A" w:rsidRPr="00E027EB" w:rsidRDefault="0078566A" w:rsidP="0078566A">
      <w:pPr>
        <w:spacing w:after="3" w:line="240" w:lineRule="auto"/>
        <w:ind w:left="-5"/>
        <w:jc w:val="both"/>
        <w:rPr>
          <w:rFonts w:ascii="Calibri" w:eastAsia="Calibri" w:hAnsi="Calibri" w:cs="Calibri"/>
        </w:rPr>
      </w:pPr>
    </w:p>
    <w:p w14:paraId="67026327" w14:textId="77777777" w:rsidR="0078566A" w:rsidRPr="00E027EB" w:rsidRDefault="0078566A" w:rsidP="0078566A">
      <w:pPr>
        <w:spacing w:after="0" w:line="240" w:lineRule="auto"/>
        <w:jc w:val="both"/>
        <w:rPr>
          <w:rFonts w:ascii="Calibri" w:eastAsia="Calibri" w:hAnsi="Calibri" w:cs="Calibri"/>
        </w:rPr>
      </w:pPr>
      <w:r w:rsidRPr="00E027EB">
        <w:rPr>
          <w:rFonts w:ascii="Calibri" w:eastAsia="Calibri" w:hAnsi="Calibri" w:cs="Calibri"/>
        </w:rPr>
        <w:t xml:space="preserve"> </w:t>
      </w:r>
    </w:p>
    <w:p w14:paraId="61A2C6AD" w14:textId="77777777" w:rsidR="0078566A" w:rsidRDefault="0078566A" w:rsidP="0078566A">
      <w:pPr>
        <w:spacing w:after="158" w:line="240" w:lineRule="auto"/>
        <w:rPr>
          <w:rFonts w:ascii="Calibri" w:eastAsia="Calibri" w:hAnsi="Calibri" w:cs="Calibri"/>
        </w:rPr>
      </w:pPr>
      <w:r w:rsidRPr="00E027EB">
        <w:rPr>
          <w:rFonts w:ascii="Calibri" w:eastAsia="Calibri" w:hAnsi="Calibri" w:cs="Calibri"/>
        </w:rPr>
        <w:t xml:space="preserve">Kelt: ________________ </w:t>
      </w:r>
    </w:p>
    <w:p w14:paraId="24145555" w14:textId="77777777" w:rsidR="0078566A" w:rsidRPr="00E027EB" w:rsidRDefault="0078566A" w:rsidP="0078566A">
      <w:pPr>
        <w:spacing w:after="158" w:line="240" w:lineRule="auto"/>
        <w:rPr>
          <w:rFonts w:ascii="Calibri" w:eastAsia="Calibri" w:hAnsi="Calibri" w:cs="Calibri"/>
        </w:rPr>
      </w:pPr>
    </w:p>
    <w:p w14:paraId="3CACD030" w14:textId="77777777" w:rsidR="0078566A" w:rsidRPr="00E027EB" w:rsidRDefault="0078566A" w:rsidP="0078566A">
      <w:pPr>
        <w:spacing w:after="204" w:line="240" w:lineRule="auto"/>
        <w:ind w:right="4"/>
        <w:jc w:val="center"/>
        <w:rPr>
          <w:rFonts w:ascii="Calibri" w:eastAsia="Calibri" w:hAnsi="Calibri" w:cs="Calibri"/>
        </w:rPr>
      </w:pPr>
      <w:r w:rsidRPr="00E027EB">
        <w:rPr>
          <w:rFonts w:ascii="Calibri" w:eastAsia="Calibri" w:hAnsi="Calibri" w:cs="Calibri"/>
        </w:rPr>
        <w:t xml:space="preserve">______________________ </w:t>
      </w:r>
    </w:p>
    <w:p w14:paraId="4CBB8625" w14:textId="77777777" w:rsidR="0078566A" w:rsidRPr="00E027EB" w:rsidRDefault="0078566A" w:rsidP="0078566A">
      <w:pPr>
        <w:spacing w:after="157" w:line="240" w:lineRule="auto"/>
        <w:ind w:right="7"/>
        <w:jc w:val="center"/>
        <w:rPr>
          <w:rFonts w:ascii="Calibri" w:eastAsia="Calibri" w:hAnsi="Calibri" w:cs="Calibri"/>
        </w:rPr>
      </w:pPr>
      <w:r w:rsidRPr="00E027EB">
        <w:rPr>
          <w:rFonts w:ascii="Calibri" w:eastAsia="Calibri" w:hAnsi="Calibri" w:cs="Calibri"/>
        </w:rPr>
        <w:t xml:space="preserve">cégszerű aláírás </w:t>
      </w:r>
    </w:p>
    <w:p w14:paraId="1F353A48" w14:textId="647FC908" w:rsidR="0078566A" w:rsidRDefault="0078566A">
      <w:pPr>
        <w:rPr>
          <w:rFonts w:ascii="Calibri" w:eastAsia="Calibri" w:hAnsi="Calibri" w:cs="Calibri"/>
        </w:rPr>
      </w:pPr>
      <w:r>
        <w:rPr>
          <w:rFonts w:ascii="Calibri" w:eastAsia="Calibri" w:hAnsi="Calibri" w:cs="Calibri"/>
        </w:rPr>
        <w:br w:type="page"/>
      </w:r>
    </w:p>
    <w:p w14:paraId="3E29E283" w14:textId="31A36A6C" w:rsidR="0078566A" w:rsidRPr="0078566A" w:rsidRDefault="0078566A" w:rsidP="0078566A">
      <w:pPr>
        <w:pStyle w:val="Default"/>
        <w:jc w:val="right"/>
        <w:rPr>
          <w:rFonts w:asciiTheme="minorHAnsi" w:hAnsiTheme="minorHAnsi" w:cstheme="minorHAnsi"/>
          <w:i/>
          <w:iCs/>
          <w:sz w:val="22"/>
          <w:szCs w:val="22"/>
        </w:rPr>
      </w:pPr>
      <w:r>
        <w:rPr>
          <w:rFonts w:asciiTheme="minorHAnsi" w:hAnsiTheme="minorHAnsi" w:cstheme="minorHAnsi"/>
          <w:i/>
          <w:iCs/>
          <w:sz w:val="22"/>
          <w:szCs w:val="22"/>
        </w:rPr>
        <w:lastRenderedPageBreak/>
        <w:t>5</w:t>
      </w:r>
      <w:r w:rsidRPr="0078566A">
        <w:rPr>
          <w:rFonts w:asciiTheme="minorHAnsi" w:hAnsiTheme="minorHAnsi" w:cstheme="minorHAnsi"/>
          <w:i/>
          <w:iCs/>
          <w:sz w:val="22"/>
          <w:szCs w:val="22"/>
        </w:rPr>
        <w:t>. számú melléklet</w:t>
      </w:r>
    </w:p>
    <w:p w14:paraId="67E3998C" w14:textId="77777777" w:rsidR="0078566A" w:rsidRPr="00E027EB" w:rsidRDefault="0078566A" w:rsidP="0078566A">
      <w:pPr>
        <w:spacing w:after="3" w:line="240" w:lineRule="auto"/>
        <w:rPr>
          <w:rFonts w:ascii="Calibri" w:eastAsia="Calibri" w:hAnsi="Calibri" w:cs="Calibri"/>
        </w:rPr>
      </w:pPr>
    </w:p>
    <w:p w14:paraId="21868786" w14:textId="77777777" w:rsidR="0078566A" w:rsidRPr="00E027EB" w:rsidRDefault="0078566A" w:rsidP="0078566A">
      <w:pPr>
        <w:spacing w:after="3" w:line="240" w:lineRule="auto"/>
        <w:jc w:val="center"/>
        <w:rPr>
          <w:rFonts w:ascii="Calibri" w:eastAsia="Calibri" w:hAnsi="Calibri" w:cs="Calibri"/>
        </w:rPr>
      </w:pPr>
      <w:r w:rsidRPr="00E027EB">
        <w:rPr>
          <w:rFonts w:ascii="Calibri" w:eastAsia="Calibri" w:hAnsi="Calibri" w:cs="Calibri"/>
          <w:b/>
          <w:bCs/>
        </w:rPr>
        <w:t>NYILATKOZAT ALVÁLLALKOZÓKRÓL SZERZŐDÉSKÖTÉSKOR</w:t>
      </w:r>
    </w:p>
    <w:p w14:paraId="4109D63A" w14:textId="77777777" w:rsidR="0078566A" w:rsidRPr="00E027EB" w:rsidRDefault="0078566A" w:rsidP="0078566A">
      <w:pPr>
        <w:spacing w:after="195" w:line="240" w:lineRule="auto"/>
        <w:rPr>
          <w:rFonts w:ascii="Calibri" w:eastAsia="Calibri" w:hAnsi="Calibri" w:cs="Calibri"/>
        </w:rPr>
      </w:pPr>
      <w:r w:rsidRPr="00E027EB">
        <w:rPr>
          <w:rFonts w:ascii="Calibri" w:eastAsia="Calibri" w:hAnsi="Calibri" w:cs="Calibri"/>
        </w:rPr>
        <w:t xml:space="preserve"> </w:t>
      </w:r>
    </w:p>
    <w:p w14:paraId="316C51E7" w14:textId="77777777" w:rsidR="0078566A" w:rsidRPr="00E027EB" w:rsidRDefault="0078566A" w:rsidP="004C29BB">
      <w:pPr>
        <w:spacing w:after="29" w:line="240" w:lineRule="auto"/>
        <w:ind w:left="-5"/>
        <w:jc w:val="both"/>
        <w:rPr>
          <w:rFonts w:ascii="Calibri" w:eastAsia="Calibri" w:hAnsi="Calibri" w:cs="Calibri"/>
        </w:rPr>
      </w:pPr>
      <w:r w:rsidRPr="00E027EB">
        <w:rPr>
          <w:rFonts w:ascii="Calibri" w:eastAsia="Calibri" w:hAnsi="Calibri" w:cs="Calibri"/>
        </w:rPr>
        <w:t>Alulírott … a …</w:t>
      </w:r>
      <w:r w:rsidRPr="00E027EB">
        <w:rPr>
          <w:rFonts w:ascii="Calibri" w:hAnsi="Calibri" w:cs="Calibri"/>
        </w:rPr>
        <w:t xml:space="preserve">. (Szolgáltató neve, székhelye) </w:t>
      </w:r>
      <w:r w:rsidRPr="00E027EB">
        <w:rPr>
          <w:rFonts w:ascii="Calibri" w:eastAsia="Calibri" w:hAnsi="Calibri" w:cs="Calibri"/>
        </w:rPr>
        <w:t xml:space="preserve">képviselőjeként, a </w:t>
      </w:r>
      <w:r w:rsidRPr="00E027EB">
        <w:rPr>
          <w:rFonts w:ascii="Calibri" w:eastAsia="Times New Roman" w:hAnsi="Calibri" w:cs="Calibri"/>
        </w:rPr>
        <w:t>Megrendelővel megkötött szerződés vonatkozásában</w:t>
      </w:r>
    </w:p>
    <w:p w14:paraId="238ED4CD" w14:textId="77777777" w:rsidR="0078566A" w:rsidRPr="00E027EB" w:rsidRDefault="0078566A" w:rsidP="0078566A">
      <w:pPr>
        <w:spacing w:line="240" w:lineRule="auto"/>
        <w:ind w:left="10" w:right="48"/>
        <w:jc w:val="center"/>
        <w:outlineLvl w:val="0"/>
        <w:rPr>
          <w:rFonts w:ascii="Calibri" w:eastAsia="Times New Roman" w:hAnsi="Calibri" w:cs="Calibri"/>
          <w:b/>
          <w:caps/>
          <w:lang w:eastAsia="hu-HU"/>
          <w14:shadow w14:blurRad="50800" w14:dist="38100" w14:dir="2700000" w14:sx="100000" w14:sy="100000" w14:kx="0" w14:ky="0" w14:algn="tl">
            <w14:srgbClr w14:val="000000">
              <w14:alpha w14:val="60000"/>
            </w14:srgbClr>
          </w14:shadow>
        </w:rPr>
      </w:pPr>
      <w:r w:rsidRPr="00E027EB">
        <w:rPr>
          <w:rFonts w:ascii="Calibri" w:eastAsia="Times New Roman" w:hAnsi="Calibri" w:cs="Calibri"/>
          <w:b/>
          <w:caps/>
          <w:lang w:eastAsia="hu-HU"/>
          <w14:shadow w14:blurRad="50800" w14:dist="38100" w14:dir="2700000" w14:sx="100000" w14:sy="100000" w14:kx="0" w14:ky="0" w14:algn="tl">
            <w14:srgbClr w14:val="000000">
              <w14:alpha w14:val="60000"/>
            </w14:srgbClr>
          </w14:shadow>
        </w:rPr>
        <w:t xml:space="preserve">nyilatkozom </w:t>
      </w:r>
    </w:p>
    <w:p w14:paraId="398673B2" w14:textId="77777777" w:rsidR="0078566A" w:rsidRPr="00E027EB" w:rsidRDefault="0078566A" w:rsidP="004C29BB">
      <w:pPr>
        <w:spacing w:after="142" w:line="240" w:lineRule="auto"/>
        <w:ind w:left="-5"/>
        <w:jc w:val="both"/>
        <w:rPr>
          <w:rFonts w:ascii="Calibri" w:eastAsia="Calibri" w:hAnsi="Calibri" w:cs="Calibri"/>
        </w:rPr>
      </w:pPr>
      <w:r w:rsidRPr="00E027EB">
        <w:rPr>
          <w:rFonts w:ascii="Calibri" w:eastAsia="Calibri" w:hAnsi="Calibri" w:cs="Calibri"/>
        </w:rPr>
        <w:t xml:space="preserve">hogy a tárgyban jelölt szerződés teljesítésébe bevonni kívánt szerződéskötéskor ismert alvállalkozók adatai az alábbiak: </w:t>
      </w:r>
    </w:p>
    <w:tbl>
      <w:tblPr>
        <w:tblStyle w:val="Rcsostblzat1"/>
        <w:tblW w:w="9030" w:type="dxa"/>
        <w:tblInd w:w="7" w:type="dxa"/>
        <w:tblCellMar>
          <w:top w:w="11" w:type="dxa"/>
          <w:left w:w="108" w:type="dxa"/>
          <w:right w:w="53" w:type="dxa"/>
        </w:tblCellMar>
        <w:tblLook w:val="04A0" w:firstRow="1" w:lastRow="0" w:firstColumn="1" w:lastColumn="0" w:noHBand="0" w:noVBand="1"/>
      </w:tblPr>
      <w:tblGrid>
        <w:gridCol w:w="2255"/>
        <w:gridCol w:w="2258"/>
        <w:gridCol w:w="2258"/>
        <w:gridCol w:w="2259"/>
      </w:tblGrid>
      <w:tr w:rsidR="0078566A" w:rsidRPr="00E027EB" w14:paraId="3571882F" w14:textId="77777777" w:rsidTr="00FD34AE">
        <w:trPr>
          <w:trHeight w:val="260"/>
        </w:trPr>
        <w:tc>
          <w:tcPr>
            <w:tcW w:w="2255" w:type="dxa"/>
            <w:tcBorders>
              <w:top w:val="single" w:sz="4" w:space="0" w:color="000000"/>
              <w:left w:val="single" w:sz="4" w:space="0" w:color="000000"/>
              <w:bottom w:val="single" w:sz="4" w:space="0" w:color="000000"/>
              <w:right w:val="single" w:sz="4" w:space="0" w:color="000000"/>
            </w:tcBorders>
            <w:shd w:val="clear" w:color="auto" w:fill="BFBFBF"/>
          </w:tcPr>
          <w:p w14:paraId="7611487B" w14:textId="77777777" w:rsidR="0078566A" w:rsidRPr="00E027EB" w:rsidRDefault="0078566A" w:rsidP="00FD34AE">
            <w:pPr>
              <w:rPr>
                <w:rFonts w:ascii="Calibri" w:eastAsia="Yu Mincho" w:hAnsi="Calibri" w:cs="Calibri"/>
              </w:rPr>
            </w:pPr>
            <w:r w:rsidRPr="00E027EB">
              <w:rPr>
                <w:rFonts w:ascii="Calibri" w:eastAsia="Yu Mincho" w:hAnsi="Calibri" w:cs="Calibri"/>
              </w:rPr>
              <w:t xml:space="preserve">Alvállalkozó neve </w:t>
            </w:r>
          </w:p>
        </w:tc>
        <w:tc>
          <w:tcPr>
            <w:tcW w:w="2258" w:type="dxa"/>
            <w:tcBorders>
              <w:top w:val="single" w:sz="4" w:space="0" w:color="000000"/>
              <w:left w:val="single" w:sz="4" w:space="0" w:color="000000"/>
              <w:bottom w:val="single" w:sz="4" w:space="0" w:color="000000"/>
              <w:right w:val="single" w:sz="4" w:space="0" w:color="000000"/>
            </w:tcBorders>
          </w:tcPr>
          <w:p w14:paraId="10168834" w14:textId="77777777" w:rsidR="0078566A" w:rsidRPr="00E027EB" w:rsidRDefault="0078566A" w:rsidP="00FD34AE">
            <w:pPr>
              <w:ind w:left="1"/>
              <w:rPr>
                <w:rFonts w:ascii="Calibri" w:eastAsia="Yu Mincho" w:hAnsi="Calibri" w:cs="Calibri"/>
              </w:rPr>
            </w:pPr>
            <w:r w:rsidRPr="00E027EB">
              <w:rPr>
                <w:rFonts w:ascii="Calibri" w:eastAsia="Yu Mincho" w:hAnsi="Calibri" w:cs="Calibri"/>
              </w:rPr>
              <w:t xml:space="preserve"> </w:t>
            </w:r>
          </w:p>
        </w:tc>
        <w:tc>
          <w:tcPr>
            <w:tcW w:w="2258" w:type="dxa"/>
            <w:tcBorders>
              <w:top w:val="single" w:sz="4" w:space="0" w:color="000000"/>
              <w:left w:val="single" w:sz="4" w:space="0" w:color="000000"/>
              <w:bottom w:val="single" w:sz="4" w:space="0" w:color="000000"/>
              <w:right w:val="single" w:sz="4" w:space="0" w:color="000000"/>
            </w:tcBorders>
          </w:tcPr>
          <w:p w14:paraId="4B73ED8F" w14:textId="77777777" w:rsidR="0078566A" w:rsidRPr="00E027EB" w:rsidRDefault="0078566A" w:rsidP="00FD34AE">
            <w:pPr>
              <w:rPr>
                <w:rFonts w:ascii="Calibri" w:eastAsia="Yu Mincho" w:hAnsi="Calibri" w:cs="Calibri"/>
              </w:rPr>
            </w:pPr>
            <w:r w:rsidRPr="00E027EB">
              <w:rPr>
                <w:rFonts w:ascii="Calibri" w:eastAsia="Yu Mincho" w:hAnsi="Calibri" w:cs="Calibri"/>
              </w:rPr>
              <w:t xml:space="preserve"> </w:t>
            </w:r>
          </w:p>
        </w:tc>
        <w:tc>
          <w:tcPr>
            <w:tcW w:w="2259" w:type="dxa"/>
            <w:tcBorders>
              <w:top w:val="single" w:sz="4" w:space="0" w:color="000000"/>
              <w:left w:val="single" w:sz="4" w:space="0" w:color="000000"/>
              <w:bottom w:val="single" w:sz="4" w:space="0" w:color="000000"/>
              <w:right w:val="single" w:sz="4" w:space="0" w:color="000000"/>
            </w:tcBorders>
          </w:tcPr>
          <w:p w14:paraId="396D6968" w14:textId="77777777" w:rsidR="0078566A" w:rsidRPr="00E027EB" w:rsidRDefault="0078566A" w:rsidP="00FD34AE">
            <w:pPr>
              <w:ind w:left="1"/>
              <w:rPr>
                <w:rFonts w:ascii="Calibri" w:eastAsia="Yu Mincho" w:hAnsi="Calibri" w:cs="Calibri"/>
              </w:rPr>
            </w:pPr>
            <w:r w:rsidRPr="00E027EB">
              <w:rPr>
                <w:rFonts w:ascii="Calibri" w:eastAsia="Yu Mincho" w:hAnsi="Calibri" w:cs="Calibri"/>
              </w:rPr>
              <w:t xml:space="preserve"> </w:t>
            </w:r>
          </w:p>
        </w:tc>
      </w:tr>
      <w:tr w:rsidR="0078566A" w:rsidRPr="00E027EB" w14:paraId="3169EDD0" w14:textId="77777777" w:rsidTr="00FD34AE">
        <w:trPr>
          <w:trHeight w:val="516"/>
        </w:trPr>
        <w:tc>
          <w:tcPr>
            <w:tcW w:w="2255" w:type="dxa"/>
            <w:tcBorders>
              <w:top w:val="single" w:sz="4" w:space="0" w:color="000000"/>
              <w:left w:val="single" w:sz="4" w:space="0" w:color="000000"/>
              <w:bottom w:val="single" w:sz="4" w:space="0" w:color="000000"/>
              <w:right w:val="single" w:sz="4" w:space="0" w:color="000000"/>
            </w:tcBorders>
            <w:shd w:val="clear" w:color="auto" w:fill="BFBFBF"/>
          </w:tcPr>
          <w:p w14:paraId="5F823EE6" w14:textId="77777777" w:rsidR="0078566A" w:rsidRPr="00E027EB" w:rsidRDefault="0078566A" w:rsidP="00FD34AE">
            <w:pPr>
              <w:ind w:right="34"/>
              <w:rPr>
                <w:rFonts w:ascii="Calibri" w:eastAsia="Yu Mincho" w:hAnsi="Calibri" w:cs="Calibri"/>
              </w:rPr>
            </w:pPr>
            <w:r w:rsidRPr="00E027EB">
              <w:rPr>
                <w:rFonts w:ascii="Calibri" w:eastAsia="Yu Mincho" w:hAnsi="Calibri" w:cs="Calibri"/>
              </w:rPr>
              <w:t xml:space="preserve">Alvállalkozó székhelye </w:t>
            </w:r>
          </w:p>
        </w:tc>
        <w:tc>
          <w:tcPr>
            <w:tcW w:w="2258" w:type="dxa"/>
            <w:tcBorders>
              <w:top w:val="single" w:sz="4" w:space="0" w:color="000000"/>
              <w:left w:val="single" w:sz="4" w:space="0" w:color="000000"/>
              <w:bottom w:val="single" w:sz="4" w:space="0" w:color="000000"/>
              <w:right w:val="single" w:sz="4" w:space="0" w:color="000000"/>
            </w:tcBorders>
          </w:tcPr>
          <w:p w14:paraId="22B3F6DE" w14:textId="77777777" w:rsidR="0078566A" w:rsidRPr="00E027EB" w:rsidRDefault="0078566A" w:rsidP="00FD34AE">
            <w:pPr>
              <w:ind w:left="1"/>
              <w:rPr>
                <w:rFonts w:ascii="Calibri" w:eastAsia="Yu Mincho" w:hAnsi="Calibri" w:cs="Calibri"/>
              </w:rPr>
            </w:pPr>
            <w:r w:rsidRPr="00E027EB">
              <w:rPr>
                <w:rFonts w:ascii="Calibri" w:eastAsia="Yu Mincho" w:hAnsi="Calibri" w:cs="Calibri"/>
              </w:rPr>
              <w:t xml:space="preserve"> </w:t>
            </w:r>
          </w:p>
        </w:tc>
        <w:tc>
          <w:tcPr>
            <w:tcW w:w="2258" w:type="dxa"/>
            <w:tcBorders>
              <w:top w:val="single" w:sz="4" w:space="0" w:color="000000"/>
              <w:left w:val="single" w:sz="4" w:space="0" w:color="000000"/>
              <w:bottom w:val="single" w:sz="4" w:space="0" w:color="000000"/>
              <w:right w:val="single" w:sz="4" w:space="0" w:color="000000"/>
            </w:tcBorders>
          </w:tcPr>
          <w:p w14:paraId="6D12590B" w14:textId="77777777" w:rsidR="0078566A" w:rsidRPr="00E027EB" w:rsidRDefault="0078566A" w:rsidP="00FD34AE">
            <w:pPr>
              <w:rPr>
                <w:rFonts w:ascii="Calibri" w:eastAsia="Yu Mincho" w:hAnsi="Calibri" w:cs="Calibri"/>
              </w:rPr>
            </w:pPr>
            <w:r w:rsidRPr="00E027EB">
              <w:rPr>
                <w:rFonts w:ascii="Calibri" w:eastAsia="Yu Mincho" w:hAnsi="Calibri" w:cs="Calibri"/>
              </w:rPr>
              <w:t xml:space="preserve"> </w:t>
            </w:r>
          </w:p>
        </w:tc>
        <w:tc>
          <w:tcPr>
            <w:tcW w:w="2259" w:type="dxa"/>
            <w:tcBorders>
              <w:top w:val="single" w:sz="4" w:space="0" w:color="000000"/>
              <w:left w:val="single" w:sz="4" w:space="0" w:color="000000"/>
              <w:bottom w:val="single" w:sz="4" w:space="0" w:color="000000"/>
              <w:right w:val="single" w:sz="4" w:space="0" w:color="000000"/>
            </w:tcBorders>
          </w:tcPr>
          <w:p w14:paraId="73EEF640" w14:textId="77777777" w:rsidR="0078566A" w:rsidRPr="00E027EB" w:rsidRDefault="0078566A" w:rsidP="00FD34AE">
            <w:pPr>
              <w:ind w:left="1"/>
              <w:rPr>
                <w:rFonts w:ascii="Calibri" w:eastAsia="Yu Mincho" w:hAnsi="Calibri" w:cs="Calibri"/>
              </w:rPr>
            </w:pPr>
            <w:r w:rsidRPr="00E027EB">
              <w:rPr>
                <w:rFonts w:ascii="Calibri" w:eastAsia="Yu Mincho" w:hAnsi="Calibri" w:cs="Calibri"/>
              </w:rPr>
              <w:t xml:space="preserve"> </w:t>
            </w:r>
          </w:p>
        </w:tc>
      </w:tr>
      <w:tr w:rsidR="0078566A" w:rsidRPr="00E027EB" w14:paraId="636F9075" w14:textId="77777777" w:rsidTr="00FD34AE">
        <w:trPr>
          <w:trHeight w:val="516"/>
        </w:trPr>
        <w:tc>
          <w:tcPr>
            <w:tcW w:w="2255" w:type="dxa"/>
            <w:tcBorders>
              <w:top w:val="single" w:sz="4" w:space="0" w:color="000000"/>
              <w:left w:val="single" w:sz="4" w:space="0" w:color="000000"/>
              <w:bottom w:val="single" w:sz="4" w:space="0" w:color="000000"/>
              <w:right w:val="single" w:sz="4" w:space="0" w:color="000000"/>
            </w:tcBorders>
            <w:shd w:val="clear" w:color="auto" w:fill="BFBFBF"/>
          </w:tcPr>
          <w:p w14:paraId="47D50214" w14:textId="77777777" w:rsidR="0078566A" w:rsidRPr="00E027EB" w:rsidRDefault="0078566A" w:rsidP="00FD34AE">
            <w:pPr>
              <w:ind w:right="34"/>
              <w:rPr>
                <w:rFonts w:ascii="Calibri" w:eastAsia="Yu Mincho" w:hAnsi="Calibri" w:cs="Calibri"/>
              </w:rPr>
            </w:pPr>
            <w:r w:rsidRPr="00E027EB">
              <w:rPr>
                <w:rFonts w:ascii="Calibri" w:eastAsia="Yu Mincho" w:hAnsi="Calibri" w:cs="Calibri"/>
              </w:rPr>
              <w:t xml:space="preserve">Alvállalkozó adószáma </w:t>
            </w:r>
          </w:p>
        </w:tc>
        <w:tc>
          <w:tcPr>
            <w:tcW w:w="2258" w:type="dxa"/>
            <w:tcBorders>
              <w:top w:val="single" w:sz="4" w:space="0" w:color="000000"/>
              <w:left w:val="single" w:sz="4" w:space="0" w:color="000000"/>
              <w:bottom w:val="single" w:sz="4" w:space="0" w:color="000000"/>
              <w:right w:val="single" w:sz="4" w:space="0" w:color="000000"/>
            </w:tcBorders>
          </w:tcPr>
          <w:p w14:paraId="51BD97F9" w14:textId="77777777" w:rsidR="0078566A" w:rsidRPr="00E027EB" w:rsidRDefault="0078566A" w:rsidP="00FD34AE">
            <w:pPr>
              <w:ind w:left="1"/>
              <w:rPr>
                <w:rFonts w:ascii="Calibri" w:eastAsia="Yu Mincho" w:hAnsi="Calibri" w:cs="Calibri"/>
              </w:rPr>
            </w:pPr>
            <w:r w:rsidRPr="00E027EB">
              <w:rPr>
                <w:rFonts w:ascii="Calibri" w:eastAsia="Yu Mincho" w:hAnsi="Calibri" w:cs="Calibri"/>
              </w:rPr>
              <w:t xml:space="preserve"> </w:t>
            </w:r>
          </w:p>
        </w:tc>
        <w:tc>
          <w:tcPr>
            <w:tcW w:w="2258" w:type="dxa"/>
            <w:tcBorders>
              <w:top w:val="single" w:sz="4" w:space="0" w:color="000000"/>
              <w:left w:val="single" w:sz="4" w:space="0" w:color="000000"/>
              <w:bottom w:val="single" w:sz="4" w:space="0" w:color="000000"/>
              <w:right w:val="single" w:sz="4" w:space="0" w:color="000000"/>
            </w:tcBorders>
          </w:tcPr>
          <w:p w14:paraId="717C1C12" w14:textId="77777777" w:rsidR="0078566A" w:rsidRPr="00E027EB" w:rsidRDefault="0078566A" w:rsidP="00FD34AE">
            <w:pPr>
              <w:rPr>
                <w:rFonts w:ascii="Calibri" w:eastAsia="Yu Mincho" w:hAnsi="Calibri" w:cs="Calibri"/>
              </w:rPr>
            </w:pPr>
            <w:r w:rsidRPr="00E027EB">
              <w:rPr>
                <w:rFonts w:ascii="Calibri" w:eastAsia="Yu Mincho" w:hAnsi="Calibri" w:cs="Calibri"/>
              </w:rPr>
              <w:t xml:space="preserve"> </w:t>
            </w:r>
          </w:p>
        </w:tc>
        <w:tc>
          <w:tcPr>
            <w:tcW w:w="2259" w:type="dxa"/>
            <w:tcBorders>
              <w:top w:val="single" w:sz="4" w:space="0" w:color="000000"/>
              <w:left w:val="single" w:sz="4" w:space="0" w:color="000000"/>
              <w:bottom w:val="single" w:sz="4" w:space="0" w:color="000000"/>
              <w:right w:val="single" w:sz="4" w:space="0" w:color="000000"/>
            </w:tcBorders>
          </w:tcPr>
          <w:p w14:paraId="414DDEF7" w14:textId="77777777" w:rsidR="0078566A" w:rsidRPr="00E027EB" w:rsidRDefault="0078566A" w:rsidP="00FD34AE">
            <w:pPr>
              <w:ind w:left="1"/>
              <w:rPr>
                <w:rFonts w:ascii="Calibri" w:eastAsia="Yu Mincho" w:hAnsi="Calibri" w:cs="Calibri"/>
              </w:rPr>
            </w:pPr>
            <w:r w:rsidRPr="00E027EB">
              <w:rPr>
                <w:rFonts w:ascii="Calibri" w:eastAsia="Yu Mincho" w:hAnsi="Calibri" w:cs="Calibri"/>
              </w:rPr>
              <w:t xml:space="preserve"> </w:t>
            </w:r>
          </w:p>
        </w:tc>
      </w:tr>
      <w:tr w:rsidR="0078566A" w:rsidRPr="00E027EB" w14:paraId="7428EF13" w14:textId="77777777" w:rsidTr="00FD34AE">
        <w:trPr>
          <w:trHeight w:val="516"/>
        </w:trPr>
        <w:tc>
          <w:tcPr>
            <w:tcW w:w="2255" w:type="dxa"/>
            <w:tcBorders>
              <w:top w:val="single" w:sz="4" w:space="0" w:color="000000"/>
              <w:left w:val="single" w:sz="4" w:space="0" w:color="000000"/>
              <w:bottom w:val="single" w:sz="4" w:space="0" w:color="000000"/>
              <w:right w:val="single" w:sz="4" w:space="0" w:color="000000"/>
            </w:tcBorders>
            <w:shd w:val="clear" w:color="auto" w:fill="BFBFBF"/>
          </w:tcPr>
          <w:p w14:paraId="4A05B377" w14:textId="77777777" w:rsidR="0078566A" w:rsidRPr="00E027EB" w:rsidRDefault="0078566A" w:rsidP="00FD34AE">
            <w:pPr>
              <w:rPr>
                <w:rFonts w:ascii="Calibri" w:eastAsia="Yu Mincho" w:hAnsi="Calibri" w:cs="Calibri"/>
              </w:rPr>
            </w:pPr>
            <w:r w:rsidRPr="00E027EB">
              <w:rPr>
                <w:rFonts w:ascii="Calibri" w:eastAsia="Yu Mincho" w:hAnsi="Calibri" w:cs="Calibri"/>
              </w:rPr>
              <w:t xml:space="preserve">Alvállalkozó képviselőjének neve </w:t>
            </w:r>
          </w:p>
        </w:tc>
        <w:tc>
          <w:tcPr>
            <w:tcW w:w="2258" w:type="dxa"/>
            <w:tcBorders>
              <w:top w:val="single" w:sz="4" w:space="0" w:color="000000"/>
              <w:left w:val="single" w:sz="4" w:space="0" w:color="000000"/>
              <w:bottom w:val="single" w:sz="4" w:space="0" w:color="000000"/>
              <w:right w:val="single" w:sz="4" w:space="0" w:color="000000"/>
            </w:tcBorders>
          </w:tcPr>
          <w:p w14:paraId="57C2C9B3" w14:textId="77777777" w:rsidR="0078566A" w:rsidRPr="00E027EB" w:rsidRDefault="0078566A" w:rsidP="00FD34AE">
            <w:pPr>
              <w:ind w:left="1"/>
              <w:rPr>
                <w:rFonts w:ascii="Calibri" w:eastAsia="Yu Mincho" w:hAnsi="Calibri" w:cs="Calibri"/>
              </w:rPr>
            </w:pPr>
            <w:r w:rsidRPr="00E027EB">
              <w:rPr>
                <w:rFonts w:ascii="Calibri" w:eastAsia="Yu Mincho" w:hAnsi="Calibri" w:cs="Calibri"/>
              </w:rPr>
              <w:t xml:space="preserve"> </w:t>
            </w:r>
          </w:p>
        </w:tc>
        <w:tc>
          <w:tcPr>
            <w:tcW w:w="2258" w:type="dxa"/>
            <w:tcBorders>
              <w:top w:val="single" w:sz="4" w:space="0" w:color="000000"/>
              <w:left w:val="single" w:sz="4" w:space="0" w:color="000000"/>
              <w:bottom w:val="single" w:sz="4" w:space="0" w:color="000000"/>
              <w:right w:val="single" w:sz="4" w:space="0" w:color="000000"/>
            </w:tcBorders>
          </w:tcPr>
          <w:p w14:paraId="66C0C053" w14:textId="77777777" w:rsidR="0078566A" w:rsidRPr="00E027EB" w:rsidRDefault="0078566A" w:rsidP="00FD34AE">
            <w:pPr>
              <w:rPr>
                <w:rFonts w:ascii="Calibri" w:eastAsia="Yu Mincho" w:hAnsi="Calibri" w:cs="Calibri"/>
              </w:rPr>
            </w:pPr>
            <w:r w:rsidRPr="00E027EB">
              <w:rPr>
                <w:rFonts w:ascii="Calibri" w:eastAsia="Yu Mincho" w:hAnsi="Calibri" w:cs="Calibri"/>
              </w:rPr>
              <w:t xml:space="preserve"> </w:t>
            </w:r>
          </w:p>
        </w:tc>
        <w:tc>
          <w:tcPr>
            <w:tcW w:w="2259" w:type="dxa"/>
            <w:tcBorders>
              <w:top w:val="single" w:sz="4" w:space="0" w:color="000000"/>
              <w:left w:val="single" w:sz="4" w:space="0" w:color="000000"/>
              <w:bottom w:val="single" w:sz="4" w:space="0" w:color="000000"/>
              <w:right w:val="single" w:sz="4" w:space="0" w:color="000000"/>
            </w:tcBorders>
          </w:tcPr>
          <w:p w14:paraId="0B9F2A5D" w14:textId="77777777" w:rsidR="0078566A" w:rsidRPr="00E027EB" w:rsidRDefault="0078566A" w:rsidP="00FD34AE">
            <w:pPr>
              <w:ind w:left="1"/>
              <w:rPr>
                <w:rFonts w:ascii="Calibri" w:eastAsia="Yu Mincho" w:hAnsi="Calibri" w:cs="Calibri"/>
              </w:rPr>
            </w:pPr>
            <w:r w:rsidRPr="00E027EB">
              <w:rPr>
                <w:rFonts w:ascii="Calibri" w:eastAsia="Yu Mincho" w:hAnsi="Calibri" w:cs="Calibri"/>
              </w:rPr>
              <w:t xml:space="preserve"> </w:t>
            </w:r>
          </w:p>
        </w:tc>
      </w:tr>
      <w:tr w:rsidR="0078566A" w:rsidRPr="00E027EB" w14:paraId="55BFF4FA" w14:textId="77777777" w:rsidTr="00FD34AE">
        <w:trPr>
          <w:trHeight w:val="516"/>
        </w:trPr>
        <w:tc>
          <w:tcPr>
            <w:tcW w:w="2255" w:type="dxa"/>
            <w:tcBorders>
              <w:top w:val="single" w:sz="4" w:space="0" w:color="000000"/>
              <w:left w:val="single" w:sz="4" w:space="0" w:color="000000"/>
              <w:bottom w:val="single" w:sz="4" w:space="0" w:color="000000"/>
              <w:right w:val="single" w:sz="4" w:space="0" w:color="000000"/>
            </w:tcBorders>
            <w:shd w:val="clear" w:color="auto" w:fill="BFBFBF"/>
          </w:tcPr>
          <w:p w14:paraId="61689C11" w14:textId="77777777" w:rsidR="0078566A" w:rsidRPr="00E027EB" w:rsidRDefault="0078566A" w:rsidP="00FD34AE">
            <w:pPr>
              <w:rPr>
                <w:rFonts w:ascii="Calibri" w:eastAsia="Yu Mincho" w:hAnsi="Calibri" w:cs="Calibri"/>
              </w:rPr>
            </w:pPr>
            <w:r w:rsidRPr="00E027EB">
              <w:rPr>
                <w:rFonts w:ascii="Calibri" w:eastAsia="Yu Mincho" w:hAnsi="Calibri" w:cs="Calibri"/>
              </w:rPr>
              <w:t xml:space="preserve">Alvállalkozó elérhetősége </w:t>
            </w:r>
          </w:p>
        </w:tc>
        <w:tc>
          <w:tcPr>
            <w:tcW w:w="2258" w:type="dxa"/>
            <w:tcBorders>
              <w:top w:val="single" w:sz="4" w:space="0" w:color="000000"/>
              <w:left w:val="single" w:sz="4" w:space="0" w:color="000000"/>
              <w:bottom w:val="single" w:sz="4" w:space="0" w:color="000000"/>
              <w:right w:val="single" w:sz="4" w:space="0" w:color="000000"/>
            </w:tcBorders>
          </w:tcPr>
          <w:p w14:paraId="0538353C" w14:textId="77777777" w:rsidR="0078566A" w:rsidRPr="00E027EB" w:rsidRDefault="0078566A" w:rsidP="00FD34AE">
            <w:pPr>
              <w:ind w:left="1"/>
              <w:rPr>
                <w:rFonts w:ascii="Calibri" w:eastAsia="Yu Mincho" w:hAnsi="Calibri" w:cs="Calibri"/>
              </w:rPr>
            </w:pPr>
            <w:r w:rsidRPr="00E027EB">
              <w:rPr>
                <w:rFonts w:ascii="Calibri" w:eastAsia="Yu Mincho" w:hAnsi="Calibri" w:cs="Calibri"/>
              </w:rPr>
              <w:t xml:space="preserve"> </w:t>
            </w:r>
          </w:p>
        </w:tc>
        <w:tc>
          <w:tcPr>
            <w:tcW w:w="2258" w:type="dxa"/>
            <w:tcBorders>
              <w:top w:val="single" w:sz="4" w:space="0" w:color="000000"/>
              <w:left w:val="single" w:sz="4" w:space="0" w:color="000000"/>
              <w:bottom w:val="single" w:sz="4" w:space="0" w:color="000000"/>
              <w:right w:val="single" w:sz="4" w:space="0" w:color="000000"/>
            </w:tcBorders>
          </w:tcPr>
          <w:p w14:paraId="585EF857" w14:textId="77777777" w:rsidR="0078566A" w:rsidRPr="00E027EB" w:rsidRDefault="0078566A" w:rsidP="00FD34AE">
            <w:pPr>
              <w:rPr>
                <w:rFonts w:ascii="Calibri" w:eastAsia="Yu Mincho" w:hAnsi="Calibri" w:cs="Calibri"/>
              </w:rPr>
            </w:pPr>
            <w:r w:rsidRPr="00E027EB">
              <w:rPr>
                <w:rFonts w:ascii="Calibri" w:eastAsia="Yu Mincho" w:hAnsi="Calibri" w:cs="Calibri"/>
              </w:rPr>
              <w:t xml:space="preserve"> </w:t>
            </w:r>
          </w:p>
        </w:tc>
        <w:tc>
          <w:tcPr>
            <w:tcW w:w="2259" w:type="dxa"/>
            <w:tcBorders>
              <w:top w:val="single" w:sz="4" w:space="0" w:color="000000"/>
              <w:left w:val="single" w:sz="4" w:space="0" w:color="000000"/>
              <w:bottom w:val="single" w:sz="4" w:space="0" w:color="000000"/>
              <w:right w:val="single" w:sz="4" w:space="0" w:color="000000"/>
            </w:tcBorders>
          </w:tcPr>
          <w:p w14:paraId="4E6A0EA0" w14:textId="77777777" w:rsidR="0078566A" w:rsidRPr="00E027EB" w:rsidRDefault="0078566A" w:rsidP="00FD34AE">
            <w:pPr>
              <w:ind w:left="1"/>
              <w:rPr>
                <w:rFonts w:ascii="Calibri" w:eastAsia="Yu Mincho" w:hAnsi="Calibri" w:cs="Calibri"/>
              </w:rPr>
            </w:pPr>
            <w:r w:rsidRPr="00E027EB">
              <w:rPr>
                <w:rFonts w:ascii="Calibri" w:eastAsia="Yu Mincho" w:hAnsi="Calibri" w:cs="Calibri"/>
              </w:rPr>
              <w:t xml:space="preserve"> </w:t>
            </w:r>
          </w:p>
        </w:tc>
      </w:tr>
      <w:tr w:rsidR="0078566A" w:rsidRPr="00E027EB" w14:paraId="07E6E813" w14:textId="77777777" w:rsidTr="00FD34AE">
        <w:trPr>
          <w:trHeight w:val="1268"/>
        </w:trPr>
        <w:tc>
          <w:tcPr>
            <w:tcW w:w="2255" w:type="dxa"/>
            <w:tcBorders>
              <w:top w:val="single" w:sz="4" w:space="0" w:color="000000"/>
              <w:left w:val="single" w:sz="4" w:space="0" w:color="000000"/>
              <w:bottom w:val="single" w:sz="4" w:space="0" w:color="000000"/>
              <w:right w:val="single" w:sz="4" w:space="0" w:color="000000"/>
            </w:tcBorders>
            <w:shd w:val="clear" w:color="auto" w:fill="BFBFBF"/>
          </w:tcPr>
          <w:p w14:paraId="40260764" w14:textId="77777777" w:rsidR="0078566A" w:rsidRPr="00E027EB" w:rsidRDefault="0078566A" w:rsidP="00FD34AE">
            <w:pPr>
              <w:spacing w:after="41"/>
              <w:ind w:right="53"/>
              <w:rPr>
                <w:rFonts w:ascii="Calibri" w:eastAsia="Yu Mincho" w:hAnsi="Calibri" w:cs="Calibri"/>
              </w:rPr>
            </w:pPr>
            <w:r w:rsidRPr="00E027EB">
              <w:rPr>
                <w:rFonts w:ascii="Calibri" w:eastAsia="Yu Mincho" w:hAnsi="Calibri" w:cs="Calibri"/>
              </w:rPr>
              <w:t xml:space="preserve">Tevékenység, melynek teljesítéséhez az alvállalkozó </w:t>
            </w:r>
          </w:p>
          <w:p w14:paraId="0DF668BD" w14:textId="77777777" w:rsidR="0078566A" w:rsidRPr="00E027EB" w:rsidRDefault="0078566A" w:rsidP="00FD34AE">
            <w:pPr>
              <w:rPr>
                <w:rFonts w:ascii="Calibri" w:eastAsia="Yu Mincho" w:hAnsi="Calibri" w:cs="Calibri"/>
              </w:rPr>
            </w:pPr>
            <w:r w:rsidRPr="00E027EB">
              <w:rPr>
                <w:rFonts w:ascii="Calibri" w:eastAsia="Yu Mincho" w:hAnsi="Calibri" w:cs="Calibri"/>
              </w:rPr>
              <w:t xml:space="preserve">igénybevételre kerül </w:t>
            </w:r>
          </w:p>
        </w:tc>
        <w:tc>
          <w:tcPr>
            <w:tcW w:w="2258" w:type="dxa"/>
            <w:tcBorders>
              <w:top w:val="single" w:sz="4" w:space="0" w:color="000000"/>
              <w:left w:val="single" w:sz="4" w:space="0" w:color="000000"/>
              <w:bottom w:val="single" w:sz="4" w:space="0" w:color="000000"/>
              <w:right w:val="single" w:sz="4" w:space="0" w:color="000000"/>
            </w:tcBorders>
          </w:tcPr>
          <w:p w14:paraId="411CD33B" w14:textId="77777777" w:rsidR="0078566A" w:rsidRPr="00E027EB" w:rsidRDefault="0078566A" w:rsidP="00FD34AE">
            <w:pPr>
              <w:ind w:left="1"/>
              <w:rPr>
                <w:rFonts w:ascii="Calibri" w:eastAsia="Yu Mincho" w:hAnsi="Calibri" w:cs="Calibri"/>
              </w:rPr>
            </w:pPr>
            <w:r w:rsidRPr="00E027EB">
              <w:rPr>
                <w:rFonts w:ascii="Calibri" w:eastAsia="Yu Mincho" w:hAnsi="Calibri" w:cs="Calibri"/>
              </w:rPr>
              <w:t xml:space="preserve"> </w:t>
            </w:r>
          </w:p>
        </w:tc>
        <w:tc>
          <w:tcPr>
            <w:tcW w:w="2258" w:type="dxa"/>
            <w:tcBorders>
              <w:top w:val="single" w:sz="4" w:space="0" w:color="000000"/>
              <w:left w:val="single" w:sz="4" w:space="0" w:color="000000"/>
              <w:bottom w:val="single" w:sz="4" w:space="0" w:color="000000"/>
              <w:right w:val="single" w:sz="4" w:space="0" w:color="000000"/>
            </w:tcBorders>
          </w:tcPr>
          <w:p w14:paraId="09E05D99" w14:textId="77777777" w:rsidR="0078566A" w:rsidRPr="00E027EB" w:rsidRDefault="0078566A" w:rsidP="00FD34AE">
            <w:pPr>
              <w:rPr>
                <w:rFonts w:ascii="Calibri" w:eastAsia="Yu Mincho" w:hAnsi="Calibri" w:cs="Calibri"/>
              </w:rPr>
            </w:pPr>
            <w:r w:rsidRPr="00E027EB">
              <w:rPr>
                <w:rFonts w:ascii="Calibri" w:eastAsia="Yu Mincho" w:hAnsi="Calibri" w:cs="Calibri"/>
              </w:rPr>
              <w:t xml:space="preserve"> </w:t>
            </w:r>
          </w:p>
        </w:tc>
        <w:tc>
          <w:tcPr>
            <w:tcW w:w="2259" w:type="dxa"/>
            <w:tcBorders>
              <w:top w:val="single" w:sz="4" w:space="0" w:color="000000"/>
              <w:left w:val="single" w:sz="4" w:space="0" w:color="000000"/>
              <w:bottom w:val="single" w:sz="4" w:space="0" w:color="000000"/>
              <w:right w:val="single" w:sz="4" w:space="0" w:color="000000"/>
            </w:tcBorders>
          </w:tcPr>
          <w:p w14:paraId="7F735DEA" w14:textId="77777777" w:rsidR="0078566A" w:rsidRPr="00E027EB" w:rsidRDefault="0078566A" w:rsidP="00FD34AE">
            <w:pPr>
              <w:ind w:left="1"/>
              <w:rPr>
                <w:rFonts w:ascii="Calibri" w:eastAsia="Yu Mincho" w:hAnsi="Calibri" w:cs="Calibri"/>
              </w:rPr>
            </w:pPr>
            <w:r w:rsidRPr="00E027EB">
              <w:rPr>
                <w:rFonts w:ascii="Calibri" w:eastAsia="Yu Mincho" w:hAnsi="Calibri" w:cs="Calibri"/>
              </w:rPr>
              <w:t xml:space="preserve"> </w:t>
            </w:r>
          </w:p>
        </w:tc>
      </w:tr>
      <w:tr w:rsidR="0078566A" w:rsidRPr="00E027EB" w14:paraId="0EEDFAB1" w14:textId="77777777" w:rsidTr="00FD34AE">
        <w:trPr>
          <w:trHeight w:val="1022"/>
        </w:trPr>
        <w:tc>
          <w:tcPr>
            <w:tcW w:w="2255" w:type="dxa"/>
            <w:tcBorders>
              <w:top w:val="single" w:sz="4" w:space="0" w:color="000000"/>
              <w:left w:val="single" w:sz="4" w:space="0" w:color="000000"/>
              <w:bottom w:val="single" w:sz="4" w:space="0" w:color="000000"/>
              <w:right w:val="single" w:sz="4" w:space="0" w:color="000000"/>
            </w:tcBorders>
            <w:shd w:val="clear" w:color="auto" w:fill="BFBFBF"/>
          </w:tcPr>
          <w:p w14:paraId="4061E35D" w14:textId="77777777" w:rsidR="0078566A" w:rsidRPr="00E027EB" w:rsidRDefault="0078566A" w:rsidP="00FD34AE">
            <w:pPr>
              <w:ind w:right="53"/>
              <w:rPr>
                <w:rFonts w:ascii="Calibri" w:eastAsia="Yu Mincho" w:hAnsi="Calibri" w:cs="Calibri"/>
              </w:rPr>
            </w:pPr>
            <w:r w:rsidRPr="00E027EB">
              <w:rPr>
                <w:rFonts w:ascii="Calibri" w:eastAsia="Yu Mincho" w:hAnsi="Calibri" w:cs="Calibri"/>
              </w:rPr>
              <w:t>A teljesítésen belül az alvállalkozói teljesítés várható százalékos aránya: [</w:t>
            </w:r>
            <w:proofErr w:type="gramStart"/>
            <w:r w:rsidRPr="00E027EB">
              <w:rPr>
                <w:rFonts w:ascii="Calibri" w:eastAsia="Yu Mincho" w:hAnsi="Calibri" w:cs="Calibri"/>
              </w:rPr>
              <w:t>…]%</w:t>
            </w:r>
            <w:proofErr w:type="gramEnd"/>
            <w:r w:rsidRPr="00E027EB">
              <w:rPr>
                <w:rFonts w:ascii="Calibri" w:eastAsia="Yu Mincho" w:hAnsi="Calibri" w:cs="Calibri"/>
              </w:rPr>
              <w:t xml:space="preserve"> </w:t>
            </w:r>
          </w:p>
        </w:tc>
        <w:tc>
          <w:tcPr>
            <w:tcW w:w="2258" w:type="dxa"/>
            <w:tcBorders>
              <w:top w:val="single" w:sz="4" w:space="0" w:color="000000"/>
              <w:left w:val="single" w:sz="4" w:space="0" w:color="000000"/>
              <w:bottom w:val="single" w:sz="4" w:space="0" w:color="000000"/>
              <w:right w:val="single" w:sz="4" w:space="0" w:color="000000"/>
            </w:tcBorders>
          </w:tcPr>
          <w:p w14:paraId="065C450C" w14:textId="77777777" w:rsidR="0078566A" w:rsidRPr="00E027EB" w:rsidRDefault="0078566A" w:rsidP="00FD34AE">
            <w:pPr>
              <w:ind w:left="1"/>
              <w:rPr>
                <w:rFonts w:ascii="Calibri" w:eastAsia="Yu Mincho" w:hAnsi="Calibri" w:cs="Calibri"/>
              </w:rPr>
            </w:pPr>
            <w:r w:rsidRPr="00E027EB">
              <w:rPr>
                <w:rFonts w:ascii="Calibri" w:eastAsia="Yu Mincho" w:hAnsi="Calibri" w:cs="Calibri"/>
              </w:rPr>
              <w:t xml:space="preserve"> </w:t>
            </w:r>
          </w:p>
        </w:tc>
        <w:tc>
          <w:tcPr>
            <w:tcW w:w="2258" w:type="dxa"/>
            <w:tcBorders>
              <w:top w:val="single" w:sz="4" w:space="0" w:color="000000"/>
              <w:left w:val="single" w:sz="4" w:space="0" w:color="000000"/>
              <w:bottom w:val="single" w:sz="4" w:space="0" w:color="000000"/>
              <w:right w:val="single" w:sz="4" w:space="0" w:color="000000"/>
            </w:tcBorders>
          </w:tcPr>
          <w:p w14:paraId="1CD1A42B" w14:textId="77777777" w:rsidR="0078566A" w:rsidRPr="00E027EB" w:rsidRDefault="0078566A" w:rsidP="00FD34AE">
            <w:pPr>
              <w:rPr>
                <w:rFonts w:ascii="Calibri" w:eastAsia="Yu Mincho" w:hAnsi="Calibri" w:cs="Calibri"/>
              </w:rPr>
            </w:pPr>
            <w:r w:rsidRPr="00E027EB">
              <w:rPr>
                <w:rFonts w:ascii="Calibri" w:eastAsia="Yu Mincho" w:hAnsi="Calibri" w:cs="Calibri"/>
              </w:rPr>
              <w:t xml:space="preserve"> </w:t>
            </w:r>
          </w:p>
        </w:tc>
        <w:tc>
          <w:tcPr>
            <w:tcW w:w="2259" w:type="dxa"/>
            <w:tcBorders>
              <w:top w:val="single" w:sz="4" w:space="0" w:color="000000"/>
              <w:left w:val="single" w:sz="4" w:space="0" w:color="000000"/>
              <w:bottom w:val="single" w:sz="4" w:space="0" w:color="000000"/>
              <w:right w:val="single" w:sz="4" w:space="0" w:color="000000"/>
            </w:tcBorders>
          </w:tcPr>
          <w:p w14:paraId="3193D20D" w14:textId="77777777" w:rsidR="0078566A" w:rsidRPr="00E027EB" w:rsidRDefault="0078566A" w:rsidP="00FD34AE">
            <w:pPr>
              <w:ind w:left="1"/>
              <w:rPr>
                <w:rFonts w:ascii="Calibri" w:eastAsia="Yu Mincho" w:hAnsi="Calibri" w:cs="Calibri"/>
              </w:rPr>
            </w:pPr>
            <w:r w:rsidRPr="00E027EB">
              <w:rPr>
                <w:rFonts w:ascii="Calibri" w:eastAsia="Yu Mincho" w:hAnsi="Calibri" w:cs="Calibri"/>
              </w:rPr>
              <w:t xml:space="preserve"> </w:t>
            </w:r>
          </w:p>
        </w:tc>
      </w:tr>
      <w:tr w:rsidR="0078566A" w:rsidRPr="00E027EB" w14:paraId="321102DA" w14:textId="77777777" w:rsidTr="00FD34AE">
        <w:trPr>
          <w:trHeight w:val="1021"/>
        </w:trPr>
        <w:tc>
          <w:tcPr>
            <w:tcW w:w="2255" w:type="dxa"/>
            <w:tcBorders>
              <w:top w:val="single" w:sz="4" w:space="0" w:color="000000"/>
              <w:left w:val="single" w:sz="4" w:space="0" w:color="000000"/>
              <w:bottom w:val="single" w:sz="4" w:space="0" w:color="000000"/>
              <w:right w:val="single" w:sz="4" w:space="0" w:color="000000"/>
            </w:tcBorders>
            <w:shd w:val="clear" w:color="auto" w:fill="BFBFBF"/>
          </w:tcPr>
          <w:p w14:paraId="5AB71418" w14:textId="77777777" w:rsidR="0078566A" w:rsidRPr="00E027EB" w:rsidRDefault="0078566A" w:rsidP="00FD34AE">
            <w:pPr>
              <w:spacing w:after="21"/>
              <w:rPr>
                <w:rFonts w:ascii="Calibri" w:eastAsia="Yu Mincho" w:hAnsi="Calibri" w:cs="Calibri"/>
              </w:rPr>
            </w:pPr>
            <w:r w:rsidRPr="00E027EB">
              <w:rPr>
                <w:rFonts w:ascii="Calibri" w:eastAsia="Yu Mincho" w:hAnsi="Calibri" w:cs="Calibri"/>
              </w:rPr>
              <w:t xml:space="preserve">Alvállalkozói szerződés </w:t>
            </w:r>
            <w:r w:rsidRPr="00E027EB">
              <w:rPr>
                <w:rFonts w:ascii="Calibri" w:eastAsia="Yu Mincho" w:hAnsi="Calibri" w:cs="Calibri"/>
              </w:rPr>
              <w:tab/>
              <w:t xml:space="preserve">szerinti </w:t>
            </w:r>
          </w:p>
          <w:p w14:paraId="3C8AB49C" w14:textId="77777777" w:rsidR="0078566A" w:rsidRPr="00E027EB" w:rsidRDefault="0078566A" w:rsidP="00FD34AE">
            <w:pPr>
              <w:rPr>
                <w:rFonts w:ascii="Calibri" w:eastAsia="Yu Mincho" w:hAnsi="Calibri" w:cs="Calibri"/>
              </w:rPr>
            </w:pPr>
            <w:r w:rsidRPr="00E027EB">
              <w:rPr>
                <w:rFonts w:ascii="Calibri" w:eastAsia="Yu Mincho" w:hAnsi="Calibri" w:cs="Calibri"/>
              </w:rPr>
              <w:t xml:space="preserve">ellenszolgáltatás értéke: </w:t>
            </w:r>
            <w:proofErr w:type="gramStart"/>
            <w:r w:rsidRPr="00E027EB">
              <w:rPr>
                <w:rFonts w:ascii="Calibri" w:eastAsia="Yu Mincho" w:hAnsi="Calibri" w:cs="Calibri"/>
              </w:rPr>
              <w:t>[...],-</w:t>
            </w:r>
            <w:proofErr w:type="gramEnd"/>
            <w:r w:rsidRPr="00E027EB">
              <w:rPr>
                <w:rFonts w:ascii="Calibri" w:eastAsia="Yu Mincho" w:hAnsi="Calibri" w:cs="Calibri"/>
              </w:rPr>
              <w:t xml:space="preserve"> Ft </w:t>
            </w:r>
          </w:p>
        </w:tc>
        <w:tc>
          <w:tcPr>
            <w:tcW w:w="2258" w:type="dxa"/>
            <w:tcBorders>
              <w:top w:val="single" w:sz="4" w:space="0" w:color="000000"/>
              <w:left w:val="single" w:sz="4" w:space="0" w:color="000000"/>
              <w:bottom w:val="single" w:sz="4" w:space="0" w:color="000000"/>
              <w:right w:val="single" w:sz="4" w:space="0" w:color="000000"/>
            </w:tcBorders>
          </w:tcPr>
          <w:p w14:paraId="303FA0FC" w14:textId="77777777" w:rsidR="0078566A" w:rsidRPr="00E027EB" w:rsidRDefault="0078566A" w:rsidP="00FD34AE">
            <w:pPr>
              <w:ind w:left="1"/>
              <w:rPr>
                <w:rFonts w:ascii="Calibri" w:eastAsia="Yu Mincho" w:hAnsi="Calibri" w:cs="Calibri"/>
              </w:rPr>
            </w:pPr>
            <w:r w:rsidRPr="00E027EB">
              <w:rPr>
                <w:rFonts w:ascii="Calibri" w:eastAsia="Yu Mincho" w:hAnsi="Calibri" w:cs="Calibri"/>
              </w:rPr>
              <w:t xml:space="preserve"> </w:t>
            </w:r>
          </w:p>
        </w:tc>
        <w:tc>
          <w:tcPr>
            <w:tcW w:w="2258" w:type="dxa"/>
            <w:tcBorders>
              <w:top w:val="single" w:sz="4" w:space="0" w:color="000000"/>
              <w:left w:val="single" w:sz="4" w:space="0" w:color="000000"/>
              <w:bottom w:val="single" w:sz="4" w:space="0" w:color="000000"/>
              <w:right w:val="single" w:sz="4" w:space="0" w:color="000000"/>
            </w:tcBorders>
          </w:tcPr>
          <w:p w14:paraId="140FB4FF" w14:textId="77777777" w:rsidR="0078566A" w:rsidRPr="00E027EB" w:rsidRDefault="0078566A" w:rsidP="00FD34AE">
            <w:pPr>
              <w:rPr>
                <w:rFonts w:ascii="Calibri" w:eastAsia="Yu Mincho" w:hAnsi="Calibri" w:cs="Calibri"/>
              </w:rPr>
            </w:pPr>
            <w:r w:rsidRPr="00E027EB">
              <w:rPr>
                <w:rFonts w:ascii="Calibri" w:eastAsia="Yu Mincho" w:hAnsi="Calibri" w:cs="Calibri"/>
              </w:rPr>
              <w:t xml:space="preserve"> </w:t>
            </w:r>
          </w:p>
        </w:tc>
        <w:tc>
          <w:tcPr>
            <w:tcW w:w="2259" w:type="dxa"/>
            <w:tcBorders>
              <w:top w:val="single" w:sz="4" w:space="0" w:color="000000"/>
              <w:left w:val="single" w:sz="4" w:space="0" w:color="000000"/>
              <w:bottom w:val="single" w:sz="4" w:space="0" w:color="000000"/>
              <w:right w:val="single" w:sz="4" w:space="0" w:color="000000"/>
            </w:tcBorders>
          </w:tcPr>
          <w:p w14:paraId="399F5F1F" w14:textId="77777777" w:rsidR="0078566A" w:rsidRPr="00E027EB" w:rsidRDefault="0078566A" w:rsidP="00FD34AE">
            <w:pPr>
              <w:ind w:left="1"/>
              <w:rPr>
                <w:rFonts w:ascii="Calibri" w:eastAsia="Yu Mincho" w:hAnsi="Calibri" w:cs="Calibri"/>
              </w:rPr>
            </w:pPr>
            <w:r w:rsidRPr="00E027EB">
              <w:rPr>
                <w:rFonts w:ascii="Calibri" w:eastAsia="Yu Mincho" w:hAnsi="Calibri" w:cs="Calibri"/>
              </w:rPr>
              <w:t xml:space="preserve"> </w:t>
            </w:r>
          </w:p>
        </w:tc>
      </w:tr>
    </w:tbl>
    <w:p w14:paraId="51A72FD3" w14:textId="77777777" w:rsidR="0078566A" w:rsidRPr="00E027EB" w:rsidRDefault="0078566A" w:rsidP="0078566A">
      <w:pPr>
        <w:spacing w:after="38" w:line="240" w:lineRule="auto"/>
        <w:rPr>
          <w:rFonts w:ascii="Calibri" w:eastAsia="Calibri" w:hAnsi="Calibri" w:cs="Calibri"/>
        </w:rPr>
      </w:pPr>
      <w:r w:rsidRPr="00E027EB">
        <w:rPr>
          <w:rFonts w:ascii="Calibri" w:eastAsia="Calibri" w:hAnsi="Calibri" w:cs="Calibri"/>
        </w:rPr>
        <w:t xml:space="preserve"> </w:t>
      </w:r>
    </w:p>
    <w:p w14:paraId="15E28833" w14:textId="77777777" w:rsidR="0078566A" w:rsidRPr="00E027EB" w:rsidRDefault="0078566A" w:rsidP="0078566A">
      <w:pPr>
        <w:spacing w:after="30" w:line="240" w:lineRule="auto"/>
        <w:ind w:left="-5"/>
        <w:jc w:val="both"/>
        <w:rPr>
          <w:rFonts w:ascii="Calibri" w:eastAsia="Calibri" w:hAnsi="Calibri" w:cs="Calibri"/>
        </w:rPr>
      </w:pPr>
      <w:r w:rsidRPr="00E027EB">
        <w:rPr>
          <w:rFonts w:ascii="Calibri" w:eastAsia="Calibri" w:hAnsi="Calibri" w:cs="Calibri"/>
        </w:rPr>
        <w:t xml:space="preserve">Kijelentem, hogy a fenti alvállalkozók egyike sem áll a Kbt. 62. § (1)-(2) bekezdéseiben, továbbá a Kbt. 63. § (1) bekezdés c) pontjában meghatározott kizáró ok hatálya alatt.  </w:t>
      </w:r>
    </w:p>
    <w:p w14:paraId="2E8FB823" w14:textId="77777777" w:rsidR="0078566A" w:rsidRPr="00E027EB" w:rsidRDefault="0078566A" w:rsidP="0078566A">
      <w:pPr>
        <w:spacing w:after="32" w:line="240" w:lineRule="auto"/>
        <w:ind w:left="-5"/>
        <w:jc w:val="both"/>
        <w:rPr>
          <w:rFonts w:ascii="Calibri" w:eastAsia="Calibri" w:hAnsi="Calibri" w:cs="Calibri"/>
        </w:rPr>
      </w:pPr>
      <w:r w:rsidRPr="00E027EB">
        <w:rPr>
          <w:rFonts w:ascii="Calibri" w:eastAsia="Calibri" w:hAnsi="Calibri" w:cs="Calibri"/>
        </w:rPr>
        <w:t xml:space="preserve">Vállalom, hogy minden jövőbeni alvállalkozót a Keretszerződésben foglaltak szerint írásban előzetesen bejelentek Megrendelő részére. </w:t>
      </w:r>
    </w:p>
    <w:p w14:paraId="5A97E59D" w14:textId="77777777" w:rsidR="0078566A" w:rsidRPr="00E027EB" w:rsidRDefault="0078566A" w:rsidP="0078566A">
      <w:pPr>
        <w:spacing w:after="0" w:line="240" w:lineRule="auto"/>
        <w:jc w:val="both"/>
        <w:rPr>
          <w:rFonts w:ascii="Calibri" w:eastAsia="Calibri" w:hAnsi="Calibri" w:cs="Calibri"/>
        </w:rPr>
      </w:pPr>
      <w:r w:rsidRPr="00E027EB">
        <w:rPr>
          <w:rFonts w:ascii="Calibri" w:eastAsia="Calibri" w:hAnsi="Calibri" w:cs="Calibri"/>
        </w:rPr>
        <w:t xml:space="preserve"> Tudomásul veszem, hogy amennyiben a szerződés teljesítésébe alvállalkozó kerül bevonásra, az alvállalkozói teljesítést követően a szerződés teljesítésén belül az alvállalkozói teljesítés tényleges százalékos arányát, valamint az ellenszolgáltatás teljesítésének időpontját és a kifizetett ellenszolgáltatás értékét köteles vagyok bejelenteni Megrendelő részére. </w:t>
      </w:r>
    </w:p>
    <w:p w14:paraId="10509C25" w14:textId="77777777" w:rsidR="0078566A" w:rsidRPr="00E027EB" w:rsidRDefault="0078566A" w:rsidP="0078566A">
      <w:pPr>
        <w:spacing w:after="158" w:line="240" w:lineRule="auto"/>
        <w:jc w:val="both"/>
        <w:rPr>
          <w:rFonts w:ascii="Calibri" w:eastAsia="Calibri" w:hAnsi="Calibri" w:cs="Calibri"/>
        </w:rPr>
      </w:pPr>
      <w:r w:rsidRPr="00E027EB">
        <w:rPr>
          <w:rFonts w:ascii="Calibri" w:eastAsia="Calibri" w:hAnsi="Calibri" w:cs="Calibri"/>
        </w:rPr>
        <w:t xml:space="preserve"> </w:t>
      </w:r>
    </w:p>
    <w:p w14:paraId="7F82DE53" w14:textId="77777777" w:rsidR="0078566A" w:rsidRPr="00E027EB" w:rsidRDefault="0078566A" w:rsidP="0078566A">
      <w:pPr>
        <w:spacing w:after="148" w:line="240" w:lineRule="auto"/>
        <w:ind w:left="-5"/>
        <w:rPr>
          <w:rFonts w:ascii="Calibri" w:eastAsia="Calibri" w:hAnsi="Calibri" w:cs="Calibri"/>
        </w:rPr>
      </w:pPr>
      <w:r w:rsidRPr="00E027EB">
        <w:rPr>
          <w:rFonts w:ascii="Calibri" w:eastAsia="Calibri" w:hAnsi="Calibri" w:cs="Calibri"/>
        </w:rPr>
        <w:t xml:space="preserve">Kelt: ________________ </w:t>
      </w:r>
    </w:p>
    <w:p w14:paraId="5A9820C5" w14:textId="77777777" w:rsidR="0078566A" w:rsidRPr="00E027EB" w:rsidRDefault="0078566A" w:rsidP="0078566A">
      <w:pPr>
        <w:spacing w:after="204" w:line="240" w:lineRule="auto"/>
        <w:ind w:right="4"/>
        <w:jc w:val="center"/>
        <w:rPr>
          <w:rFonts w:ascii="Calibri" w:eastAsia="Calibri" w:hAnsi="Calibri" w:cs="Calibri"/>
        </w:rPr>
      </w:pPr>
      <w:r w:rsidRPr="00E027EB">
        <w:rPr>
          <w:rFonts w:ascii="Calibri" w:eastAsia="Calibri" w:hAnsi="Calibri" w:cs="Calibri"/>
        </w:rPr>
        <w:t xml:space="preserve">______________________ </w:t>
      </w:r>
    </w:p>
    <w:p w14:paraId="192E00E8" w14:textId="77777777" w:rsidR="0078566A" w:rsidRDefault="0078566A" w:rsidP="0078566A">
      <w:pPr>
        <w:spacing w:after="157" w:line="240" w:lineRule="auto"/>
        <w:ind w:right="7"/>
        <w:jc w:val="center"/>
        <w:rPr>
          <w:rFonts w:ascii="Calibri" w:eastAsia="Calibri" w:hAnsi="Calibri" w:cs="Calibri"/>
        </w:rPr>
      </w:pPr>
      <w:r w:rsidRPr="00E027EB">
        <w:rPr>
          <w:rFonts w:ascii="Calibri" w:eastAsia="Calibri" w:hAnsi="Calibri" w:cs="Calibri"/>
        </w:rPr>
        <w:t xml:space="preserve">cégszerű aláírás </w:t>
      </w:r>
    </w:p>
    <w:p w14:paraId="14E587DF" w14:textId="77777777" w:rsidR="0078566A" w:rsidRDefault="0078566A" w:rsidP="0078566A">
      <w:pPr>
        <w:spacing w:after="157" w:line="240" w:lineRule="auto"/>
        <w:ind w:right="7"/>
        <w:jc w:val="center"/>
        <w:rPr>
          <w:rFonts w:ascii="Calibri" w:eastAsia="Calibri" w:hAnsi="Calibri" w:cs="Calibri"/>
        </w:rPr>
      </w:pPr>
    </w:p>
    <w:p w14:paraId="449A2358" w14:textId="77777777" w:rsidR="0078566A" w:rsidRPr="00E027EB" w:rsidRDefault="0078566A" w:rsidP="0078566A">
      <w:pPr>
        <w:spacing w:after="157" w:line="240" w:lineRule="auto"/>
        <w:ind w:right="7"/>
        <w:jc w:val="center"/>
        <w:rPr>
          <w:rFonts w:ascii="Calibri" w:eastAsia="Calibri" w:hAnsi="Calibri" w:cs="Calibri"/>
        </w:rPr>
      </w:pPr>
    </w:p>
    <w:p w14:paraId="684ABCAF" w14:textId="0CE47BD5" w:rsidR="0078566A" w:rsidRPr="0078566A" w:rsidRDefault="0078566A" w:rsidP="0078566A">
      <w:pPr>
        <w:pStyle w:val="Default"/>
        <w:jc w:val="right"/>
        <w:rPr>
          <w:rFonts w:asciiTheme="minorHAnsi" w:hAnsiTheme="minorHAnsi" w:cstheme="minorHAnsi"/>
          <w:i/>
          <w:iCs/>
          <w:sz w:val="22"/>
          <w:szCs w:val="22"/>
        </w:rPr>
      </w:pPr>
      <w:r w:rsidRPr="0078566A">
        <w:rPr>
          <w:rFonts w:asciiTheme="minorHAnsi" w:hAnsiTheme="minorHAnsi" w:cstheme="minorHAnsi"/>
          <w:i/>
          <w:iCs/>
          <w:sz w:val="22"/>
          <w:szCs w:val="22"/>
        </w:rPr>
        <w:lastRenderedPageBreak/>
        <w:t xml:space="preserve"> </w:t>
      </w:r>
      <w:r>
        <w:rPr>
          <w:rFonts w:asciiTheme="minorHAnsi" w:hAnsiTheme="minorHAnsi" w:cstheme="minorHAnsi"/>
          <w:i/>
          <w:iCs/>
          <w:sz w:val="22"/>
          <w:szCs w:val="22"/>
        </w:rPr>
        <w:t>6</w:t>
      </w:r>
      <w:r w:rsidRPr="0078566A">
        <w:rPr>
          <w:rFonts w:asciiTheme="minorHAnsi" w:hAnsiTheme="minorHAnsi" w:cstheme="minorHAnsi"/>
          <w:i/>
          <w:iCs/>
          <w:sz w:val="22"/>
          <w:szCs w:val="22"/>
        </w:rPr>
        <w:t>. számú melléket</w:t>
      </w:r>
    </w:p>
    <w:p w14:paraId="16357DFD" w14:textId="77777777" w:rsidR="0078566A" w:rsidRPr="00E027EB" w:rsidRDefault="0078566A" w:rsidP="0078566A">
      <w:pPr>
        <w:spacing w:after="0" w:line="240" w:lineRule="auto"/>
        <w:jc w:val="center"/>
        <w:rPr>
          <w:rFonts w:ascii="Calibri" w:eastAsia="Calibri" w:hAnsi="Calibri" w:cs="Calibri"/>
          <w:b/>
          <w:bCs/>
        </w:rPr>
      </w:pPr>
    </w:p>
    <w:p w14:paraId="1D2F026B" w14:textId="77777777" w:rsidR="0078566A" w:rsidRPr="00E027EB" w:rsidRDefault="0078566A" w:rsidP="0078566A">
      <w:pPr>
        <w:spacing w:after="0" w:line="240" w:lineRule="auto"/>
        <w:jc w:val="center"/>
        <w:rPr>
          <w:rFonts w:ascii="Calibri" w:eastAsia="Calibri" w:hAnsi="Calibri" w:cs="Calibri"/>
          <w:b/>
          <w:bCs/>
        </w:rPr>
      </w:pPr>
      <w:r w:rsidRPr="00E027EB">
        <w:rPr>
          <w:rFonts w:ascii="Calibri" w:eastAsia="Calibri" w:hAnsi="Calibri" w:cs="Calibri"/>
          <w:b/>
          <w:bCs/>
        </w:rPr>
        <w:t>NYILATKOZAT ÚJ ALVÁLLALKOZÓ BEVONÁSÁRÓL - minta</w:t>
      </w:r>
    </w:p>
    <w:p w14:paraId="2F7C7C7E" w14:textId="77777777" w:rsidR="0078566A" w:rsidRPr="00E027EB" w:rsidRDefault="0078566A" w:rsidP="0078566A">
      <w:pPr>
        <w:spacing w:after="196" w:line="240" w:lineRule="auto"/>
        <w:rPr>
          <w:rFonts w:ascii="Calibri" w:eastAsia="Calibri" w:hAnsi="Calibri" w:cs="Calibri"/>
        </w:rPr>
      </w:pPr>
      <w:r w:rsidRPr="00E027EB">
        <w:rPr>
          <w:rFonts w:ascii="Calibri" w:eastAsia="Calibri" w:hAnsi="Calibri" w:cs="Calibri"/>
        </w:rPr>
        <w:t xml:space="preserve"> </w:t>
      </w:r>
    </w:p>
    <w:p w14:paraId="55C0BB66" w14:textId="77777777" w:rsidR="0078566A" w:rsidRPr="00E027EB" w:rsidRDefault="0078566A" w:rsidP="0078566A">
      <w:pPr>
        <w:spacing w:after="196" w:line="240" w:lineRule="auto"/>
        <w:jc w:val="both"/>
        <w:rPr>
          <w:rFonts w:ascii="Calibri" w:eastAsia="Calibri" w:hAnsi="Calibri" w:cs="Calibri"/>
        </w:rPr>
      </w:pPr>
      <w:r w:rsidRPr="00E027EB">
        <w:rPr>
          <w:rFonts w:ascii="Calibri" w:eastAsia="Calibri" w:hAnsi="Calibri" w:cs="Calibri"/>
        </w:rPr>
        <w:t>Alulírott … a …</w:t>
      </w:r>
      <w:r w:rsidRPr="00E027EB">
        <w:rPr>
          <w:rFonts w:ascii="Calibri" w:hAnsi="Calibri" w:cs="Calibri"/>
        </w:rPr>
        <w:t xml:space="preserve">. (Szolgáltató neve, székhelye) </w:t>
      </w:r>
      <w:r w:rsidRPr="00E027EB">
        <w:rPr>
          <w:rFonts w:ascii="Calibri" w:eastAsia="Calibri" w:hAnsi="Calibri" w:cs="Calibri"/>
        </w:rPr>
        <w:t xml:space="preserve">képviselőjeként, a </w:t>
      </w:r>
      <w:r w:rsidRPr="00E027EB">
        <w:rPr>
          <w:rFonts w:ascii="Calibri" w:eastAsia="Times New Roman" w:hAnsi="Calibri" w:cs="Calibri"/>
        </w:rPr>
        <w:t>Megrendelővel megkötött szerződés vonatkozásában</w:t>
      </w:r>
    </w:p>
    <w:p w14:paraId="5DE218C9" w14:textId="77777777" w:rsidR="0078566A" w:rsidRPr="00E027EB" w:rsidRDefault="0078566A" w:rsidP="0078566A">
      <w:pPr>
        <w:spacing w:line="240" w:lineRule="auto"/>
        <w:ind w:left="10" w:right="48"/>
        <w:jc w:val="center"/>
        <w:outlineLvl w:val="0"/>
        <w:rPr>
          <w:rFonts w:ascii="Calibri" w:eastAsia="Times New Roman" w:hAnsi="Calibri" w:cs="Calibri"/>
          <w:b/>
          <w:caps/>
          <w:lang w:eastAsia="hu-HU"/>
          <w14:shadow w14:blurRad="50800" w14:dist="38100" w14:dir="2700000" w14:sx="100000" w14:sy="100000" w14:kx="0" w14:ky="0" w14:algn="tl">
            <w14:srgbClr w14:val="000000">
              <w14:alpha w14:val="60000"/>
            </w14:srgbClr>
          </w14:shadow>
        </w:rPr>
      </w:pPr>
      <w:r w:rsidRPr="00E027EB">
        <w:rPr>
          <w:rFonts w:ascii="Calibri" w:eastAsia="Times New Roman" w:hAnsi="Calibri" w:cs="Calibri"/>
          <w:b/>
          <w:caps/>
          <w:lang w:eastAsia="hu-HU"/>
          <w14:shadow w14:blurRad="50800" w14:dist="38100" w14:dir="2700000" w14:sx="100000" w14:sy="100000" w14:kx="0" w14:ky="0" w14:algn="tl">
            <w14:srgbClr w14:val="000000">
              <w14:alpha w14:val="60000"/>
            </w14:srgbClr>
          </w14:shadow>
        </w:rPr>
        <w:t xml:space="preserve">nyilatkozom </w:t>
      </w:r>
    </w:p>
    <w:p w14:paraId="45DDC3F7" w14:textId="77777777" w:rsidR="0078566A" w:rsidRPr="00E027EB" w:rsidRDefault="0078566A" w:rsidP="0078566A">
      <w:pPr>
        <w:spacing w:after="150" w:line="240" w:lineRule="auto"/>
        <w:ind w:left="-5"/>
        <w:rPr>
          <w:rFonts w:ascii="Calibri" w:eastAsia="Calibri" w:hAnsi="Calibri" w:cs="Calibri"/>
        </w:rPr>
      </w:pPr>
      <w:r w:rsidRPr="00E027EB">
        <w:rPr>
          <w:rFonts w:ascii="Calibri" w:eastAsia="Calibri" w:hAnsi="Calibri" w:cs="Calibri"/>
        </w:rPr>
        <w:t>hogy a tárgyban jelölt szerződés teljesítésébe az alábbi alvállalkozó(</w:t>
      </w:r>
      <w:proofErr w:type="spellStart"/>
      <w:r w:rsidRPr="00E027EB">
        <w:rPr>
          <w:rFonts w:ascii="Calibri" w:eastAsia="Calibri" w:hAnsi="Calibri" w:cs="Calibri"/>
        </w:rPr>
        <w:t>ka</w:t>
      </w:r>
      <w:proofErr w:type="spellEnd"/>
      <w:r w:rsidRPr="00E027EB">
        <w:rPr>
          <w:rFonts w:ascii="Calibri" w:eastAsia="Calibri" w:hAnsi="Calibri" w:cs="Calibri"/>
        </w:rPr>
        <w:t xml:space="preserve">)t kívánom bevonni: </w:t>
      </w:r>
    </w:p>
    <w:tbl>
      <w:tblPr>
        <w:tblStyle w:val="Rcsostblzat1"/>
        <w:tblW w:w="9030" w:type="dxa"/>
        <w:tblInd w:w="7" w:type="dxa"/>
        <w:tblCellMar>
          <w:top w:w="11" w:type="dxa"/>
          <w:left w:w="108" w:type="dxa"/>
          <w:right w:w="53" w:type="dxa"/>
        </w:tblCellMar>
        <w:tblLook w:val="04A0" w:firstRow="1" w:lastRow="0" w:firstColumn="1" w:lastColumn="0" w:noHBand="0" w:noVBand="1"/>
      </w:tblPr>
      <w:tblGrid>
        <w:gridCol w:w="2255"/>
        <w:gridCol w:w="2258"/>
        <w:gridCol w:w="2258"/>
        <w:gridCol w:w="2259"/>
      </w:tblGrid>
      <w:tr w:rsidR="0078566A" w:rsidRPr="00E027EB" w14:paraId="08E1C5B1" w14:textId="77777777" w:rsidTr="00FD34AE">
        <w:trPr>
          <w:trHeight w:val="260"/>
        </w:trPr>
        <w:tc>
          <w:tcPr>
            <w:tcW w:w="2255" w:type="dxa"/>
            <w:tcBorders>
              <w:top w:val="single" w:sz="4" w:space="0" w:color="000000"/>
              <w:left w:val="single" w:sz="4" w:space="0" w:color="000000"/>
              <w:bottom w:val="single" w:sz="4" w:space="0" w:color="000000"/>
              <w:right w:val="single" w:sz="4" w:space="0" w:color="000000"/>
            </w:tcBorders>
            <w:shd w:val="clear" w:color="auto" w:fill="BFBFBF"/>
          </w:tcPr>
          <w:p w14:paraId="67B3B89D" w14:textId="77777777" w:rsidR="0078566A" w:rsidRPr="00E027EB" w:rsidRDefault="0078566A" w:rsidP="00FD34AE">
            <w:pPr>
              <w:rPr>
                <w:rFonts w:ascii="Calibri" w:eastAsia="Yu Mincho" w:hAnsi="Calibri" w:cs="Calibri"/>
              </w:rPr>
            </w:pPr>
            <w:r w:rsidRPr="00E027EB">
              <w:rPr>
                <w:rFonts w:ascii="Calibri" w:eastAsia="Calibri" w:hAnsi="Calibri" w:cs="Calibri"/>
              </w:rPr>
              <w:t xml:space="preserve"> </w:t>
            </w:r>
            <w:r w:rsidRPr="00E027EB">
              <w:rPr>
                <w:rFonts w:ascii="Calibri" w:eastAsia="Yu Mincho" w:hAnsi="Calibri" w:cs="Calibri"/>
              </w:rPr>
              <w:t xml:space="preserve">Alvállalkozó neve </w:t>
            </w:r>
          </w:p>
        </w:tc>
        <w:tc>
          <w:tcPr>
            <w:tcW w:w="2258" w:type="dxa"/>
            <w:tcBorders>
              <w:top w:val="single" w:sz="4" w:space="0" w:color="000000"/>
              <w:left w:val="single" w:sz="4" w:space="0" w:color="000000"/>
              <w:bottom w:val="single" w:sz="4" w:space="0" w:color="000000"/>
              <w:right w:val="single" w:sz="4" w:space="0" w:color="000000"/>
            </w:tcBorders>
          </w:tcPr>
          <w:p w14:paraId="74BE4FB9" w14:textId="77777777" w:rsidR="0078566A" w:rsidRPr="00E027EB" w:rsidRDefault="0078566A" w:rsidP="00FD34AE">
            <w:pPr>
              <w:ind w:left="1"/>
              <w:rPr>
                <w:rFonts w:ascii="Calibri" w:eastAsia="Yu Mincho" w:hAnsi="Calibri" w:cs="Calibri"/>
              </w:rPr>
            </w:pPr>
            <w:r w:rsidRPr="00E027EB">
              <w:rPr>
                <w:rFonts w:ascii="Calibri" w:eastAsia="Yu Mincho" w:hAnsi="Calibri" w:cs="Calibri"/>
              </w:rPr>
              <w:t xml:space="preserve"> </w:t>
            </w:r>
          </w:p>
        </w:tc>
        <w:tc>
          <w:tcPr>
            <w:tcW w:w="2258" w:type="dxa"/>
            <w:tcBorders>
              <w:top w:val="single" w:sz="4" w:space="0" w:color="000000"/>
              <w:left w:val="single" w:sz="4" w:space="0" w:color="000000"/>
              <w:bottom w:val="single" w:sz="4" w:space="0" w:color="000000"/>
              <w:right w:val="single" w:sz="4" w:space="0" w:color="000000"/>
            </w:tcBorders>
          </w:tcPr>
          <w:p w14:paraId="4405739A" w14:textId="77777777" w:rsidR="0078566A" w:rsidRPr="00E027EB" w:rsidRDefault="0078566A" w:rsidP="00FD34AE">
            <w:pPr>
              <w:rPr>
                <w:rFonts w:ascii="Calibri" w:eastAsia="Yu Mincho" w:hAnsi="Calibri" w:cs="Calibri"/>
              </w:rPr>
            </w:pPr>
            <w:r w:rsidRPr="00E027EB">
              <w:rPr>
                <w:rFonts w:ascii="Calibri" w:eastAsia="Yu Mincho" w:hAnsi="Calibri" w:cs="Calibri"/>
              </w:rPr>
              <w:t xml:space="preserve"> </w:t>
            </w:r>
          </w:p>
        </w:tc>
        <w:tc>
          <w:tcPr>
            <w:tcW w:w="2259" w:type="dxa"/>
            <w:tcBorders>
              <w:top w:val="single" w:sz="4" w:space="0" w:color="000000"/>
              <w:left w:val="single" w:sz="4" w:space="0" w:color="000000"/>
              <w:bottom w:val="single" w:sz="4" w:space="0" w:color="000000"/>
              <w:right w:val="single" w:sz="4" w:space="0" w:color="000000"/>
            </w:tcBorders>
          </w:tcPr>
          <w:p w14:paraId="2030BD7A" w14:textId="77777777" w:rsidR="0078566A" w:rsidRPr="00E027EB" w:rsidRDefault="0078566A" w:rsidP="00FD34AE">
            <w:pPr>
              <w:ind w:left="1"/>
              <w:rPr>
                <w:rFonts w:ascii="Calibri" w:eastAsia="Yu Mincho" w:hAnsi="Calibri" w:cs="Calibri"/>
              </w:rPr>
            </w:pPr>
            <w:r w:rsidRPr="00E027EB">
              <w:rPr>
                <w:rFonts w:ascii="Calibri" w:eastAsia="Yu Mincho" w:hAnsi="Calibri" w:cs="Calibri"/>
              </w:rPr>
              <w:t xml:space="preserve"> </w:t>
            </w:r>
          </w:p>
        </w:tc>
      </w:tr>
      <w:tr w:rsidR="0078566A" w:rsidRPr="00E027EB" w14:paraId="414EF1AA" w14:textId="77777777" w:rsidTr="00FD34AE">
        <w:trPr>
          <w:trHeight w:val="516"/>
        </w:trPr>
        <w:tc>
          <w:tcPr>
            <w:tcW w:w="2255" w:type="dxa"/>
            <w:tcBorders>
              <w:top w:val="single" w:sz="4" w:space="0" w:color="000000"/>
              <w:left w:val="single" w:sz="4" w:space="0" w:color="000000"/>
              <w:bottom w:val="single" w:sz="4" w:space="0" w:color="000000"/>
              <w:right w:val="single" w:sz="4" w:space="0" w:color="000000"/>
            </w:tcBorders>
            <w:shd w:val="clear" w:color="auto" w:fill="BFBFBF"/>
          </w:tcPr>
          <w:p w14:paraId="5869DF02" w14:textId="77777777" w:rsidR="0078566A" w:rsidRPr="00E027EB" w:rsidRDefault="0078566A" w:rsidP="00FD34AE">
            <w:pPr>
              <w:ind w:right="34"/>
              <w:rPr>
                <w:rFonts w:ascii="Calibri" w:eastAsia="Yu Mincho" w:hAnsi="Calibri" w:cs="Calibri"/>
              </w:rPr>
            </w:pPr>
            <w:r w:rsidRPr="00E027EB">
              <w:rPr>
                <w:rFonts w:ascii="Calibri" w:eastAsia="Yu Mincho" w:hAnsi="Calibri" w:cs="Calibri"/>
              </w:rPr>
              <w:t xml:space="preserve">Alvállalkozó székhelye </w:t>
            </w:r>
          </w:p>
        </w:tc>
        <w:tc>
          <w:tcPr>
            <w:tcW w:w="2258" w:type="dxa"/>
            <w:tcBorders>
              <w:top w:val="single" w:sz="4" w:space="0" w:color="000000"/>
              <w:left w:val="single" w:sz="4" w:space="0" w:color="000000"/>
              <w:bottom w:val="single" w:sz="4" w:space="0" w:color="000000"/>
              <w:right w:val="single" w:sz="4" w:space="0" w:color="000000"/>
            </w:tcBorders>
          </w:tcPr>
          <w:p w14:paraId="709D230B" w14:textId="77777777" w:rsidR="0078566A" w:rsidRPr="00E027EB" w:rsidRDefault="0078566A" w:rsidP="00FD34AE">
            <w:pPr>
              <w:ind w:left="1"/>
              <w:rPr>
                <w:rFonts w:ascii="Calibri" w:eastAsia="Yu Mincho" w:hAnsi="Calibri" w:cs="Calibri"/>
              </w:rPr>
            </w:pPr>
            <w:r w:rsidRPr="00E027EB">
              <w:rPr>
                <w:rFonts w:ascii="Calibri" w:eastAsia="Yu Mincho" w:hAnsi="Calibri" w:cs="Calibri"/>
              </w:rPr>
              <w:t xml:space="preserve"> </w:t>
            </w:r>
          </w:p>
        </w:tc>
        <w:tc>
          <w:tcPr>
            <w:tcW w:w="2258" w:type="dxa"/>
            <w:tcBorders>
              <w:top w:val="single" w:sz="4" w:space="0" w:color="000000"/>
              <w:left w:val="single" w:sz="4" w:space="0" w:color="000000"/>
              <w:bottom w:val="single" w:sz="4" w:space="0" w:color="000000"/>
              <w:right w:val="single" w:sz="4" w:space="0" w:color="000000"/>
            </w:tcBorders>
          </w:tcPr>
          <w:p w14:paraId="57565C99" w14:textId="77777777" w:rsidR="0078566A" w:rsidRPr="00E027EB" w:rsidRDefault="0078566A" w:rsidP="00FD34AE">
            <w:pPr>
              <w:rPr>
                <w:rFonts w:ascii="Calibri" w:eastAsia="Yu Mincho" w:hAnsi="Calibri" w:cs="Calibri"/>
              </w:rPr>
            </w:pPr>
            <w:r w:rsidRPr="00E027EB">
              <w:rPr>
                <w:rFonts w:ascii="Calibri" w:eastAsia="Yu Mincho" w:hAnsi="Calibri" w:cs="Calibri"/>
              </w:rPr>
              <w:t xml:space="preserve"> </w:t>
            </w:r>
          </w:p>
        </w:tc>
        <w:tc>
          <w:tcPr>
            <w:tcW w:w="2259" w:type="dxa"/>
            <w:tcBorders>
              <w:top w:val="single" w:sz="4" w:space="0" w:color="000000"/>
              <w:left w:val="single" w:sz="4" w:space="0" w:color="000000"/>
              <w:bottom w:val="single" w:sz="4" w:space="0" w:color="000000"/>
              <w:right w:val="single" w:sz="4" w:space="0" w:color="000000"/>
            </w:tcBorders>
          </w:tcPr>
          <w:p w14:paraId="272B4050" w14:textId="77777777" w:rsidR="0078566A" w:rsidRPr="00E027EB" w:rsidRDefault="0078566A" w:rsidP="00FD34AE">
            <w:pPr>
              <w:ind w:left="1"/>
              <w:rPr>
                <w:rFonts w:ascii="Calibri" w:eastAsia="Yu Mincho" w:hAnsi="Calibri" w:cs="Calibri"/>
              </w:rPr>
            </w:pPr>
            <w:r w:rsidRPr="00E027EB">
              <w:rPr>
                <w:rFonts w:ascii="Calibri" w:eastAsia="Yu Mincho" w:hAnsi="Calibri" w:cs="Calibri"/>
              </w:rPr>
              <w:t xml:space="preserve"> </w:t>
            </w:r>
          </w:p>
        </w:tc>
      </w:tr>
      <w:tr w:rsidR="0078566A" w:rsidRPr="00E027EB" w14:paraId="11DFE85D" w14:textId="77777777" w:rsidTr="00FD34AE">
        <w:trPr>
          <w:trHeight w:val="516"/>
        </w:trPr>
        <w:tc>
          <w:tcPr>
            <w:tcW w:w="2255" w:type="dxa"/>
            <w:tcBorders>
              <w:top w:val="single" w:sz="4" w:space="0" w:color="000000"/>
              <w:left w:val="single" w:sz="4" w:space="0" w:color="000000"/>
              <w:bottom w:val="single" w:sz="4" w:space="0" w:color="000000"/>
              <w:right w:val="single" w:sz="4" w:space="0" w:color="000000"/>
            </w:tcBorders>
            <w:shd w:val="clear" w:color="auto" w:fill="BFBFBF"/>
          </w:tcPr>
          <w:p w14:paraId="0C99CDDE" w14:textId="77777777" w:rsidR="0078566A" w:rsidRPr="00E027EB" w:rsidRDefault="0078566A" w:rsidP="00FD34AE">
            <w:pPr>
              <w:ind w:right="34"/>
              <w:rPr>
                <w:rFonts w:ascii="Calibri" w:eastAsia="Yu Mincho" w:hAnsi="Calibri" w:cs="Calibri"/>
              </w:rPr>
            </w:pPr>
            <w:r w:rsidRPr="00E027EB">
              <w:rPr>
                <w:rFonts w:ascii="Calibri" w:eastAsia="Yu Mincho" w:hAnsi="Calibri" w:cs="Calibri"/>
              </w:rPr>
              <w:t xml:space="preserve">Alvállalkozó adószáma </w:t>
            </w:r>
          </w:p>
        </w:tc>
        <w:tc>
          <w:tcPr>
            <w:tcW w:w="2258" w:type="dxa"/>
            <w:tcBorders>
              <w:top w:val="single" w:sz="4" w:space="0" w:color="000000"/>
              <w:left w:val="single" w:sz="4" w:space="0" w:color="000000"/>
              <w:bottom w:val="single" w:sz="4" w:space="0" w:color="000000"/>
              <w:right w:val="single" w:sz="4" w:space="0" w:color="000000"/>
            </w:tcBorders>
          </w:tcPr>
          <w:p w14:paraId="037B7F97" w14:textId="77777777" w:rsidR="0078566A" w:rsidRPr="00E027EB" w:rsidRDefault="0078566A" w:rsidP="00FD34AE">
            <w:pPr>
              <w:ind w:left="1"/>
              <w:rPr>
                <w:rFonts w:ascii="Calibri" w:eastAsia="Yu Mincho" w:hAnsi="Calibri" w:cs="Calibri"/>
              </w:rPr>
            </w:pPr>
            <w:r w:rsidRPr="00E027EB">
              <w:rPr>
                <w:rFonts w:ascii="Calibri" w:eastAsia="Yu Mincho" w:hAnsi="Calibri" w:cs="Calibri"/>
              </w:rPr>
              <w:t xml:space="preserve"> </w:t>
            </w:r>
          </w:p>
        </w:tc>
        <w:tc>
          <w:tcPr>
            <w:tcW w:w="2258" w:type="dxa"/>
            <w:tcBorders>
              <w:top w:val="single" w:sz="4" w:space="0" w:color="000000"/>
              <w:left w:val="single" w:sz="4" w:space="0" w:color="000000"/>
              <w:bottom w:val="single" w:sz="4" w:space="0" w:color="000000"/>
              <w:right w:val="single" w:sz="4" w:space="0" w:color="000000"/>
            </w:tcBorders>
          </w:tcPr>
          <w:p w14:paraId="33DA7157" w14:textId="77777777" w:rsidR="0078566A" w:rsidRPr="00E027EB" w:rsidRDefault="0078566A" w:rsidP="00FD34AE">
            <w:pPr>
              <w:rPr>
                <w:rFonts w:ascii="Calibri" w:eastAsia="Yu Mincho" w:hAnsi="Calibri" w:cs="Calibri"/>
              </w:rPr>
            </w:pPr>
            <w:r w:rsidRPr="00E027EB">
              <w:rPr>
                <w:rFonts w:ascii="Calibri" w:eastAsia="Yu Mincho" w:hAnsi="Calibri" w:cs="Calibri"/>
              </w:rPr>
              <w:t xml:space="preserve"> </w:t>
            </w:r>
          </w:p>
        </w:tc>
        <w:tc>
          <w:tcPr>
            <w:tcW w:w="2259" w:type="dxa"/>
            <w:tcBorders>
              <w:top w:val="single" w:sz="4" w:space="0" w:color="000000"/>
              <w:left w:val="single" w:sz="4" w:space="0" w:color="000000"/>
              <w:bottom w:val="single" w:sz="4" w:space="0" w:color="000000"/>
              <w:right w:val="single" w:sz="4" w:space="0" w:color="000000"/>
            </w:tcBorders>
          </w:tcPr>
          <w:p w14:paraId="5E3AD3E5" w14:textId="77777777" w:rsidR="0078566A" w:rsidRPr="00E027EB" w:rsidRDefault="0078566A" w:rsidP="00FD34AE">
            <w:pPr>
              <w:ind w:left="1"/>
              <w:rPr>
                <w:rFonts w:ascii="Calibri" w:eastAsia="Yu Mincho" w:hAnsi="Calibri" w:cs="Calibri"/>
              </w:rPr>
            </w:pPr>
            <w:r w:rsidRPr="00E027EB">
              <w:rPr>
                <w:rFonts w:ascii="Calibri" w:eastAsia="Yu Mincho" w:hAnsi="Calibri" w:cs="Calibri"/>
              </w:rPr>
              <w:t xml:space="preserve"> </w:t>
            </w:r>
          </w:p>
        </w:tc>
      </w:tr>
      <w:tr w:rsidR="0078566A" w:rsidRPr="00E027EB" w14:paraId="58492887" w14:textId="77777777" w:rsidTr="00FD34AE">
        <w:trPr>
          <w:trHeight w:val="516"/>
        </w:trPr>
        <w:tc>
          <w:tcPr>
            <w:tcW w:w="2255" w:type="dxa"/>
            <w:tcBorders>
              <w:top w:val="single" w:sz="4" w:space="0" w:color="000000"/>
              <w:left w:val="single" w:sz="4" w:space="0" w:color="000000"/>
              <w:bottom w:val="single" w:sz="4" w:space="0" w:color="000000"/>
              <w:right w:val="single" w:sz="4" w:space="0" w:color="000000"/>
            </w:tcBorders>
            <w:shd w:val="clear" w:color="auto" w:fill="BFBFBF"/>
          </w:tcPr>
          <w:p w14:paraId="55E1E80A" w14:textId="77777777" w:rsidR="0078566A" w:rsidRPr="00E027EB" w:rsidRDefault="0078566A" w:rsidP="00FD34AE">
            <w:pPr>
              <w:rPr>
                <w:rFonts w:ascii="Calibri" w:eastAsia="Yu Mincho" w:hAnsi="Calibri" w:cs="Calibri"/>
              </w:rPr>
            </w:pPr>
            <w:r w:rsidRPr="00E027EB">
              <w:rPr>
                <w:rFonts w:ascii="Calibri" w:eastAsia="Yu Mincho" w:hAnsi="Calibri" w:cs="Calibri"/>
              </w:rPr>
              <w:t xml:space="preserve">Alvállalkozó képviselőjének neve </w:t>
            </w:r>
          </w:p>
        </w:tc>
        <w:tc>
          <w:tcPr>
            <w:tcW w:w="2258" w:type="dxa"/>
            <w:tcBorders>
              <w:top w:val="single" w:sz="4" w:space="0" w:color="000000"/>
              <w:left w:val="single" w:sz="4" w:space="0" w:color="000000"/>
              <w:bottom w:val="single" w:sz="4" w:space="0" w:color="000000"/>
              <w:right w:val="single" w:sz="4" w:space="0" w:color="000000"/>
            </w:tcBorders>
          </w:tcPr>
          <w:p w14:paraId="568FA092" w14:textId="77777777" w:rsidR="0078566A" w:rsidRPr="00E027EB" w:rsidRDefault="0078566A" w:rsidP="00FD34AE">
            <w:pPr>
              <w:ind w:left="1"/>
              <w:rPr>
                <w:rFonts w:ascii="Calibri" w:eastAsia="Yu Mincho" w:hAnsi="Calibri" w:cs="Calibri"/>
              </w:rPr>
            </w:pPr>
            <w:r w:rsidRPr="00E027EB">
              <w:rPr>
                <w:rFonts w:ascii="Calibri" w:eastAsia="Yu Mincho" w:hAnsi="Calibri" w:cs="Calibri"/>
              </w:rPr>
              <w:t xml:space="preserve"> </w:t>
            </w:r>
          </w:p>
        </w:tc>
        <w:tc>
          <w:tcPr>
            <w:tcW w:w="2258" w:type="dxa"/>
            <w:tcBorders>
              <w:top w:val="single" w:sz="4" w:space="0" w:color="000000"/>
              <w:left w:val="single" w:sz="4" w:space="0" w:color="000000"/>
              <w:bottom w:val="single" w:sz="4" w:space="0" w:color="000000"/>
              <w:right w:val="single" w:sz="4" w:space="0" w:color="000000"/>
            </w:tcBorders>
          </w:tcPr>
          <w:p w14:paraId="5F0FF22E" w14:textId="77777777" w:rsidR="0078566A" w:rsidRPr="00E027EB" w:rsidRDefault="0078566A" w:rsidP="00FD34AE">
            <w:pPr>
              <w:rPr>
                <w:rFonts w:ascii="Calibri" w:eastAsia="Yu Mincho" w:hAnsi="Calibri" w:cs="Calibri"/>
              </w:rPr>
            </w:pPr>
            <w:r w:rsidRPr="00E027EB">
              <w:rPr>
                <w:rFonts w:ascii="Calibri" w:eastAsia="Yu Mincho" w:hAnsi="Calibri" w:cs="Calibri"/>
              </w:rPr>
              <w:t xml:space="preserve"> </w:t>
            </w:r>
          </w:p>
        </w:tc>
        <w:tc>
          <w:tcPr>
            <w:tcW w:w="2259" w:type="dxa"/>
            <w:tcBorders>
              <w:top w:val="single" w:sz="4" w:space="0" w:color="000000"/>
              <w:left w:val="single" w:sz="4" w:space="0" w:color="000000"/>
              <w:bottom w:val="single" w:sz="4" w:space="0" w:color="000000"/>
              <w:right w:val="single" w:sz="4" w:space="0" w:color="000000"/>
            </w:tcBorders>
          </w:tcPr>
          <w:p w14:paraId="01CAB332" w14:textId="77777777" w:rsidR="0078566A" w:rsidRPr="00E027EB" w:rsidRDefault="0078566A" w:rsidP="00FD34AE">
            <w:pPr>
              <w:ind w:left="1"/>
              <w:rPr>
                <w:rFonts w:ascii="Calibri" w:eastAsia="Yu Mincho" w:hAnsi="Calibri" w:cs="Calibri"/>
              </w:rPr>
            </w:pPr>
            <w:r w:rsidRPr="00E027EB">
              <w:rPr>
                <w:rFonts w:ascii="Calibri" w:eastAsia="Yu Mincho" w:hAnsi="Calibri" w:cs="Calibri"/>
              </w:rPr>
              <w:t xml:space="preserve"> </w:t>
            </w:r>
          </w:p>
        </w:tc>
      </w:tr>
      <w:tr w:rsidR="0078566A" w:rsidRPr="00E027EB" w14:paraId="28D7D233" w14:textId="77777777" w:rsidTr="00FD34AE">
        <w:trPr>
          <w:trHeight w:val="516"/>
        </w:trPr>
        <w:tc>
          <w:tcPr>
            <w:tcW w:w="2255" w:type="dxa"/>
            <w:tcBorders>
              <w:top w:val="single" w:sz="4" w:space="0" w:color="000000"/>
              <w:left w:val="single" w:sz="4" w:space="0" w:color="000000"/>
              <w:bottom w:val="single" w:sz="4" w:space="0" w:color="000000"/>
              <w:right w:val="single" w:sz="4" w:space="0" w:color="000000"/>
            </w:tcBorders>
            <w:shd w:val="clear" w:color="auto" w:fill="BFBFBF"/>
          </w:tcPr>
          <w:p w14:paraId="09A4B910" w14:textId="77777777" w:rsidR="0078566A" w:rsidRPr="00E027EB" w:rsidRDefault="0078566A" w:rsidP="00FD34AE">
            <w:pPr>
              <w:rPr>
                <w:rFonts w:ascii="Calibri" w:eastAsia="Yu Mincho" w:hAnsi="Calibri" w:cs="Calibri"/>
              </w:rPr>
            </w:pPr>
            <w:r w:rsidRPr="00E027EB">
              <w:rPr>
                <w:rFonts w:ascii="Calibri" w:eastAsia="Yu Mincho" w:hAnsi="Calibri" w:cs="Calibri"/>
              </w:rPr>
              <w:t xml:space="preserve">Alvállalkozó elérhetősége </w:t>
            </w:r>
          </w:p>
        </w:tc>
        <w:tc>
          <w:tcPr>
            <w:tcW w:w="2258" w:type="dxa"/>
            <w:tcBorders>
              <w:top w:val="single" w:sz="4" w:space="0" w:color="000000"/>
              <w:left w:val="single" w:sz="4" w:space="0" w:color="000000"/>
              <w:bottom w:val="single" w:sz="4" w:space="0" w:color="000000"/>
              <w:right w:val="single" w:sz="4" w:space="0" w:color="000000"/>
            </w:tcBorders>
          </w:tcPr>
          <w:p w14:paraId="0F5C4227" w14:textId="77777777" w:rsidR="0078566A" w:rsidRPr="00E027EB" w:rsidRDefault="0078566A" w:rsidP="00FD34AE">
            <w:pPr>
              <w:ind w:left="1"/>
              <w:rPr>
                <w:rFonts w:ascii="Calibri" w:eastAsia="Yu Mincho" w:hAnsi="Calibri" w:cs="Calibri"/>
              </w:rPr>
            </w:pPr>
            <w:r w:rsidRPr="00E027EB">
              <w:rPr>
                <w:rFonts w:ascii="Calibri" w:eastAsia="Yu Mincho" w:hAnsi="Calibri" w:cs="Calibri"/>
              </w:rPr>
              <w:t xml:space="preserve"> </w:t>
            </w:r>
          </w:p>
        </w:tc>
        <w:tc>
          <w:tcPr>
            <w:tcW w:w="2258" w:type="dxa"/>
            <w:tcBorders>
              <w:top w:val="single" w:sz="4" w:space="0" w:color="000000"/>
              <w:left w:val="single" w:sz="4" w:space="0" w:color="000000"/>
              <w:bottom w:val="single" w:sz="4" w:space="0" w:color="000000"/>
              <w:right w:val="single" w:sz="4" w:space="0" w:color="000000"/>
            </w:tcBorders>
          </w:tcPr>
          <w:p w14:paraId="61629381" w14:textId="77777777" w:rsidR="0078566A" w:rsidRPr="00E027EB" w:rsidRDefault="0078566A" w:rsidP="00FD34AE">
            <w:pPr>
              <w:rPr>
                <w:rFonts w:ascii="Calibri" w:eastAsia="Yu Mincho" w:hAnsi="Calibri" w:cs="Calibri"/>
              </w:rPr>
            </w:pPr>
            <w:r w:rsidRPr="00E027EB">
              <w:rPr>
                <w:rFonts w:ascii="Calibri" w:eastAsia="Yu Mincho" w:hAnsi="Calibri" w:cs="Calibri"/>
              </w:rPr>
              <w:t xml:space="preserve"> </w:t>
            </w:r>
          </w:p>
        </w:tc>
        <w:tc>
          <w:tcPr>
            <w:tcW w:w="2259" w:type="dxa"/>
            <w:tcBorders>
              <w:top w:val="single" w:sz="4" w:space="0" w:color="000000"/>
              <w:left w:val="single" w:sz="4" w:space="0" w:color="000000"/>
              <w:bottom w:val="single" w:sz="4" w:space="0" w:color="000000"/>
              <w:right w:val="single" w:sz="4" w:space="0" w:color="000000"/>
            </w:tcBorders>
          </w:tcPr>
          <w:p w14:paraId="1DC1A4B1" w14:textId="77777777" w:rsidR="0078566A" w:rsidRPr="00E027EB" w:rsidRDefault="0078566A" w:rsidP="00FD34AE">
            <w:pPr>
              <w:ind w:left="1"/>
              <w:rPr>
                <w:rFonts w:ascii="Calibri" w:eastAsia="Yu Mincho" w:hAnsi="Calibri" w:cs="Calibri"/>
              </w:rPr>
            </w:pPr>
            <w:r w:rsidRPr="00E027EB">
              <w:rPr>
                <w:rFonts w:ascii="Calibri" w:eastAsia="Yu Mincho" w:hAnsi="Calibri" w:cs="Calibri"/>
              </w:rPr>
              <w:t xml:space="preserve"> </w:t>
            </w:r>
          </w:p>
        </w:tc>
      </w:tr>
      <w:tr w:rsidR="0078566A" w:rsidRPr="00E027EB" w14:paraId="5A48D988" w14:textId="77777777" w:rsidTr="00FD34AE">
        <w:trPr>
          <w:trHeight w:val="1268"/>
        </w:trPr>
        <w:tc>
          <w:tcPr>
            <w:tcW w:w="2255" w:type="dxa"/>
            <w:tcBorders>
              <w:top w:val="single" w:sz="4" w:space="0" w:color="000000"/>
              <w:left w:val="single" w:sz="4" w:space="0" w:color="000000"/>
              <w:bottom w:val="single" w:sz="4" w:space="0" w:color="000000"/>
              <w:right w:val="single" w:sz="4" w:space="0" w:color="000000"/>
            </w:tcBorders>
            <w:shd w:val="clear" w:color="auto" w:fill="BFBFBF"/>
          </w:tcPr>
          <w:p w14:paraId="7AA7B555" w14:textId="77777777" w:rsidR="0078566A" w:rsidRPr="00E027EB" w:rsidRDefault="0078566A" w:rsidP="00FD34AE">
            <w:pPr>
              <w:spacing w:after="41"/>
              <w:ind w:right="53"/>
              <w:rPr>
                <w:rFonts w:ascii="Calibri" w:eastAsia="Yu Mincho" w:hAnsi="Calibri" w:cs="Calibri"/>
              </w:rPr>
            </w:pPr>
            <w:r w:rsidRPr="00E027EB">
              <w:rPr>
                <w:rFonts w:ascii="Calibri" w:eastAsia="Yu Mincho" w:hAnsi="Calibri" w:cs="Calibri"/>
              </w:rPr>
              <w:t xml:space="preserve">Tevékenység, melynek teljesítéséhez az alvállalkozó </w:t>
            </w:r>
          </w:p>
          <w:p w14:paraId="0EE470AC" w14:textId="77777777" w:rsidR="0078566A" w:rsidRPr="00E027EB" w:rsidRDefault="0078566A" w:rsidP="00FD34AE">
            <w:pPr>
              <w:rPr>
                <w:rFonts w:ascii="Calibri" w:eastAsia="Yu Mincho" w:hAnsi="Calibri" w:cs="Calibri"/>
              </w:rPr>
            </w:pPr>
            <w:r w:rsidRPr="00E027EB">
              <w:rPr>
                <w:rFonts w:ascii="Calibri" w:eastAsia="Yu Mincho" w:hAnsi="Calibri" w:cs="Calibri"/>
              </w:rPr>
              <w:t xml:space="preserve">igénybevételre kerül </w:t>
            </w:r>
          </w:p>
        </w:tc>
        <w:tc>
          <w:tcPr>
            <w:tcW w:w="2258" w:type="dxa"/>
            <w:tcBorders>
              <w:top w:val="single" w:sz="4" w:space="0" w:color="000000"/>
              <w:left w:val="single" w:sz="4" w:space="0" w:color="000000"/>
              <w:bottom w:val="single" w:sz="4" w:space="0" w:color="000000"/>
              <w:right w:val="single" w:sz="4" w:space="0" w:color="000000"/>
            </w:tcBorders>
          </w:tcPr>
          <w:p w14:paraId="6CC33473" w14:textId="77777777" w:rsidR="0078566A" w:rsidRPr="00E027EB" w:rsidRDefault="0078566A" w:rsidP="00FD34AE">
            <w:pPr>
              <w:ind w:left="1"/>
              <w:rPr>
                <w:rFonts w:ascii="Calibri" w:eastAsia="Yu Mincho" w:hAnsi="Calibri" w:cs="Calibri"/>
              </w:rPr>
            </w:pPr>
            <w:r w:rsidRPr="00E027EB">
              <w:rPr>
                <w:rFonts w:ascii="Calibri" w:eastAsia="Yu Mincho" w:hAnsi="Calibri" w:cs="Calibri"/>
              </w:rPr>
              <w:t xml:space="preserve"> </w:t>
            </w:r>
          </w:p>
        </w:tc>
        <w:tc>
          <w:tcPr>
            <w:tcW w:w="2258" w:type="dxa"/>
            <w:tcBorders>
              <w:top w:val="single" w:sz="4" w:space="0" w:color="000000"/>
              <w:left w:val="single" w:sz="4" w:space="0" w:color="000000"/>
              <w:bottom w:val="single" w:sz="4" w:space="0" w:color="000000"/>
              <w:right w:val="single" w:sz="4" w:space="0" w:color="000000"/>
            </w:tcBorders>
          </w:tcPr>
          <w:p w14:paraId="17C001F0" w14:textId="77777777" w:rsidR="0078566A" w:rsidRPr="00E027EB" w:rsidRDefault="0078566A" w:rsidP="00FD34AE">
            <w:pPr>
              <w:rPr>
                <w:rFonts w:ascii="Calibri" w:eastAsia="Yu Mincho" w:hAnsi="Calibri" w:cs="Calibri"/>
              </w:rPr>
            </w:pPr>
            <w:r w:rsidRPr="00E027EB">
              <w:rPr>
                <w:rFonts w:ascii="Calibri" w:eastAsia="Yu Mincho" w:hAnsi="Calibri" w:cs="Calibri"/>
              </w:rPr>
              <w:t xml:space="preserve"> </w:t>
            </w:r>
          </w:p>
        </w:tc>
        <w:tc>
          <w:tcPr>
            <w:tcW w:w="2259" w:type="dxa"/>
            <w:tcBorders>
              <w:top w:val="single" w:sz="4" w:space="0" w:color="000000"/>
              <w:left w:val="single" w:sz="4" w:space="0" w:color="000000"/>
              <w:bottom w:val="single" w:sz="4" w:space="0" w:color="000000"/>
              <w:right w:val="single" w:sz="4" w:space="0" w:color="000000"/>
            </w:tcBorders>
          </w:tcPr>
          <w:p w14:paraId="3C1705DE" w14:textId="77777777" w:rsidR="0078566A" w:rsidRPr="00E027EB" w:rsidRDefault="0078566A" w:rsidP="00FD34AE">
            <w:pPr>
              <w:ind w:left="1"/>
              <w:rPr>
                <w:rFonts w:ascii="Calibri" w:eastAsia="Yu Mincho" w:hAnsi="Calibri" w:cs="Calibri"/>
              </w:rPr>
            </w:pPr>
            <w:r w:rsidRPr="00E027EB">
              <w:rPr>
                <w:rFonts w:ascii="Calibri" w:eastAsia="Yu Mincho" w:hAnsi="Calibri" w:cs="Calibri"/>
              </w:rPr>
              <w:t xml:space="preserve"> </w:t>
            </w:r>
          </w:p>
        </w:tc>
      </w:tr>
      <w:tr w:rsidR="0078566A" w:rsidRPr="00E027EB" w14:paraId="29AFC403" w14:textId="77777777" w:rsidTr="00FD34AE">
        <w:trPr>
          <w:trHeight w:val="1022"/>
        </w:trPr>
        <w:tc>
          <w:tcPr>
            <w:tcW w:w="2255" w:type="dxa"/>
            <w:tcBorders>
              <w:top w:val="single" w:sz="4" w:space="0" w:color="000000"/>
              <w:left w:val="single" w:sz="4" w:space="0" w:color="000000"/>
              <w:bottom w:val="single" w:sz="4" w:space="0" w:color="000000"/>
              <w:right w:val="single" w:sz="4" w:space="0" w:color="000000"/>
            </w:tcBorders>
            <w:shd w:val="clear" w:color="auto" w:fill="BFBFBF"/>
          </w:tcPr>
          <w:p w14:paraId="37CE25FA" w14:textId="77777777" w:rsidR="0078566A" w:rsidRPr="00E027EB" w:rsidRDefault="0078566A" w:rsidP="00FD34AE">
            <w:pPr>
              <w:ind w:right="53"/>
              <w:rPr>
                <w:rFonts w:ascii="Calibri" w:eastAsia="Yu Mincho" w:hAnsi="Calibri" w:cs="Calibri"/>
              </w:rPr>
            </w:pPr>
            <w:r w:rsidRPr="00E027EB">
              <w:rPr>
                <w:rFonts w:ascii="Calibri" w:eastAsia="Yu Mincho" w:hAnsi="Calibri" w:cs="Calibri"/>
              </w:rPr>
              <w:t>A teljesítésen belül az alvállalkozói teljesítés várható százalékos aránya: [</w:t>
            </w:r>
            <w:proofErr w:type="gramStart"/>
            <w:r w:rsidRPr="00E027EB">
              <w:rPr>
                <w:rFonts w:ascii="Calibri" w:eastAsia="Yu Mincho" w:hAnsi="Calibri" w:cs="Calibri"/>
              </w:rPr>
              <w:t>…]%</w:t>
            </w:r>
            <w:proofErr w:type="gramEnd"/>
            <w:r w:rsidRPr="00E027EB">
              <w:rPr>
                <w:rFonts w:ascii="Calibri" w:eastAsia="Yu Mincho" w:hAnsi="Calibri" w:cs="Calibri"/>
              </w:rPr>
              <w:t xml:space="preserve"> </w:t>
            </w:r>
          </w:p>
        </w:tc>
        <w:tc>
          <w:tcPr>
            <w:tcW w:w="2258" w:type="dxa"/>
            <w:tcBorders>
              <w:top w:val="single" w:sz="4" w:space="0" w:color="000000"/>
              <w:left w:val="single" w:sz="4" w:space="0" w:color="000000"/>
              <w:bottom w:val="single" w:sz="4" w:space="0" w:color="000000"/>
              <w:right w:val="single" w:sz="4" w:space="0" w:color="000000"/>
            </w:tcBorders>
          </w:tcPr>
          <w:p w14:paraId="7A93AD0D" w14:textId="77777777" w:rsidR="0078566A" w:rsidRPr="00E027EB" w:rsidRDefault="0078566A" w:rsidP="00FD34AE">
            <w:pPr>
              <w:ind w:left="1"/>
              <w:rPr>
                <w:rFonts w:ascii="Calibri" w:eastAsia="Yu Mincho" w:hAnsi="Calibri" w:cs="Calibri"/>
              </w:rPr>
            </w:pPr>
            <w:r w:rsidRPr="00E027EB">
              <w:rPr>
                <w:rFonts w:ascii="Calibri" w:eastAsia="Yu Mincho" w:hAnsi="Calibri" w:cs="Calibri"/>
              </w:rPr>
              <w:t xml:space="preserve"> </w:t>
            </w:r>
          </w:p>
        </w:tc>
        <w:tc>
          <w:tcPr>
            <w:tcW w:w="2258" w:type="dxa"/>
            <w:tcBorders>
              <w:top w:val="single" w:sz="4" w:space="0" w:color="000000"/>
              <w:left w:val="single" w:sz="4" w:space="0" w:color="000000"/>
              <w:bottom w:val="single" w:sz="4" w:space="0" w:color="000000"/>
              <w:right w:val="single" w:sz="4" w:space="0" w:color="000000"/>
            </w:tcBorders>
          </w:tcPr>
          <w:p w14:paraId="0E62C5A2" w14:textId="77777777" w:rsidR="0078566A" w:rsidRPr="00E027EB" w:rsidRDefault="0078566A" w:rsidP="00FD34AE">
            <w:pPr>
              <w:rPr>
                <w:rFonts w:ascii="Calibri" w:eastAsia="Yu Mincho" w:hAnsi="Calibri" w:cs="Calibri"/>
              </w:rPr>
            </w:pPr>
            <w:r w:rsidRPr="00E027EB">
              <w:rPr>
                <w:rFonts w:ascii="Calibri" w:eastAsia="Yu Mincho" w:hAnsi="Calibri" w:cs="Calibri"/>
              </w:rPr>
              <w:t xml:space="preserve"> </w:t>
            </w:r>
          </w:p>
        </w:tc>
        <w:tc>
          <w:tcPr>
            <w:tcW w:w="2259" w:type="dxa"/>
            <w:tcBorders>
              <w:top w:val="single" w:sz="4" w:space="0" w:color="000000"/>
              <w:left w:val="single" w:sz="4" w:space="0" w:color="000000"/>
              <w:bottom w:val="single" w:sz="4" w:space="0" w:color="000000"/>
              <w:right w:val="single" w:sz="4" w:space="0" w:color="000000"/>
            </w:tcBorders>
          </w:tcPr>
          <w:p w14:paraId="7E449FB4" w14:textId="77777777" w:rsidR="0078566A" w:rsidRPr="00E027EB" w:rsidRDefault="0078566A" w:rsidP="00FD34AE">
            <w:pPr>
              <w:ind w:left="1"/>
              <w:rPr>
                <w:rFonts w:ascii="Calibri" w:eastAsia="Yu Mincho" w:hAnsi="Calibri" w:cs="Calibri"/>
              </w:rPr>
            </w:pPr>
            <w:r w:rsidRPr="00E027EB">
              <w:rPr>
                <w:rFonts w:ascii="Calibri" w:eastAsia="Yu Mincho" w:hAnsi="Calibri" w:cs="Calibri"/>
              </w:rPr>
              <w:t xml:space="preserve"> </w:t>
            </w:r>
          </w:p>
        </w:tc>
      </w:tr>
      <w:tr w:rsidR="0078566A" w:rsidRPr="00E027EB" w14:paraId="4C02C831" w14:textId="77777777" w:rsidTr="00FD34AE">
        <w:trPr>
          <w:trHeight w:val="1021"/>
        </w:trPr>
        <w:tc>
          <w:tcPr>
            <w:tcW w:w="2255" w:type="dxa"/>
            <w:tcBorders>
              <w:top w:val="single" w:sz="4" w:space="0" w:color="000000"/>
              <w:left w:val="single" w:sz="4" w:space="0" w:color="000000"/>
              <w:bottom w:val="single" w:sz="4" w:space="0" w:color="000000"/>
              <w:right w:val="single" w:sz="4" w:space="0" w:color="000000"/>
            </w:tcBorders>
            <w:shd w:val="clear" w:color="auto" w:fill="BFBFBF"/>
          </w:tcPr>
          <w:p w14:paraId="56FF783C" w14:textId="77777777" w:rsidR="0078566A" w:rsidRPr="00E027EB" w:rsidRDefault="0078566A" w:rsidP="00FD34AE">
            <w:pPr>
              <w:spacing w:after="21"/>
              <w:rPr>
                <w:rFonts w:ascii="Calibri" w:eastAsia="Yu Mincho" w:hAnsi="Calibri" w:cs="Calibri"/>
              </w:rPr>
            </w:pPr>
            <w:r w:rsidRPr="00E027EB">
              <w:rPr>
                <w:rFonts w:ascii="Calibri" w:eastAsia="Yu Mincho" w:hAnsi="Calibri" w:cs="Calibri"/>
              </w:rPr>
              <w:t xml:space="preserve">Alvállalkozói szerződés </w:t>
            </w:r>
            <w:r w:rsidRPr="00E027EB">
              <w:rPr>
                <w:rFonts w:ascii="Calibri" w:eastAsia="Yu Mincho" w:hAnsi="Calibri" w:cs="Calibri"/>
              </w:rPr>
              <w:tab/>
              <w:t xml:space="preserve">szerinti </w:t>
            </w:r>
          </w:p>
          <w:p w14:paraId="21B48B23" w14:textId="77777777" w:rsidR="0078566A" w:rsidRPr="00E027EB" w:rsidRDefault="0078566A" w:rsidP="00FD34AE">
            <w:pPr>
              <w:rPr>
                <w:rFonts w:ascii="Calibri" w:eastAsia="Yu Mincho" w:hAnsi="Calibri" w:cs="Calibri"/>
              </w:rPr>
            </w:pPr>
            <w:r w:rsidRPr="00E027EB">
              <w:rPr>
                <w:rFonts w:ascii="Calibri" w:eastAsia="Yu Mincho" w:hAnsi="Calibri" w:cs="Calibri"/>
              </w:rPr>
              <w:t xml:space="preserve">ellenszolgáltatás értéke: </w:t>
            </w:r>
            <w:proofErr w:type="gramStart"/>
            <w:r w:rsidRPr="00E027EB">
              <w:rPr>
                <w:rFonts w:ascii="Calibri" w:eastAsia="Yu Mincho" w:hAnsi="Calibri" w:cs="Calibri"/>
              </w:rPr>
              <w:t>[...],-</w:t>
            </w:r>
            <w:proofErr w:type="gramEnd"/>
            <w:r w:rsidRPr="00E027EB">
              <w:rPr>
                <w:rFonts w:ascii="Calibri" w:eastAsia="Yu Mincho" w:hAnsi="Calibri" w:cs="Calibri"/>
              </w:rPr>
              <w:t xml:space="preserve"> Ft </w:t>
            </w:r>
          </w:p>
        </w:tc>
        <w:tc>
          <w:tcPr>
            <w:tcW w:w="2258" w:type="dxa"/>
            <w:tcBorders>
              <w:top w:val="single" w:sz="4" w:space="0" w:color="000000"/>
              <w:left w:val="single" w:sz="4" w:space="0" w:color="000000"/>
              <w:bottom w:val="single" w:sz="4" w:space="0" w:color="000000"/>
              <w:right w:val="single" w:sz="4" w:space="0" w:color="000000"/>
            </w:tcBorders>
          </w:tcPr>
          <w:p w14:paraId="264A826D" w14:textId="77777777" w:rsidR="0078566A" w:rsidRPr="00E027EB" w:rsidRDefault="0078566A" w:rsidP="00FD34AE">
            <w:pPr>
              <w:ind w:left="1"/>
              <w:rPr>
                <w:rFonts w:ascii="Calibri" w:eastAsia="Yu Mincho" w:hAnsi="Calibri" w:cs="Calibri"/>
              </w:rPr>
            </w:pPr>
            <w:r w:rsidRPr="00E027EB">
              <w:rPr>
                <w:rFonts w:ascii="Calibri" w:eastAsia="Yu Mincho" w:hAnsi="Calibri" w:cs="Calibri"/>
              </w:rPr>
              <w:t xml:space="preserve"> </w:t>
            </w:r>
          </w:p>
        </w:tc>
        <w:tc>
          <w:tcPr>
            <w:tcW w:w="2258" w:type="dxa"/>
            <w:tcBorders>
              <w:top w:val="single" w:sz="4" w:space="0" w:color="000000"/>
              <w:left w:val="single" w:sz="4" w:space="0" w:color="000000"/>
              <w:bottom w:val="single" w:sz="4" w:space="0" w:color="000000"/>
              <w:right w:val="single" w:sz="4" w:space="0" w:color="000000"/>
            </w:tcBorders>
          </w:tcPr>
          <w:p w14:paraId="137A58BB" w14:textId="77777777" w:rsidR="0078566A" w:rsidRPr="00E027EB" w:rsidRDefault="0078566A" w:rsidP="00FD34AE">
            <w:pPr>
              <w:rPr>
                <w:rFonts w:ascii="Calibri" w:eastAsia="Yu Mincho" w:hAnsi="Calibri" w:cs="Calibri"/>
              </w:rPr>
            </w:pPr>
            <w:r w:rsidRPr="00E027EB">
              <w:rPr>
                <w:rFonts w:ascii="Calibri" w:eastAsia="Yu Mincho" w:hAnsi="Calibri" w:cs="Calibri"/>
              </w:rPr>
              <w:t xml:space="preserve"> </w:t>
            </w:r>
          </w:p>
        </w:tc>
        <w:tc>
          <w:tcPr>
            <w:tcW w:w="2259" w:type="dxa"/>
            <w:tcBorders>
              <w:top w:val="single" w:sz="4" w:space="0" w:color="000000"/>
              <w:left w:val="single" w:sz="4" w:space="0" w:color="000000"/>
              <w:bottom w:val="single" w:sz="4" w:space="0" w:color="000000"/>
              <w:right w:val="single" w:sz="4" w:space="0" w:color="000000"/>
            </w:tcBorders>
          </w:tcPr>
          <w:p w14:paraId="57AABC33" w14:textId="77777777" w:rsidR="0078566A" w:rsidRPr="00E027EB" w:rsidRDefault="0078566A" w:rsidP="00FD34AE">
            <w:pPr>
              <w:ind w:left="1"/>
              <w:rPr>
                <w:rFonts w:ascii="Calibri" w:eastAsia="Yu Mincho" w:hAnsi="Calibri" w:cs="Calibri"/>
              </w:rPr>
            </w:pPr>
            <w:r w:rsidRPr="00E027EB">
              <w:rPr>
                <w:rFonts w:ascii="Calibri" w:eastAsia="Yu Mincho" w:hAnsi="Calibri" w:cs="Calibri"/>
              </w:rPr>
              <w:t xml:space="preserve"> </w:t>
            </w:r>
          </w:p>
        </w:tc>
      </w:tr>
    </w:tbl>
    <w:p w14:paraId="21C6ED93" w14:textId="77777777" w:rsidR="0078566A" w:rsidRPr="00E027EB" w:rsidRDefault="0078566A" w:rsidP="0078566A">
      <w:pPr>
        <w:spacing w:after="36" w:line="240" w:lineRule="auto"/>
        <w:rPr>
          <w:rFonts w:ascii="Calibri" w:eastAsia="Calibri" w:hAnsi="Calibri" w:cs="Calibri"/>
        </w:rPr>
      </w:pPr>
      <w:r w:rsidRPr="00E027EB">
        <w:rPr>
          <w:rFonts w:ascii="Calibri" w:eastAsia="Calibri" w:hAnsi="Calibri" w:cs="Calibri"/>
        </w:rPr>
        <w:t xml:space="preserve"> </w:t>
      </w:r>
    </w:p>
    <w:p w14:paraId="6794D7D9" w14:textId="77777777" w:rsidR="0078566A" w:rsidRPr="00E027EB" w:rsidRDefault="0078566A" w:rsidP="0078566A">
      <w:pPr>
        <w:spacing w:after="30" w:line="240" w:lineRule="auto"/>
        <w:ind w:left="-5"/>
        <w:jc w:val="both"/>
        <w:rPr>
          <w:rFonts w:ascii="Calibri" w:eastAsia="Calibri" w:hAnsi="Calibri" w:cs="Calibri"/>
        </w:rPr>
      </w:pPr>
      <w:r w:rsidRPr="00E027EB">
        <w:rPr>
          <w:rFonts w:ascii="Calibri" w:eastAsia="Calibri" w:hAnsi="Calibri" w:cs="Calibri"/>
        </w:rPr>
        <w:t xml:space="preserve">Kijelentem, hogy a fenti alvállalkozók egyike sem áll a Kbt. 62. § (1)-(2) bekezdéseiben, továbbá a Kbt. 63. § (1) bekezdés c) pontjában meghatározott kizáró ok hatálya alatt.  </w:t>
      </w:r>
    </w:p>
    <w:p w14:paraId="5429898E" w14:textId="77777777" w:rsidR="0078566A" w:rsidRPr="00E027EB" w:rsidRDefault="0078566A" w:rsidP="0078566A">
      <w:pPr>
        <w:spacing w:after="32" w:line="240" w:lineRule="auto"/>
        <w:ind w:left="-5"/>
        <w:jc w:val="both"/>
        <w:rPr>
          <w:rFonts w:ascii="Calibri" w:eastAsia="Calibri" w:hAnsi="Calibri" w:cs="Calibri"/>
        </w:rPr>
      </w:pPr>
      <w:r w:rsidRPr="00E027EB">
        <w:rPr>
          <w:rFonts w:ascii="Calibri" w:eastAsia="Calibri" w:hAnsi="Calibri" w:cs="Calibri"/>
        </w:rPr>
        <w:t xml:space="preserve">Vállalom, hogy minden jövőbeni alvállalkozót a Keretszerződésben foglaltak szerint írásban előzetesen bejelentek Megrendelő részére. </w:t>
      </w:r>
    </w:p>
    <w:p w14:paraId="588EF1BD" w14:textId="77777777" w:rsidR="0078566A" w:rsidRPr="00E027EB" w:rsidRDefault="0078566A" w:rsidP="0078566A">
      <w:pPr>
        <w:spacing w:after="0" w:line="240" w:lineRule="auto"/>
        <w:jc w:val="both"/>
        <w:rPr>
          <w:rFonts w:ascii="Calibri" w:eastAsia="Calibri" w:hAnsi="Calibri" w:cs="Calibri"/>
        </w:rPr>
      </w:pPr>
      <w:r w:rsidRPr="00E027EB">
        <w:rPr>
          <w:rFonts w:ascii="Calibri" w:eastAsia="Calibri" w:hAnsi="Calibri" w:cs="Calibri"/>
        </w:rPr>
        <w:t xml:space="preserve">Tudomásul veszem, hogy amennyiben a szerződés teljesítésébe alvállalkozó kerül bevonásra, az alvállalkozói teljesítést követően a szerződés teljesítésén belül az alvállalkozói teljesítés tényleges százalékos arányát, valamint az ellenszolgáltatás teljesítésének időpontját és a kifizetett ellenszolgáltatás értékét köteles vagyok bejelenteni Megrendelő részére. </w:t>
      </w:r>
    </w:p>
    <w:p w14:paraId="7EDCC1BD" w14:textId="77777777" w:rsidR="0078566A" w:rsidRPr="00E027EB" w:rsidRDefault="0078566A" w:rsidP="0078566A">
      <w:pPr>
        <w:spacing w:after="158" w:line="240" w:lineRule="auto"/>
        <w:rPr>
          <w:rFonts w:ascii="Calibri" w:eastAsia="Calibri" w:hAnsi="Calibri" w:cs="Calibri"/>
        </w:rPr>
      </w:pPr>
    </w:p>
    <w:p w14:paraId="760166F1" w14:textId="77777777" w:rsidR="0078566A" w:rsidRPr="00E027EB" w:rsidRDefault="0078566A" w:rsidP="0078566A">
      <w:pPr>
        <w:spacing w:after="158" w:line="240" w:lineRule="auto"/>
        <w:rPr>
          <w:rFonts w:ascii="Calibri" w:eastAsia="Calibri" w:hAnsi="Calibri" w:cs="Calibri"/>
        </w:rPr>
      </w:pPr>
      <w:r w:rsidRPr="00E027EB">
        <w:rPr>
          <w:rFonts w:ascii="Calibri" w:eastAsia="Calibri" w:hAnsi="Calibri" w:cs="Calibri"/>
        </w:rPr>
        <w:t xml:space="preserve">Kelt: ________________ </w:t>
      </w:r>
    </w:p>
    <w:p w14:paraId="2ED73259" w14:textId="77777777" w:rsidR="0078566A" w:rsidRPr="00E027EB" w:rsidRDefault="0078566A" w:rsidP="0078566A">
      <w:pPr>
        <w:spacing w:after="204" w:line="240" w:lineRule="auto"/>
        <w:ind w:right="4"/>
        <w:jc w:val="center"/>
        <w:rPr>
          <w:rFonts w:ascii="Calibri" w:eastAsia="Calibri" w:hAnsi="Calibri" w:cs="Calibri"/>
        </w:rPr>
      </w:pPr>
      <w:r w:rsidRPr="00E027EB">
        <w:rPr>
          <w:rFonts w:ascii="Calibri" w:eastAsia="Calibri" w:hAnsi="Calibri" w:cs="Calibri"/>
        </w:rPr>
        <w:t xml:space="preserve">______________________ </w:t>
      </w:r>
    </w:p>
    <w:p w14:paraId="10B3517C" w14:textId="77777777" w:rsidR="0078566A" w:rsidRDefault="0078566A" w:rsidP="0078566A">
      <w:pPr>
        <w:spacing w:after="157" w:line="240" w:lineRule="auto"/>
        <w:ind w:right="7"/>
        <w:jc w:val="center"/>
        <w:rPr>
          <w:rFonts w:ascii="Calibri" w:eastAsia="Calibri" w:hAnsi="Calibri" w:cs="Calibri"/>
        </w:rPr>
      </w:pPr>
      <w:r w:rsidRPr="00E027EB">
        <w:rPr>
          <w:rFonts w:ascii="Calibri" w:eastAsia="Calibri" w:hAnsi="Calibri" w:cs="Calibri"/>
        </w:rPr>
        <w:t xml:space="preserve">cégszerű aláírás </w:t>
      </w:r>
    </w:p>
    <w:p w14:paraId="155021B5" w14:textId="346F4F94" w:rsidR="0078566A" w:rsidRDefault="0078566A">
      <w:pPr>
        <w:rPr>
          <w:rFonts w:ascii="Calibri" w:eastAsia="Calibri" w:hAnsi="Calibri" w:cs="Calibri"/>
        </w:rPr>
      </w:pPr>
      <w:r>
        <w:rPr>
          <w:rFonts w:ascii="Calibri" w:eastAsia="Calibri" w:hAnsi="Calibri" w:cs="Calibri"/>
        </w:rPr>
        <w:br w:type="page"/>
      </w:r>
    </w:p>
    <w:p w14:paraId="00D9550F" w14:textId="77777777" w:rsidR="0078566A" w:rsidRPr="0078566A" w:rsidRDefault="0078566A" w:rsidP="0078566A">
      <w:pPr>
        <w:pStyle w:val="Default"/>
        <w:jc w:val="right"/>
        <w:rPr>
          <w:rFonts w:asciiTheme="minorHAnsi" w:hAnsiTheme="minorHAnsi" w:cstheme="minorHAnsi"/>
          <w:sz w:val="22"/>
          <w:szCs w:val="22"/>
        </w:rPr>
      </w:pPr>
      <w:r w:rsidRPr="0078566A">
        <w:rPr>
          <w:rFonts w:asciiTheme="minorHAnsi" w:hAnsiTheme="minorHAnsi" w:cstheme="minorHAnsi"/>
          <w:i/>
          <w:iCs/>
          <w:sz w:val="22"/>
          <w:szCs w:val="22"/>
        </w:rPr>
        <w:lastRenderedPageBreak/>
        <w:t xml:space="preserve">7. számú melléklet </w:t>
      </w:r>
    </w:p>
    <w:p w14:paraId="2CA0BF79" w14:textId="77777777" w:rsidR="0078566A" w:rsidRPr="0078566A" w:rsidRDefault="0078566A" w:rsidP="0078566A">
      <w:pPr>
        <w:spacing w:after="0" w:line="240" w:lineRule="auto"/>
        <w:jc w:val="center"/>
        <w:rPr>
          <w:rFonts w:ascii="Calibri" w:eastAsia="Calibri" w:hAnsi="Calibri" w:cs="Calibri"/>
          <w:b/>
          <w:bCs/>
        </w:rPr>
      </w:pPr>
      <w:r w:rsidRPr="0078566A">
        <w:rPr>
          <w:rFonts w:ascii="Calibri" w:eastAsia="Calibri" w:hAnsi="Calibri" w:cs="Calibri"/>
          <w:b/>
          <w:bCs/>
        </w:rPr>
        <w:t xml:space="preserve">Szakemberlista </w:t>
      </w:r>
    </w:p>
    <w:p w14:paraId="2D4CB942" w14:textId="2DDE4014" w:rsidR="0078566A" w:rsidRDefault="0078566A" w:rsidP="0078566A">
      <w:pPr>
        <w:spacing w:after="0" w:line="240" w:lineRule="auto"/>
        <w:jc w:val="center"/>
        <w:rPr>
          <w:rFonts w:ascii="Calibri" w:eastAsia="Calibri" w:hAnsi="Calibri" w:cs="Calibri"/>
          <w:b/>
          <w:bCs/>
        </w:rPr>
      </w:pPr>
      <w:r w:rsidRPr="0078566A">
        <w:rPr>
          <w:rFonts w:ascii="Calibri" w:eastAsia="Calibri" w:hAnsi="Calibri" w:cs="Calibri"/>
          <w:b/>
          <w:bCs/>
        </w:rPr>
        <w:t>Keretszerződés teljesítésében résztvevő szakember(</w:t>
      </w:r>
      <w:proofErr w:type="spellStart"/>
      <w:r w:rsidRPr="0078566A">
        <w:rPr>
          <w:rFonts w:ascii="Calibri" w:eastAsia="Calibri" w:hAnsi="Calibri" w:cs="Calibri"/>
          <w:b/>
          <w:bCs/>
        </w:rPr>
        <w:t>ek</w:t>
      </w:r>
      <w:proofErr w:type="spellEnd"/>
      <w:r w:rsidRPr="0078566A">
        <w:rPr>
          <w:rFonts w:ascii="Calibri" w:eastAsia="Calibri" w:hAnsi="Calibri" w:cs="Calibri"/>
          <w:b/>
          <w:bCs/>
        </w:rPr>
        <w:t>)</w:t>
      </w:r>
    </w:p>
    <w:p w14:paraId="126582E4" w14:textId="77777777" w:rsidR="0078566A" w:rsidRDefault="0078566A" w:rsidP="0078566A">
      <w:pPr>
        <w:spacing w:after="0" w:line="240" w:lineRule="auto"/>
        <w:rPr>
          <w:rFonts w:ascii="Calibri" w:eastAsia="Calibri" w:hAnsi="Calibri" w:cs="Calibri"/>
          <w:b/>
          <w:bCs/>
        </w:rPr>
      </w:pPr>
    </w:p>
    <w:tbl>
      <w:tblPr>
        <w:tblStyle w:val="TableGrid"/>
        <w:tblW w:w="0" w:type="auto"/>
        <w:tblLook w:val="04A0" w:firstRow="1" w:lastRow="0" w:firstColumn="1" w:lastColumn="0" w:noHBand="0" w:noVBand="1"/>
      </w:tblPr>
      <w:tblGrid>
        <w:gridCol w:w="2265"/>
        <w:gridCol w:w="2265"/>
        <w:gridCol w:w="2266"/>
        <w:gridCol w:w="2266"/>
      </w:tblGrid>
      <w:tr w:rsidR="0078566A" w14:paraId="0CB7803C" w14:textId="77777777" w:rsidTr="0078566A">
        <w:tc>
          <w:tcPr>
            <w:tcW w:w="2265" w:type="dxa"/>
            <w:vAlign w:val="center"/>
          </w:tcPr>
          <w:p w14:paraId="7EDCB041" w14:textId="6814CFA0" w:rsidR="0078566A" w:rsidRDefault="0078566A" w:rsidP="0078566A">
            <w:pPr>
              <w:jc w:val="center"/>
              <w:rPr>
                <w:rFonts w:ascii="Calibri" w:eastAsia="Calibri" w:hAnsi="Calibri" w:cs="Calibri"/>
                <w:b/>
                <w:bCs/>
              </w:rPr>
            </w:pPr>
            <w:r>
              <w:rPr>
                <w:b/>
                <w:bCs/>
              </w:rPr>
              <w:t>Szakember típusa</w:t>
            </w:r>
          </w:p>
        </w:tc>
        <w:tc>
          <w:tcPr>
            <w:tcW w:w="2265" w:type="dxa"/>
            <w:vAlign w:val="center"/>
          </w:tcPr>
          <w:p w14:paraId="7362B2E8" w14:textId="016E2DA2" w:rsidR="0078566A" w:rsidRDefault="0078566A" w:rsidP="0078566A">
            <w:pPr>
              <w:jc w:val="center"/>
              <w:rPr>
                <w:rFonts w:ascii="Calibri" w:eastAsia="Calibri" w:hAnsi="Calibri" w:cs="Calibri"/>
                <w:b/>
                <w:bCs/>
              </w:rPr>
            </w:pPr>
            <w:r>
              <w:rPr>
                <w:b/>
                <w:bCs/>
              </w:rPr>
              <w:t>Szakember neve</w:t>
            </w:r>
          </w:p>
        </w:tc>
        <w:tc>
          <w:tcPr>
            <w:tcW w:w="2266" w:type="dxa"/>
            <w:vAlign w:val="center"/>
          </w:tcPr>
          <w:p w14:paraId="2C7673E1" w14:textId="7AD940AB" w:rsidR="0078566A" w:rsidRDefault="0078566A" w:rsidP="0078566A">
            <w:pPr>
              <w:jc w:val="center"/>
              <w:rPr>
                <w:rFonts w:ascii="Calibri" w:eastAsia="Calibri" w:hAnsi="Calibri" w:cs="Calibri"/>
                <w:b/>
                <w:bCs/>
              </w:rPr>
            </w:pPr>
            <w:r>
              <w:rPr>
                <w:b/>
                <w:bCs/>
              </w:rPr>
              <w:t>Szakembert biztosító gazdasági szereplő</w:t>
            </w:r>
          </w:p>
        </w:tc>
        <w:tc>
          <w:tcPr>
            <w:tcW w:w="2266" w:type="dxa"/>
            <w:vAlign w:val="center"/>
          </w:tcPr>
          <w:p w14:paraId="5748537B" w14:textId="7B92CF63" w:rsidR="0078566A" w:rsidRDefault="0078566A" w:rsidP="0078566A">
            <w:pPr>
              <w:jc w:val="center"/>
              <w:rPr>
                <w:rFonts w:ascii="Calibri" w:eastAsia="Calibri" w:hAnsi="Calibri" w:cs="Calibri"/>
                <w:b/>
                <w:bCs/>
              </w:rPr>
            </w:pPr>
            <w:r>
              <w:rPr>
                <w:b/>
                <w:bCs/>
              </w:rPr>
              <w:t>Tanúsítvány</w:t>
            </w:r>
          </w:p>
        </w:tc>
      </w:tr>
      <w:tr w:rsidR="0078566A" w14:paraId="3D3CE459" w14:textId="77777777" w:rsidTr="0078566A">
        <w:tc>
          <w:tcPr>
            <w:tcW w:w="2265" w:type="dxa"/>
          </w:tcPr>
          <w:p w14:paraId="76BF3C82" w14:textId="270E92C4" w:rsidR="0078566A" w:rsidRDefault="00EC3F44" w:rsidP="0078566A">
            <w:pPr>
              <w:rPr>
                <w:rFonts w:ascii="Calibri" w:eastAsia="Calibri" w:hAnsi="Calibri" w:cs="Calibri"/>
                <w:b/>
                <w:bCs/>
              </w:rPr>
            </w:pPr>
            <w:proofErr w:type="spellStart"/>
            <w:ins w:id="49" w:author="Torok, Tamas" w:date="2025-04-16T14:21:00Z" w16du:dateUtc="2025-04-16T12:21:00Z">
              <w:r>
                <w:rPr>
                  <w:rFonts w:ascii="Calibri" w:eastAsia="Calibri" w:hAnsi="Calibri" w:cs="Calibri"/>
                  <w:b/>
                  <w:bCs/>
                </w:rPr>
                <w:t>Senior</w:t>
              </w:r>
              <w:proofErr w:type="spellEnd"/>
              <w:r>
                <w:rPr>
                  <w:rFonts w:ascii="Calibri" w:eastAsia="Calibri" w:hAnsi="Calibri" w:cs="Calibri"/>
                  <w:b/>
                  <w:bCs/>
                </w:rPr>
                <w:t xml:space="preserve"> IT </w:t>
              </w:r>
              <w:proofErr w:type="spellStart"/>
              <w:r>
                <w:rPr>
                  <w:rFonts w:ascii="Calibri" w:eastAsia="Calibri" w:hAnsi="Calibri" w:cs="Calibri"/>
                  <w:b/>
                  <w:bCs/>
                </w:rPr>
                <w:t>architekt</w:t>
              </w:r>
            </w:ins>
            <w:proofErr w:type="spellEnd"/>
          </w:p>
        </w:tc>
        <w:tc>
          <w:tcPr>
            <w:tcW w:w="2265" w:type="dxa"/>
          </w:tcPr>
          <w:p w14:paraId="218148B4" w14:textId="74BBC758" w:rsidR="0078566A" w:rsidRDefault="00EC3F44" w:rsidP="0078566A">
            <w:pPr>
              <w:rPr>
                <w:rFonts w:ascii="Calibri" w:eastAsia="Calibri" w:hAnsi="Calibri" w:cs="Calibri"/>
                <w:b/>
                <w:bCs/>
              </w:rPr>
            </w:pPr>
            <w:ins w:id="50" w:author="Torok, Tamas" w:date="2025-04-16T14:21:00Z" w16du:dateUtc="2025-04-16T12:21:00Z">
              <w:r>
                <w:rPr>
                  <w:rFonts w:ascii="Calibri" w:eastAsia="Calibri" w:hAnsi="Calibri" w:cs="Calibri"/>
                  <w:b/>
                  <w:bCs/>
                </w:rPr>
                <w:t>Török Tamás</w:t>
              </w:r>
            </w:ins>
          </w:p>
        </w:tc>
        <w:tc>
          <w:tcPr>
            <w:tcW w:w="2266" w:type="dxa"/>
          </w:tcPr>
          <w:p w14:paraId="77CEF66E" w14:textId="6828F37D" w:rsidR="0078566A" w:rsidRDefault="00EC3F44" w:rsidP="0078566A">
            <w:pPr>
              <w:rPr>
                <w:rFonts w:ascii="Calibri" w:eastAsia="Calibri" w:hAnsi="Calibri" w:cs="Calibri"/>
                <w:b/>
                <w:bCs/>
              </w:rPr>
            </w:pPr>
            <w:proofErr w:type="spellStart"/>
            <w:ins w:id="51" w:author="Torok, Tamas" w:date="2025-04-16T14:21:00Z" w16du:dateUtc="2025-04-16T12:21:00Z">
              <w:r>
                <w:rPr>
                  <w:rFonts w:ascii="Calibri" w:eastAsia="Calibri" w:hAnsi="Calibri" w:cs="Calibri"/>
                  <w:b/>
                  <w:bCs/>
                </w:rPr>
                <w:t>ZaZiZi</w:t>
              </w:r>
              <w:proofErr w:type="spellEnd"/>
              <w:r>
                <w:rPr>
                  <w:rFonts w:ascii="Calibri" w:eastAsia="Calibri" w:hAnsi="Calibri" w:cs="Calibri"/>
                  <w:b/>
                  <w:bCs/>
                </w:rPr>
                <w:t xml:space="preserve"> Kft.</w:t>
              </w:r>
            </w:ins>
          </w:p>
        </w:tc>
        <w:tc>
          <w:tcPr>
            <w:tcW w:w="2266" w:type="dxa"/>
          </w:tcPr>
          <w:p w14:paraId="59D0E062" w14:textId="604F870F" w:rsidR="0078566A" w:rsidRDefault="00EC3F44" w:rsidP="0078566A">
            <w:pPr>
              <w:rPr>
                <w:rFonts w:ascii="Calibri" w:eastAsia="Calibri" w:hAnsi="Calibri" w:cs="Calibri"/>
                <w:b/>
                <w:bCs/>
              </w:rPr>
            </w:pPr>
            <w:ins w:id="52" w:author="Torok, Tamas" w:date="2025-04-16T14:22:00Z" w16du:dateUtc="2025-04-16T12:22:00Z">
              <w:r>
                <w:rPr>
                  <w:rFonts w:ascii="Calibri" w:eastAsia="Calibri" w:hAnsi="Calibri" w:cs="Calibri"/>
                  <w:b/>
                  <w:bCs/>
                </w:rPr>
                <w:t>Egyetemi d</w:t>
              </w:r>
            </w:ins>
            <w:ins w:id="53" w:author="Torok, Tamas" w:date="2025-04-16T14:21:00Z" w16du:dateUtc="2025-04-16T12:21:00Z">
              <w:r>
                <w:rPr>
                  <w:rFonts w:ascii="Calibri" w:eastAsia="Calibri" w:hAnsi="Calibri" w:cs="Calibri"/>
                  <w:b/>
                  <w:bCs/>
                </w:rPr>
                <w:t>iploma</w:t>
              </w:r>
            </w:ins>
          </w:p>
        </w:tc>
      </w:tr>
      <w:tr w:rsidR="0078566A" w14:paraId="6AD3490D" w14:textId="77777777" w:rsidTr="0078566A">
        <w:tc>
          <w:tcPr>
            <w:tcW w:w="2265" w:type="dxa"/>
          </w:tcPr>
          <w:p w14:paraId="6410EE84" w14:textId="77777777" w:rsidR="0078566A" w:rsidRDefault="0078566A" w:rsidP="0078566A">
            <w:pPr>
              <w:rPr>
                <w:rFonts w:ascii="Calibri" w:eastAsia="Calibri" w:hAnsi="Calibri" w:cs="Calibri"/>
                <w:b/>
                <w:bCs/>
              </w:rPr>
            </w:pPr>
          </w:p>
        </w:tc>
        <w:tc>
          <w:tcPr>
            <w:tcW w:w="2265" w:type="dxa"/>
          </w:tcPr>
          <w:p w14:paraId="789B2307" w14:textId="77777777" w:rsidR="0078566A" w:rsidRDefault="0078566A" w:rsidP="0078566A">
            <w:pPr>
              <w:rPr>
                <w:rFonts w:ascii="Calibri" w:eastAsia="Calibri" w:hAnsi="Calibri" w:cs="Calibri"/>
                <w:b/>
                <w:bCs/>
              </w:rPr>
            </w:pPr>
          </w:p>
        </w:tc>
        <w:tc>
          <w:tcPr>
            <w:tcW w:w="2266" w:type="dxa"/>
          </w:tcPr>
          <w:p w14:paraId="729BC504" w14:textId="77777777" w:rsidR="0078566A" w:rsidRDefault="0078566A" w:rsidP="0078566A">
            <w:pPr>
              <w:rPr>
                <w:rFonts w:ascii="Calibri" w:eastAsia="Calibri" w:hAnsi="Calibri" w:cs="Calibri"/>
                <w:b/>
                <w:bCs/>
              </w:rPr>
            </w:pPr>
          </w:p>
        </w:tc>
        <w:tc>
          <w:tcPr>
            <w:tcW w:w="2266" w:type="dxa"/>
          </w:tcPr>
          <w:p w14:paraId="5CE225DC" w14:textId="77777777" w:rsidR="0078566A" w:rsidRDefault="0078566A" w:rsidP="0078566A">
            <w:pPr>
              <w:rPr>
                <w:rFonts w:ascii="Calibri" w:eastAsia="Calibri" w:hAnsi="Calibri" w:cs="Calibri"/>
                <w:b/>
                <w:bCs/>
              </w:rPr>
            </w:pPr>
          </w:p>
        </w:tc>
      </w:tr>
      <w:tr w:rsidR="0078566A" w14:paraId="13AE4BD3" w14:textId="77777777" w:rsidTr="0078566A">
        <w:tc>
          <w:tcPr>
            <w:tcW w:w="2265" w:type="dxa"/>
          </w:tcPr>
          <w:p w14:paraId="46A679A6" w14:textId="77777777" w:rsidR="0078566A" w:rsidRDefault="0078566A" w:rsidP="0078566A">
            <w:pPr>
              <w:rPr>
                <w:rFonts w:ascii="Calibri" w:eastAsia="Calibri" w:hAnsi="Calibri" w:cs="Calibri"/>
                <w:b/>
                <w:bCs/>
              </w:rPr>
            </w:pPr>
          </w:p>
        </w:tc>
        <w:tc>
          <w:tcPr>
            <w:tcW w:w="2265" w:type="dxa"/>
          </w:tcPr>
          <w:p w14:paraId="7B95ADF1" w14:textId="77777777" w:rsidR="0078566A" w:rsidRDefault="0078566A" w:rsidP="0078566A">
            <w:pPr>
              <w:rPr>
                <w:rFonts w:ascii="Calibri" w:eastAsia="Calibri" w:hAnsi="Calibri" w:cs="Calibri"/>
                <w:b/>
                <w:bCs/>
              </w:rPr>
            </w:pPr>
          </w:p>
        </w:tc>
        <w:tc>
          <w:tcPr>
            <w:tcW w:w="2266" w:type="dxa"/>
          </w:tcPr>
          <w:p w14:paraId="383EF22F" w14:textId="77777777" w:rsidR="0078566A" w:rsidRDefault="0078566A" w:rsidP="0078566A">
            <w:pPr>
              <w:rPr>
                <w:rFonts w:ascii="Calibri" w:eastAsia="Calibri" w:hAnsi="Calibri" w:cs="Calibri"/>
                <w:b/>
                <w:bCs/>
              </w:rPr>
            </w:pPr>
          </w:p>
        </w:tc>
        <w:tc>
          <w:tcPr>
            <w:tcW w:w="2266" w:type="dxa"/>
          </w:tcPr>
          <w:p w14:paraId="61DDC3D2" w14:textId="77777777" w:rsidR="0078566A" w:rsidRDefault="0078566A" w:rsidP="0078566A">
            <w:pPr>
              <w:rPr>
                <w:rFonts w:ascii="Calibri" w:eastAsia="Calibri" w:hAnsi="Calibri" w:cs="Calibri"/>
                <w:b/>
                <w:bCs/>
              </w:rPr>
            </w:pPr>
          </w:p>
        </w:tc>
      </w:tr>
    </w:tbl>
    <w:p w14:paraId="52F68088" w14:textId="77777777" w:rsidR="0078566A" w:rsidRDefault="0078566A" w:rsidP="0078566A">
      <w:pPr>
        <w:spacing w:after="0" w:line="240" w:lineRule="auto"/>
        <w:rPr>
          <w:rFonts w:ascii="Calibri" w:eastAsia="Calibri" w:hAnsi="Calibri" w:cs="Calibri"/>
          <w:b/>
          <w:bCs/>
        </w:rPr>
      </w:pPr>
    </w:p>
    <w:p w14:paraId="5353EB17" w14:textId="77777777" w:rsidR="0078566A" w:rsidRPr="00E027EB" w:rsidRDefault="0078566A" w:rsidP="0078566A">
      <w:pPr>
        <w:spacing w:after="158" w:line="240" w:lineRule="auto"/>
        <w:rPr>
          <w:rFonts w:ascii="Calibri" w:eastAsia="Calibri" w:hAnsi="Calibri" w:cs="Calibri"/>
        </w:rPr>
      </w:pPr>
      <w:r w:rsidRPr="00E027EB">
        <w:rPr>
          <w:rFonts w:ascii="Calibri" w:eastAsia="Calibri" w:hAnsi="Calibri" w:cs="Calibri"/>
        </w:rPr>
        <w:t xml:space="preserve">Kelt: ________________ </w:t>
      </w:r>
    </w:p>
    <w:p w14:paraId="556EC3D8" w14:textId="77777777" w:rsidR="0078566A" w:rsidRPr="00E027EB" w:rsidRDefault="0078566A" w:rsidP="0078566A">
      <w:pPr>
        <w:spacing w:after="204" w:line="240" w:lineRule="auto"/>
        <w:ind w:right="4"/>
        <w:jc w:val="center"/>
        <w:rPr>
          <w:rFonts w:ascii="Calibri" w:eastAsia="Calibri" w:hAnsi="Calibri" w:cs="Calibri"/>
        </w:rPr>
      </w:pPr>
      <w:r w:rsidRPr="00E027EB">
        <w:rPr>
          <w:rFonts w:ascii="Calibri" w:eastAsia="Calibri" w:hAnsi="Calibri" w:cs="Calibri"/>
        </w:rPr>
        <w:t xml:space="preserve">______________________ </w:t>
      </w:r>
    </w:p>
    <w:p w14:paraId="155C244A" w14:textId="77777777" w:rsidR="0078566A" w:rsidRDefault="0078566A" w:rsidP="0078566A">
      <w:pPr>
        <w:spacing w:after="157" w:line="240" w:lineRule="auto"/>
        <w:ind w:right="7"/>
        <w:jc w:val="center"/>
        <w:rPr>
          <w:rFonts w:ascii="Calibri" w:eastAsia="Calibri" w:hAnsi="Calibri" w:cs="Calibri"/>
        </w:rPr>
      </w:pPr>
      <w:r w:rsidRPr="00E027EB">
        <w:rPr>
          <w:rFonts w:ascii="Calibri" w:eastAsia="Calibri" w:hAnsi="Calibri" w:cs="Calibri"/>
        </w:rPr>
        <w:t xml:space="preserve">cégszerű aláírás </w:t>
      </w:r>
    </w:p>
    <w:p w14:paraId="48E9FB21" w14:textId="6ADBF25A" w:rsidR="005E14FD" w:rsidRDefault="005E14FD">
      <w:pPr>
        <w:rPr>
          <w:rFonts w:ascii="Calibri" w:eastAsia="Calibri" w:hAnsi="Calibri" w:cs="Calibri"/>
          <w:b/>
          <w:bCs/>
        </w:rPr>
      </w:pPr>
      <w:r>
        <w:rPr>
          <w:rFonts w:ascii="Calibri" w:eastAsia="Calibri" w:hAnsi="Calibri" w:cs="Calibri"/>
          <w:b/>
          <w:bCs/>
        </w:rPr>
        <w:br w:type="page"/>
      </w:r>
    </w:p>
    <w:p w14:paraId="65DA5960" w14:textId="77777777" w:rsidR="005E14FD" w:rsidRPr="005E14FD" w:rsidRDefault="005E14FD" w:rsidP="005E14FD">
      <w:pPr>
        <w:pStyle w:val="Default"/>
        <w:jc w:val="right"/>
        <w:rPr>
          <w:rFonts w:asciiTheme="minorHAnsi" w:hAnsiTheme="minorHAnsi" w:cstheme="minorHAnsi"/>
          <w:sz w:val="22"/>
          <w:szCs w:val="22"/>
        </w:rPr>
      </w:pPr>
      <w:r w:rsidRPr="005E14FD">
        <w:rPr>
          <w:rFonts w:asciiTheme="minorHAnsi" w:hAnsiTheme="minorHAnsi" w:cstheme="minorHAnsi"/>
          <w:i/>
          <w:iCs/>
          <w:sz w:val="22"/>
          <w:szCs w:val="22"/>
        </w:rPr>
        <w:lastRenderedPageBreak/>
        <w:t xml:space="preserve">8. számú melléklet </w:t>
      </w:r>
    </w:p>
    <w:p w14:paraId="04A3ADE4" w14:textId="0522B206" w:rsidR="005E14FD" w:rsidRDefault="005E14FD" w:rsidP="005E14FD">
      <w:pPr>
        <w:pStyle w:val="Default"/>
        <w:jc w:val="center"/>
        <w:rPr>
          <w:rFonts w:asciiTheme="minorHAnsi" w:hAnsiTheme="minorHAnsi" w:cstheme="minorHAnsi"/>
          <w:b/>
          <w:bCs/>
          <w:sz w:val="22"/>
          <w:szCs w:val="22"/>
        </w:rPr>
      </w:pPr>
      <w:r w:rsidRPr="005E14FD">
        <w:rPr>
          <w:rFonts w:asciiTheme="minorHAnsi" w:hAnsiTheme="minorHAnsi" w:cstheme="minorHAnsi"/>
          <w:b/>
          <w:bCs/>
          <w:sz w:val="22"/>
          <w:szCs w:val="22"/>
        </w:rPr>
        <w:t>TITOKTARTÁSI NYILATKOZAT</w:t>
      </w:r>
    </w:p>
    <w:p w14:paraId="57FC4CFF" w14:textId="77777777" w:rsidR="005E14FD" w:rsidRPr="005E14FD" w:rsidRDefault="005E14FD" w:rsidP="005E14FD">
      <w:pPr>
        <w:pStyle w:val="Default"/>
        <w:jc w:val="both"/>
        <w:rPr>
          <w:rFonts w:asciiTheme="minorHAnsi" w:hAnsiTheme="minorHAnsi" w:cstheme="minorHAnsi"/>
          <w:sz w:val="22"/>
          <w:szCs w:val="22"/>
        </w:rPr>
      </w:pPr>
    </w:p>
    <w:p w14:paraId="68C4A692" w14:textId="77777777" w:rsidR="005E14FD" w:rsidRDefault="005E14FD" w:rsidP="005E14FD">
      <w:pPr>
        <w:pStyle w:val="Default"/>
        <w:jc w:val="both"/>
        <w:rPr>
          <w:rFonts w:asciiTheme="minorHAnsi" w:hAnsiTheme="minorHAnsi" w:cstheme="minorHAnsi"/>
          <w:sz w:val="22"/>
          <w:szCs w:val="22"/>
        </w:rPr>
      </w:pPr>
    </w:p>
    <w:p w14:paraId="1652BA87" w14:textId="592FB4DF" w:rsidR="005E14FD" w:rsidRDefault="005E14FD" w:rsidP="005E14FD">
      <w:pPr>
        <w:pStyle w:val="Default"/>
        <w:jc w:val="both"/>
        <w:rPr>
          <w:rFonts w:asciiTheme="minorHAnsi" w:hAnsiTheme="minorHAnsi" w:cstheme="minorHAnsi"/>
          <w:sz w:val="22"/>
          <w:szCs w:val="22"/>
        </w:rPr>
      </w:pPr>
      <w:r w:rsidRPr="005E14FD">
        <w:rPr>
          <w:rFonts w:asciiTheme="minorHAnsi" w:hAnsiTheme="minorHAnsi" w:cstheme="minorHAnsi"/>
          <w:sz w:val="22"/>
          <w:szCs w:val="22"/>
        </w:rPr>
        <w:t>Alulírott</w:t>
      </w:r>
      <w:ins w:id="54" w:author="Torok, Tamas" w:date="2025-04-16T14:22:00Z" w16du:dateUtc="2025-04-16T12:22:00Z">
        <w:r w:rsidR="00EC3F44">
          <w:rPr>
            <w:rFonts w:asciiTheme="minorHAnsi" w:hAnsiTheme="minorHAnsi" w:cstheme="minorHAnsi"/>
            <w:sz w:val="22"/>
            <w:szCs w:val="22"/>
          </w:rPr>
          <w:t xml:space="preserve"> Török Tamá</w:t>
        </w:r>
      </w:ins>
      <w:ins w:id="55" w:author="Torok, Tamas" w:date="2025-04-16T14:23:00Z" w16du:dateUtc="2025-04-16T12:23:00Z">
        <w:r w:rsidR="00EC3F44">
          <w:rPr>
            <w:rFonts w:asciiTheme="minorHAnsi" w:hAnsiTheme="minorHAnsi" w:cstheme="minorHAnsi"/>
            <w:sz w:val="22"/>
            <w:szCs w:val="22"/>
          </w:rPr>
          <w:t>s</w:t>
        </w:r>
      </w:ins>
      <w:del w:id="56" w:author="Torok, Tamas" w:date="2025-04-16T14:22:00Z" w16du:dateUtc="2025-04-16T12:22:00Z">
        <w:r w:rsidRPr="005E14FD" w:rsidDel="00EC3F44">
          <w:rPr>
            <w:rFonts w:asciiTheme="minorHAnsi" w:hAnsiTheme="minorHAnsi" w:cstheme="minorHAnsi"/>
            <w:sz w:val="22"/>
            <w:szCs w:val="22"/>
          </w:rPr>
          <w:delText>………….,</w:delText>
        </w:r>
      </w:del>
      <w:r w:rsidRPr="005E14FD">
        <w:rPr>
          <w:rFonts w:asciiTheme="minorHAnsi" w:hAnsiTheme="minorHAnsi" w:cstheme="minorHAnsi"/>
          <w:sz w:val="22"/>
          <w:szCs w:val="22"/>
        </w:rPr>
        <w:t xml:space="preserve"> mint a(z) </w:t>
      </w:r>
      <w:del w:id="57" w:author="Torok, Tamas" w:date="2025-04-16T14:23:00Z" w16du:dateUtc="2025-04-16T12:23:00Z">
        <w:r w:rsidRPr="005E14FD" w:rsidDel="00EC3F44">
          <w:rPr>
            <w:rFonts w:asciiTheme="minorHAnsi" w:hAnsiTheme="minorHAnsi" w:cstheme="minorHAnsi"/>
            <w:sz w:val="22"/>
            <w:szCs w:val="22"/>
          </w:rPr>
          <w:delText>……………………………………(</w:delText>
        </w:r>
      </w:del>
      <w:proofErr w:type="spellStart"/>
      <w:ins w:id="58" w:author="Torok, Tamas" w:date="2025-04-16T14:23:00Z" w16du:dateUtc="2025-04-16T12:23:00Z">
        <w:r w:rsidR="00EC3F44">
          <w:rPr>
            <w:rFonts w:asciiTheme="minorHAnsi" w:hAnsiTheme="minorHAnsi" w:cstheme="minorHAnsi"/>
            <w:sz w:val="22"/>
            <w:szCs w:val="22"/>
          </w:rPr>
          <w:t>ZaZiZi</w:t>
        </w:r>
        <w:proofErr w:type="spellEnd"/>
        <w:r w:rsidR="00EC3F44">
          <w:rPr>
            <w:rFonts w:asciiTheme="minorHAnsi" w:hAnsiTheme="minorHAnsi" w:cstheme="minorHAnsi"/>
            <w:sz w:val="22"/>
            <w:szCs w:val="22"/>
          </w:rPr>
          <w:t xml:space="preserve"> Kft. </w:t>
        </w:r>
        <w:r w:rsidR="00EC3F44" w:rsidRPr="005E14FD">
          <w:rPr>
            <w:rFonts w:asciiTheme="minorHAnsi" w:hAnsiTheme="minorHAnsi" w:cstheme="minorHAnsi"/>
            <w:sz w:val="22"/>
            <w:szCs w:val="22"/>
          </w:rPr>
          <w:t>(</w:t>
        </w:r>
      </w:ins>
      <w:r w:rsidRPr="005E14FD">
        <w:rPr>
          <w:rFonts w:asciiTheme="minorHAnsi" w:hAnsiTheme="minorHAnsi" w:cstheme="minorHAnsi"/>
          <w:sz w:val="22"/>
          <w:szCs w:val="22"/>
        </w:rPr>
        <w:t>cégnév, székhely, adószám) képviselője</w:t>
      </w:r>
      <w:r>
        <w:rPr>
          <w:rFonts w:asciiTheme="minorHAnsi" w:hAnsiTheme="minorHAnsi" w:cstheme="minorHAnsi"/>
          <w:sz w:val="22"/>
          <w:szCs w:val="22"/>
        </w:rPr>
        <w:t xml:space="preserve"> </w:t>
      </w:r>
      <w:r w:rsidRPr="005E14FD">
        <w:rPr>
          <w:rFonts w:asciiTheme="minorHAnsi" w:hAnsiTheme="minorHAnsi" w:cstheme="minorHAnsi"/>
          <w:sz w:val="22"/>
          <w:szCs w:val="22"/>
        </w:rPr>
        <w:t xml:space="preserve">ezúton nyilatkozom az alábbiakról: </w:t>
      </w:r>
    </w:p>
    <w:p w14:paraId="6BC6759A" w14:textId="77777777" w:rsidR="005E14FD" w:rsidRPr="005E14FD" w:rsidRDefault="005E14FD" w:rsidP="005E14FD">
      <w:pPr>
        <w:pStyle w:val="Default"/>
        <w:jc w:val="both"/>
        <w:rPr>
          <w:rFonts w:asciiTheme="minorHAnsi" w:hAnsiTheme="minorHAnsi" w:cstheme="minorHAnsi"/>
          <w:sz w:val="22"/>
          <w:szCs w:val="22"/>
        </w:rPr>
      </w:pPr>
    </w:p>
    <w:p w14:paraId="7ECA9771" w14:textId="379DD7F4" w:rsidR="005E14FD" w:rsidRPr="005E14FD" w:rsidRDefault="005E14FD" w:rsidP="005E14FD">
      <w:pPr>
        <w:pStyle w:val="Default"/>
        <w:jc w:val="both"/>
        <w:rPr>
          <w:rFonts w:asciiTheme="minorHAnsi" w:hAnsiTheme="minorHAnsi" w:cstheme="minorHAnsi"/>
          <w:sz w:val="22"/>
          <w:szCs w:val="22"/>
        </w:rPr>
      </w:pPr>
      <w:r w:rsidRPr="005E14FD">
        <w:rPr>
          <w:rFonts w:asciiTheme="minorHAnsi" w:hAnsiTheme="minorHAnsi" w:cstheme="minorHAnsi"/>
          <w:sz w:val="22"/>
          <w:szCs w:val="22"/>
        </w:rPr>
        <w:t xml:space="preserve">1. A </w:t>
      </w:r>
      <w:r>
        <w:rPr>
          <w:rFonts w:asciiTheme="minorHAnsi" w:hAnsiTheme="minorHAnsi" w:cstheme="minorHAnsi"/>
          <w:sz w:val="22"/>
          <w:szCs w:val="22"/>
        </w:rPr>
        <w:t>Beszerző és Megrendelő</w:t>
      </w:r>
      <w:r w:rsidRPr="005E14FD">
        <w:rPr>
          <w:rFonts w:asciiTheme="minorHAnsi" w:hAnsiTheme="minorHAnsi" w:cstheme="minorHAnsi"/>
          <w:sz w:val="22"/>
          <w:szCs w:val="22"/>
        </w:rPr>
        <w:t xml:space="preserve"> számára végzett tevékenységem során tudomásomra jutott, a Keretszerződés tárgyával összefüggő adatokat, információkat, dokumentumokat, személyes adatokat, törvény által védett titkokat köteles vagyok megőrizni, azokat harmadik személy tudomására nem hozhatom, hozzáférhetővé nem teszem. </w:t>
      </w:r>
    </w:p>
    <w:p w14:paraId="3D20D86A" w14:textId="77777777" w:rsidR="005E14FD" w:rsidRPr="005E14FD" w:rsidRDefault="005E14FD" w:rsidP="005E14FD">
      <w:pPr>
        <w:pStyle w:val="Default"/>
        <w:jc w:val="both"/>
        <w:rPr>
          <w:rFonts w:asciiTheme="minorHAnsi" w:hAnsiTheme="minorHAnsi" w:cstheme="minorHAnsi"/>
          <w:sz w:val="22"/>
          <w:szCs w:val="22"/>
        </w:rPr>
      </w:pPr>
    </w:p>
    <w:p w14:paraId="301B38D8" w14:textId="77777777" w:rsidR="005E14FD" w:rsidRPr="005E14FD" w:rsidRDefault="005E14FD" w:rsidP="005E14FD">
      <w:pPr>
        <w:pStyle w:val="Default"/>
        <w:jc w:val="both"/>
        <w:rPr>
          <w:rFonts w:asciiTheme="minorHAnsi" w:hAnsiTheme="minorHAnsi" w:cstheme="minorHAnsi"/>
          <w:sz w:val="22"/>
          <w:szCs w:val="22"/>
        </w:rPr>
      </w:pPr>
      <w:r w:rsidRPr="005E14FD">
        <w:rPr>
          <w:rFonts w:asciiTheme="minorHAnsi" w:hAnsiTheme="minorHAnsi" w:cstheme="minorHAnsi"/>
          <w:sz w:val="22"/>
          <w:szCs w:val="22"/>
        </w:rPr>
        <w:t xml:space="preserve">2. Kötelezettséget vállalok arra, hogy az 1. pontban foglaltakkal kapcsolatban nyilatkozatot nem adok és azokat semmilyen formában nem használom fel, nyilvánosságra nem hozom, nem hozom harmadik személy tudomására, hozzáférhetővé nem teszem. </w:t>
      </w:r>
    </w:p>
    <w:p w14:paraId="1F60843F" w14:textId="77777777" w:rsidR="005E14FD" w:rsidRPr="005E14FD" w:rsidRDefault="005E14FD" w:rsidP="005E14FD">
      <w:pPr>
        <w:pStyle w:val="Default"/>
        <w:jc w:val="both"/>
        <w:rPr>
          <w:rFonts w:asciiTheme="minorHAnsi" w:hAnsiTheme="minorHAnsi" w:cstheme="minorHAnsi"/>
          <w:sz w:val="22"/>
          <w:szCs w:val="22"/>
        </w:rPr>
      </w:pPr>
    </w:p>
    <w:p w14:paraId="54BE2D31" w14:textId="77777777" w:rsidR="005E14FD" w:rsidRPr="005E14FD" w:rsidRDefault="005E14FD" w:rsidP="005E14FD">
      <w:pPr>
        <w:pStyle w:val="Default"/>
        <w:jc w:val="both"/>
        <w:rPr>
          <w:rFonts w:asciiTheme="minorHAnsi" w:hAnsiTheme="minorHAnsi" w:cstheme="minorHAnsi"/>
          <w:sz w:val="22"/>
          <w:szCs w:val="22"/>
        </w:rPr>
      </w:pPr>
      <w:r w:rsidRPr="005E14FD">
        <w:rPr>
          <w:rFonts w:asciiTheme="minorHAnsi" w:hAnsiTheme="minorHAnsi" w:cstheme="minorHAnsi"/>
          <w:sz w:val="22"/>
          <w:szCs w:val="22"/>
        </w:rPr>
        <w:t xml:space="preserve">3. Amennyiben munkavégzésem során törvény által védett titok, illetőleg a Keretszerződés alapján titoknak minősülő adat, információ jut tudomásomra, akkor azok tartalmának megismerését más részére nem teszem lehetővé, azok titokban tartása érdekében szükséges valamennyi elvárható intézkedést megteszek. </w:t>
      </w:r>
    </w:p>
    <w:p w14:paraId="1ED89582" w14:textId="77777777" w:rsidR="005E14FD" w:rsidRPr="005E14FD" w:rsidRDefault="005E14FD" w:rsidP="005E14FD">
      <w:pPr>
        <w:pStyle w:val="Default"/>
        <w:jc w:val="both"/>
        <w:rPr>
          <w:rFonts w:asciiTheme="minorHAnsi" w:hAnsiTheme="minorHAnsi" w:cstheme="minorHAnsi"/>
          <w:sz w:val="22"/>
          <w:szCs w:val="22"/>
        </w:rPr>
      </w:pPr>
    </w:p>
    <w:p w14:paraId="75EC547F" w14:textId="0B2CF782" w:rsidR="005E14FD" w:rsidRPr="005E14FD" w:rsidRDefault="005E14FD" w:rsidP="005E14FD">
      <w:pPr>
        <w:pStyle w:val="Default"/>
        <w:jc w:val="both"/>
        <w:rPr>
          <w:rFonts w:asciiTheme="minorHAnsi" w:hAnsiTheme="minorHAnsi" w:cstheme="minorHAnsi"/>
          <w:sz w:val="22"/>
          <w:szCs w:val="22"/>
        </w:rPr>
      </w:pPr>
      <w:r w:rsidRPr="005E14FD">
        <w:rPr>
          <w:rFonts w:asciiTheme="minorHAnsi" w:hAnsiTheme="minorHAnsi" w:cstheme="minorHAnsi"/>
          <w:sz w:val="22"/>
          <w:szCs w:val="22"/>
        </w:rPr>
        <w:t xml:space="preserve">4. Jelen titoktartás alól felmentést a hatályos jogszabályok figyelembevételével, írásos formában, a </w:t>
      </w:r>
      <w:r>
        <w:rPr>
          <w:rFonts w:asciiTheme="minorHAnsi" w:hAnsiTheme="minorHAnsi" w:cstheme="minorHAnsi"/>
          <w:sz w:val="22"/>
          <w:szCs w:val="22"/>
        </w:rPr>
        <w:t>Megrendelő</w:t>
      </w:r>
      <w:r w:rsidRPr="005E14FD">
        <w:rPr>
          <w:rFonts w:asciiTheme="minorHAnsi" w:hAnsiTheme="minorHAnsi" w:cstheme="minorHAnsi"/>
          <w:sz w:val="22"/>
          <w:szCs w:val="22"/>
        </w:rPr>
        <w:t xml:space="preserve"> feljogosított képviselője adhat. </w:t>
      </w:r>
    </w:p>
    <w:p w14:paraId="067275CA" w14:textId="77777777" w:rsidR="005E14FD" w:rsidRPr="005E14FD" w:rsidRDefault="005E14FD" w:rsidP="005E14FD">
      <w:pPr>
        <w:pStyle w:val="Default"/>
        <w:jc w:val="both"/>
        <w:rPr>
          <w:rFonts w:asciiTheme="minorHAnsi" w:hAnsiTheme="minorHAnsi" w:cstheme="minorHAnsi"/>
          <w:sz w:val="22"/>
          <w:szCs w:val="22"/>
        </w:rPr>
      </w:pPr>
    </w:p>
    <w:p w14:paraId="701D7E5A" w14:textId="77777777" w:rsidR="005E14FD" w:rsidRPr="005E14FD" w:rsidRDefault="005E14FD" w:rsidP="005E14FD">
      <w:pPr>
        <w:pStyle w:val="Default"/>
        <w:jc w:val="both"/>
        <w:rPr>
          <w:rFonts w:asciiTheme="minorHAnsi" w:hAnsiTheme="minorHAnsi" w:cstheme="minorHAnsi"/>
          <w:sz w:val="22"/>
          <w:szCs w:val="22"/>
        </w:rPr>
      </w:pPr>
      <w:r w:rsidRPr="005E14FD">
        <w:rPr>
          <w:rFonts w:asciiTheme="minorHAnsi" w:hAnsiTheme="minorHAnsi" w:cstheme="minorHAnsi"/>
          <w:sz w:val="22"/>
          <w:szCs w:val="22"/>
        </w:rPr>
        <w:t xml:space="preserve">5. Tudomásul veszem, hogy a titoktartási kötelezettség a munka elvégzését, valamint munkaviszonyom megszűnését követően is fennáll, továbbá, hogy a fenti szabályok megsértése a hatályos anyagi és eljárásjogi szabályok szerinti polgári jogi és/vagy büntető jogi jogkövetkezményekkel járhat. </w:t>
      </w:r>
    </w:p>
    <w:p w14:paraId="368536D6" w14:textId="77777777" w:rsidR="005E14FD" w:rsidRPr="005E14FD" w:rsidRDefault="005E14FD" w:rsidP="005E14FD">
      <w:pPr>
        <w:pStyle w:val="Default"/>
        <w:jc w:val="both"/>
        <w:rPr>
          <w:rFonts w:asciiTheme="minorHAnsi" w:hAnsiTheme="minorHAnsi" w:cstheme="minorHAnsi"/>
          <w:sz w:val="22"/>
          <w:szCs w:val="22"/>
        </w:rPr>
      </w:pPr>
    </w:p>
    <w:p w14:paraId="143108CF" w14:textId="571FF11E" w:rsidR="005E14FD" w:rsidRPr="005E14FD" w:rsidRDefault="005E14FD" w:rsidP="005E14FD">
      <w:pPr>
        <w:pStyle w:val="Default"/>
        <w:jc w:val="both"/>
        <w:rPr>
          <w:rFonts w:asciiTheme="minorHAnsi" w:hAnsiTheme="minorHAnsi" w:cstheme="minorHAnsi"/>
          <w:sz w:val="22"/>
          <w:szCs w:val="22"/>
        </w:rPr>
      </w:pPr>
      <w:r w:rsidRPr="005E14FD">
        <w:rPr>
          <w:rFonts w:asciiTheme="minorHAnsi" w:hAnsiTheme="minorHAnsi" w:cstheme="minorHAnsi"/>
          <w:sz w:val="22"/>
          <w:szCs w:val="22"/>
        </w:rPr>
        <w:t xml:space="preserve">6. Munkámat különösen az alábbi jogszabályok rendelkezéseinek betartásával végzem: </w:t>
      </w:r>
    </w:p>
    <w:p w14:paraId="382B9D3B" w14:textId="77777777" w:rsidR="005E14FD" w:rsidRPr="005E14FD" w:rsidRDefault="005E14FD" w:rsidP="005E14FD">
      <w:pPr>
        <w:pStyle w:val="Default"/>
        <w:jc w:val="both"/>
        <w:rPr>
          <w:rFonts w:asciiTheme="minorHAnsi" w:hAnsiTheme="minorHAnsi" w:cstheme="minorHAnsi"/>
          <w:sz w:val="22"/>
          <w:szCs w:val="22"/>
        </w:rPr>
      </w:pPr>
      <w:r w:rsidRPr="005E14FD">
        <w:rPr>
          <w:rFonts w:asciiTheme="minorHAnsi" w:hAnsiTheme="minorHAnsi" w:cstheme="minorHAnsi"/>
          <w:sz w:val="22"/>
          <w:szCs w:val="22"/>
        </w:rPr>
        <w:t xml:space="preserve">a) az Európai Parlament és a Tanács (EU) 2016/679 Rendelete (általános adatvédelmi rendelet) </w:t>
      </w:r>
    </w:p>
    <w:p w14:paraId="7C3BA477" w14:textId="77777777" w:rsidR="005E14FD" w:rsidRPr="005E14FD" w:rsidRDefault="005E14FD" w:rsidP="005E14FD">
      <w:pPr>
        <w:pStyle w:val="Default"/>
        <w:jc w:val="both"/>
        <w:rPr>
          <w:rFonts w:asciiTheme="minorHAnsi" w:hAnsiTheme="minorHAnsi" w:cstheme="minorHAnsi"/>
          <w:sz w:val="22"/>
          <w:szCs w:val="22"/>
        </w:rPr>
      </w:pPr>
      <w:r w:rsidRPr="005E14FD">
        <w:rPr>
          <w:rFonts w:asciiTheme="minorHAnsi" w:hAnsiTheme="minorHAnsi" w:cstheme="minorHAnsi"/>
          <w:sz w:val="22"/>
          <w:szCs w:val="22"/>
        </w:rPr>
        <w:t xml:space="preserve">b) az információs önrendelkezési jogról és az információszabadságról szóló 2011. évi CXII. törvény, </w:t>
      </w:r>
    </w:p>
    <w:p w14:paraId="172166BD" w14:textId="77777777" w:rsidR="005E14FD" w:rsidRPr="005E14FD" w:rsidRDefault="005E14FD" w:rsidP="005E14FD">
      <w:pPr>
        <w:pStyle w:val="Default"/>
        <w:jc w:val="both"/>
        <w:rPr>
          <w:rFonts w:asciiTheme="minorHAnsi" w:hAnsiTheme="minorHAnsi" w:cstheme="minorHAnsi"/>
          <w:sz w:val="22"/>
          <w:szCs w:val="22"/>
        </w:rPr>
      </w:pPr>
      <w:r w:rsidRPr="005E14FD">
        <w:rPr>
          <w:rFonts w:asciiTheme="minorHAnsi" w:hAnsiTheme="minorHAnsi" w:cstheme="minorHAnsi"/>
          <w:sz w:val="22"/>
          <w:szCs w:val="22"/>
        </w:rPr>
        <w:t xml:space="preserve">c) az adózás rendjéről szóló 2017. évi CL. törvény, </w:t>
      </w:r>
    </w:p>
    <w:p w14:paraId="776F1DB9" w14:textId="77777777" w:rsidR="005E14FD" w:rsidRPr="005E14FD" w:rsidRDefault="005E14FD" w:rsidP="005E14FD">
      <w:pPr>
        <w:pStyle w:val="Default"/>
        <w:jc w:val="both"/>
        <w:rPr>
          <w:rFonts w:asciiTheme="minorHAnsi" w:hAnsiTheme="minorHAnsi" w:cstheme="minorHAnsi"/>
          <w:sz w:val="22"/>
          <w:szCs w:val="22"/>
        </w:rPr>
      </w:pPr>
      <w:r w:rsidRPr="005E14FD">
        <w:rPr>
          <w:rFonts w:asciiTheme="minorHAnsi" w:hAnsiTheme="minorHAnsi" w:cstheme="minorHAnsi"/>
          <w:sz w:val="22"/>
          <w:szCs w:val="22"/>
        </w:rPr>
        <w:t xml:space="preserve">d) az uniós vámjog végrehajtásáról szóló 2017. évi CLII. törvény, </w:t>
      </w:r>
    </w:p>
    <w:p w14:paraId="7CD443D4" w14:textId="77777777" w:rsidR="005E14FD" w:rsidRPr="005E14FD" w:rsidRDefault="005E14FD" w:rsidP="005E14FD">
      <w:pPr>
        <w:pStyle w:val="Default"/>
        <w:jc w:val="both"/>
        <w:rPr>
          <w:rFonts w:asciiTheme="minorHAnsi" w:hAnsiTheme="minorHAnsi" w:cstheme="minorHAnsi"/>
          <w:sz w:val="22"/>
          <w:szCs w:val="22"/>
        </w:rPr>
      </w:pPr>
      <w:r w:rsidRPr="005E14FD">
        <w:rPr>
          <w:rFonts w:asciiTheme="minorHAnsi" w:hAnsiTheme="minorHAnsi" w:cstheme="minorHAnsi"/>
          <w:sz w:val="22"/>
          <w:szCs w:val="22"/>
        </w:rPr>
        <w:t xml:space="preserve">e) az általános közigazgatási rendtartásról szóló 2016. évi CL. törvény, </w:t>
      </w:r>
    </w:p>
    <w:p w14:paraId="763B2582" w14:textId="77777777" w:rsidR="005E14FD" w:rsidRPr="005E14FD" w:rsidRDefault="005E14FD" w:rsidP="005E14FD">
      <w:pPr>
        <w:pStyle w:val="Default"/>
        <w:jc w:val="both"/>
        <w:rPr>
          <w:rFonts w:asciiTheme="minorHAnsi" w:hAnsiTheme="minorHAnsi" w:cstheme="minorHAnsi"/>
          <w:sz w:val="22"/>
          <w:szCs w:val="22"/>
        </w:rPr>
      </w:pPr>
      <w:r w:rsidRPr="005E14FD">
        <w:rPr>
          <w:rFonts w:asciiTheme="minorHAnsi" w:hAnsiTheme="minorHAnsi" w:cstheme="minorHAnsi"/>
          <w:sz w:val="22"/>
          <w:szCs w:val="22"/>
        </w:rPr>
        <w:t xml:space="preserve">f) a Polgári Törvénykönyvről szóló 2013. évi V. törvény </w:t>
      </w:r>
    </w:p>
    <w:p w14:paraId="12ED6481" w14:textId="0E852805" w:rsidR="0078566A" w:rsidRDefault="0078566A" w:rsidP="005E14FD">
      <w:pPr>
        <w:spacing w:after="0" w:line="240" w:lineRule="auto"/>
        <w:rPr>
          <w:rFonts w:ascii="Calibri" w:eastAsia="Calibri" w:hAnsi="Calibri" w:cs="Calibri"/>
          <w:b/>
          <w:bCs/>
        </w:rPr>
      </w:pPr>
    </w:p>
    <w:p w14:paraId="0DBCC490" w14:textId="77777777" w:rsidR="005E14FD" w:rsidRPr="00E027EB" w:rsidRDefault="005E14FD" w:rsidP="005E14FD">
      <w:pPr>
        <w:spacing w:after="158" w:line="240" w:lineRule="auto"/>
        <w:rPr>
          <w:rFonts w:ascii="Calibri" w:eastAsia="Calibri" w:hAnsi="Calibri" w:cs="Calibri"/>
        </w:rPr>
      </w:pPr>
      <w:r w:rsidRPr="00E027EB">
        <w:rPr>
          <w:rFonts w:ascii="Calibri" w:eastAsia="Calibri" w:hAnsi="Calibri" w:cs="Calibri"/>
        </w:rPr>
        <w:t xml:space="preserve">Kelt: ________________ </w:t>
      </w:r>
    </w:p>
    <w:p w14:paraId="1DCD881E" w14:textId="77777777" w:rsidR="005E14FD" w:rsidRPr="00E027EB" w:rsidRDefault="005E14FD" w:rsidP="005E14FD">
      <w:pPr>
        <w:spacing w:after="204" w:line="240" w:lineRule="auto"/>
        <w:ind w:right="4"/>
        <w:jc w:val="center"/>
        <w:rPr>
          <w:rFonts w:ascii="Calibri" w:eastAsia="Calibri" w:hAnsi="Calibri" w:cs="Calibri"/>
        </w:rPr>
      </w:pPr>
      <w:r w:rsidRPr="00E027EB">
        <w:rPr>
          <w:rFonts w:ascii="Calibri" w:eastAsia="Calibri" w:hAnsi="Calibri" w:cs="Calibri"/>
        </w:rPr>
        <w:t xml:space="preserve">______________________ </w:t>
      </w:r>
    </w:p>
    <w:p w14:paraId="70EBA0C7" w14:textId="77777777" w:rsidR="005E14FD" w:rsidRDefault="005E14FD" w:rsidP="005E14FD">
      <w:pPr>
        <w:spacing w:after="157" w:line="240" w:lineRule="auto"/>
        <w:ind w:right="7"/>
        <w:jc w:val="center"/>
        <w:rPr>
          <w:rFonts w:ascii="Calibri" w:eastAsia="Calibri" w:hAnsi="Calibri" w:cs="Calibri"/>
        </w:rPr>
      </w:pPr>
      <w:r w:rsidRPr="00E027EB">
        <w:rPr>
          <w:rFonts w:ascii="Calibri" w:eastAsia="Calibri" w:hAnsi="Calibri" w:cs="Calibri"/>
        </w:rPr>
        <w:t xml:space="preserve">cégszerű aláírás </w:t>
      </w:r>
    </w:p>
    <w:p w14:paraId="0F5D6A1E" w14:textId="18255DC5" w:rsidR="005E14FD" w:rsidRDefault="005E14FD">
      <w:pPr>
        <w:rPr>
          <w:rFonts w:ascii="Calibri" w:eastAsia="Calibri" w:hAnsi="Calibri" w:cs="Calibri"/>
          <w:b/>
          <w:bCs/>
        </w:rPr>
      </w:pPr>
      <w:r>
        <w:rPr>
          <w:rFonts w:ascii="Calibri" w:eastAsia="Calibri" w:hAnsi="Calibri" w:cs="Calibri"/>
          <w:b/>
          <w:bCs/>
        </w:rPr>
        <w:br w:type="page"/>
      </w:r>
    </w:p>
    <w:p w14:paraId="2CFC849C" w14:textId="6AD37E51" w:rsidR="005E14FD" w:rsidRPr="005E14FD" w:rsidRDefault="005E14FD" w:rsidP="005E14FD">
      <w:pPr>
        <w:pStyle w:val="Default"/>
        <w:jc w:val="right"/>
        <w:rPr>
          <w:rFonts w:asciiTheme="minorHAnsi" w:hAnsiTheme="minorHAnsi" w:cstheme="minorHAnsi"/>
          <w:i/>
          <w:iCs/>
          <w:sz w:val="22"/>
          <w:szCs w:val="22"/>
        </w:rPr>
      </w:pPr>
      <w:r>
        <w:rPr>
          <w:rFonts w:asciiTheme="minorHAnsi" w:hAnsiTheme="minorHAnsi" w:cstheme="minorHAnsi"/>
          <w:i/>
          <w:iCs/>
          <w:sz w:val="22"/>
          <w:szCs w:val="22"/>
        </w:rPr>
        <w:lastRenderedPageBreak/>
        <w:t>9</w:t>
      </w:r>
      <w:r w:rsidRPr="005E14FD">
        <w:rPr>
          <w:rFonts w:asciiTheme="minorHAnsi" w:hAnsiTheme="minorHAnsi" w:cstheme="minorHAnsi"/>
          <w:i/>
          <w:iCs/>
          <w:sz w:val="22"/>
          <w:szCs w:val="22"/>
        </w:rPr>
        <w:t>. számú melléklet</w:t>
      </w:r>
    </w:p>
    <w:p w14:paraId="6E780D8A" w14:textId="77777777" w:rsidR="005E14FD" w:rsidRPr="00E027EB" w:rsidRDefault="005E14FD" w:rsidP="005E14FD">
      <w:pPr>
        <w:tabs>
          <w:tab w:val="left" w:pos="0"/>
          <w:tab w:val="center" w:pos="4820"/>
          <w:tab w:val="right" w:pos="9356"/>
        </w:tabs>
        <w:spacing w:after="0" w:line="240" w:lineRule="auto"/>
        <w:jc w:val="center"/>
        <w:rPr>
          <w:rFonts w:ascii="Calibri" w:hAnsi="Calibri" w:cs="Calibri"/>
          <w:b/>
        </w:rPr>
      </w:pPr>
    </w:p>
    <w:p w14:paraId="0EAC622B" w14:textId="77777777" w:rsidR="005E14FD" w:rsidRPr="00E027EB" w:rsidRDefault="005E14FD" w:rsidP="005E14FD">
      <w:pPr>
        <w:tabs>
          <w:tab w:val="left" w:pos="0"/>
          <w:tab w:val="center" w:pos="4820"/>
          <w:tab w:val="right" w:pos="9356"/>
        </w:tabs>
        <w:spacing w:after="0" w:line="240" w:lineRule="auto"/>
        <w:jc w:val="center"/>
        <w:rPr>
          <w:rFonts w:ascii="Calibri" w:hAnsi="Calibri" w:cs="Calibri"/>
          <w:b/>
        </w:rPr>
      </w:pPr>
      <w:r w:rsidRPr="00E027EB">
        <w:rPr>
          <w:rFonts w:ascii="Calibri" w:hAnsi="Calibri" w:cs="Calibri"/>
          <w:b/>
        </w:rPr>
        <w:t>Egyedi megrendelés</w:t>
      </w:r>
    </w:p>
    <w:p w14:paraId="063EC8FE" w14:textId="77777777" w:rsidR="005E14FD" w:rsidRPr="00E027EB" w:rsidRDefault="005E14FD" w:rsidP="005E14FD">
      <w:pPr>
        <w:spacing w:after="0" w:line="240" w:lineRule="auto"/>
        <w:jc w:val="center"/>
        <w:rPr>
          <w:rFonts w:ascii="Calibri" w:hAnsi="Calibri" w:cs="Calibri"/>
        </w:rPr>
      </w:pPr>
      <w:r w:rsidRPr="00E027EB">
        <w:rPr>
          <w:rFonts w:ascii="Calibri" w:hAnsi="Calibri" w:cs="Calibri"/>
        </w:rPr>
        <w:t xml:space="preserve">(minta) </w:t>
      </w:r>
      <w:r w:rsidRPr="00E027EB">
        <w:rPr>
          <w:rFonts w:ascii="Calibri" w:hAnsi="Calibri" w:cs="Calibri"/>
          <w:vertAlign w:val="superscript"/>
        </w:rPr>
        <w:footnoteReference w:id="3"/>
      </w:r>
    </w:p>
    <w:p w14:paraId="31B162AF" w14:textId="77777777" w:rsidR="005E14FD" w:rsidRPr="00E027EB" w:rsidRDefault="005E14FD" w:rsidP="005E14FD">
      <w:pPr>
        <w:tabs>
          <w:tab w:val="left" w:pos="0"/>
        </w:tabs>
        <w:spacing w:line="240" w:lineRule="auto"/>
        <w:rPr>
          <w:rFonts w:ascii="Calibri" w:hAnsi="Calibri" w:cs="Calibri"/>
          <w:b/>
        </w:rPr>
      </w:pPr>
    </w:p>
    <w:tbl>
      <w:tblPr>
        <w:tblW w:w="9365" w:type="dxa"/>
        <w:tblLook w:val="04A0" w:firstRow="1" w:lastRow="0" w:firstColumn="1" w:lastColumn="0" w:noHBand="0" w:noVBand="1"/>
      </w:tblPr>
      <w:tblGrid>
        <w:gridCol w:w="2986"/>
        <w:gridCol w:w="6379"/>
      </w:tblGrid>
      <w:tr w:rsidR="005E14FD" w:rsidRPr="00E027EB" w14:paraId="2B006DD1" w14:textId="77777777" w:rsidTr="00FD34AE">
        <w:trPr>
          <w:trHeight w:hRule="exact" w:val="435"/>
        </w:trPr>
        <w:tc>
          <w:tcPr>
            <w:tcW w:w="2986" w:type="dxa"/>
            <w:vAlign w:val="center"/>
          </w:tcPr>
          <w:p w14:paraId="7D23A611" w14:textId="77777777" w:rsidR="005E14FD" w:rsidRPr="00E027EB" w:rsidRDefault="005E14FD" w:rsidP="00FD34AE">
            <w:pPr>
              <w:tabs>
                <w:tab w:val="left" w:pos="0"/>
              </w:tabs>
              <w:spacing w:after="0" w:line="240" w:lineRule="auto"/>
              <w:rPr>
                <w:rFonts w:ascii="Calibri" w:hAnsi="Calibri" w:cs="Calibri"/>
                <w:b/>
              </w:rPr>
            </w:pPr>
            <w:r w:rsidRPr="00E027EB">
              <w:rPr>
                <w:rFonts w:ascii="Calibri" w:hAnsi="Calibri" w:cs="Calibri"/>
                <w:b/>
              </w:rPr>
              <w:t>Egyedi megrendelés száma:</w:t>
            </w:r>
          </w:p>
        </w:tc>
        <w:tc>
          <w:tcPr>
            <w:tcW w:w="6379" w:type="dxa"/>
            <w:vAlign w:val="center"/>
          </w:tcPr>
          <w:p w14:paraId="5BA6D9DA" w14:textId="77777777" w:rsidR="005E14FD" w:rsidRPr="00E027EB" w:rsidRDefault="005E14FD" w:rsidP="00FD34AE">
            <w:pPr>
              <w:tabs>
                <w:tab w:val="left" w:pos="0"/>
              </w:tabs>
              <w:spacing w:after="0" w:line="240" w:lineRule="auto"/>
              <w:rPr>
                <w:rFonts w:ascii="Calibri" w:hAnsi="Calibri" w:cs="Calibri"/>
                <w:b/>
              </w:rPr>
            </w:pPr>
          </w:p>
        </w:tc>
      </w:tr>
      <w:tr w:rsidR="005E14FD" w:rsidRPr="00E027EB" w14:paraId="7BA3BB4E" w14:textId="77777777" w:rsidTr="00FD34AE">
        <w:trPr>
          <w:trHeight w:hRule="exact" w:val="435"/>
        </w:trPr>
        <w:tc>
          <w:tcPr>
            <w:tcW w:w="2986" w:type="dxa"/>
            <w:vAlign w:val="center"/>
            <w:hideMark/>
          </w:tcPr>
          <w:p w14:paraId="4A81BACD" w14:textId="77777777" w:rsidR="005E14FD" w:rsidRPr="00E027EB" w:rsidRDefault="005E14FD" w:rsidP="00FD34AE">
            <w:pPr>
              <w:tabs>
                <w:tab w:val="left" w:pos="0"/>
              </w:tabs>
              <w:spacing w:after="0" w:line="240" w:lineRule="auto"/>
              <w:rPr>
                <w:rFonts w:ascii="Calibri" w:hAnsi="Calibri" w:cs="Calibri"/>
                <w:b/>
              </w:rPr>
            </w:pPr>
            <w:r w:rsidRPr="00E027EB">
              <w:rPr>
                <w:rFonts w:ascii="Calibri" w:hAnsi="Calibri" w:cs="Calibri"/>
                <w:b/>
              </w:rPr>
              <w:t>Szolgáltató</w:t>
            </w:r>
          </w:p>
        </w:tc>
        <w:tc>
          <w:tcPr>
            <w:tcW w:w="6379" w:type="dxa"/>
            <w:vAlign w:val="center"/>
          </w:tcPr>
          <w:p w14:paraId="6DE81613" w14:textId="77777777" w:rsidR="005E14FD" w:rsidRPr="00E027EB" w:rsidRDefault="005E14FD" w:rsidP="00FD34AE">
            <w:pPr>
              <w:tabs>
                <w:tab w:val="left" w:pos="0"/>
              </w:tabs>
              <w:spacing w:after="0" w:line="240" w:lineRule="auto"/>
              <w:rPr>
                <w:rFonts w:ascii="Calibri" w:hAnsi="Calibri" w:cs="Calibri"/>
                <w:b/>
              </w:rPr>
            </w:pPr>
          </w:p>
        </w:tc>
      </w:tr>
      <w:tr w:rsidR="005E14FD" w:rsidRPr="00E027EB" w14:paraId="08192BC7" w14:textId="77777777" w:rsidTr="00FD34AE">
        <w:trPr>
          <w:trHeight w:hRule="exact" w:val="435"/>
        </w:trPr>
        <w:tc>
          <w:tcPr>
            <w:tcW w:w="2986" w:type="dxa"/>
            <w:vAlign w:val="center"/>
          </w:tcPr>
          <w:p w14:paraId="53558876" w14:textId="77777777" w:rsidR="005E14FD" w:rsidRPr="00E027EB" w:rsidRDefault="005E14FD" w:rsidP="00FD34AE">
            <w:pPr>
              <w:tabs>
                <w:tab w:val="left" w:pos="457"/>
              </w:tabs>
              <w:spacing w:after="0" w:line="240" w:lineRule="auto"/>
              <w:ind w:left="741"/>
              <w:rPr>
                <w:rFonts w:ascii="Calibri" w:hAnsi="Calibri" w:cs="Calibri"/>
                <w:b/>
              </w:rPr>
            </w:pPr>
            <w:r w:rsidRPr="00E027EB">
              <w:rPr>
                <w:rFonts w:ascii="Calibri" w:hAnsi="Calibri" w:cs="Calibri"/>
                <w:b/>
              </w:rPr>
              <w:t>neve:</w:t>
            </w:r>
          </w:p>
        </w:tc>
        <w:tc>
          <w:tcPr>
            <w:tcW w:w="6379" w:type="dxa"/>
            <w:vAlign w:val="center"/>
          </w:tcPr>
          <w:p w14:paraId="1360EAB7" w14:textId="77777777" w:rsidR="005E14FD" w:rsidRPr="00E027EB" w:rsidRDefault="005E14FD" w:rsidP="00FD34AE">
            <w:pPr>
              <w:tabs>
                <w:tab w:val="left" w:pos="0"/>
              </w:tabs>
              <w:spacing w:after="0" w:line="240" w:lineRule="auto"/>
              <w:rPr>
                <w:rFonts w:ascii="Calibri" w:hAnsi="Calibri" w:cs="Calibri"/>
                <w:b/>
              </w:rPr>
            </w:pPr>
          </w:p>
        </w:tc>
      </w:tr>
      <w:tr w:rsidR="005E14FD" w:rsidRPr="00E027EB" w14:paraId="4A2E57F3" w14:textId="77777777" w:rsidTr="00FD34AE">
        <w:trPr>
          <w:trHeight w:hRule="exact" w:val="413"/>
        </w:trPr>
        <w:tc>
          <w:tcPr>
            <w:tcW w:w="2986" w:type="dxa"/>
            <w:vAlign w:val="center"/>
            <w:hideMark/>
          </w:tcPr>
          <w:p w14:paraId="48B114BC" w14:textId="77777777" w:rsidR="005E14FD" w:rsidRPr="00E027EB" w:rsidRDefault="005E14FD" w:rsidP="00FD34AE">
            <w:pPr>
              <w:tabs>
                <w:tab w:val="left" w:pos="457"/>
              </w:tabs>
              <w:spacing w:after="0" w:line="240" w:lineRule="auto"/>
              <w:ind w:left="741"/>
              <w:rPr>
                <w:rFonts w:ascii="Calibri" w:hAnsi="Calibri" w:cs="Calibri"/>
                <w:b/>
              </w:rPr>
            </w:pPr>
            <w:r w:rsidRPr="00E027EB">
              <w:rPr>
                <w:rFonts w:ascii="Calibri" w:hAnsi="Calibri" w:cs="Calibri"/>
                <w:b/>
              </w:rPr>
              <w:t>székhelye:</w:t>
            </w:r>
          </w:p>
        </w:tc>
        <w:tc>
          <w:tcPr>
            <w:tcW w:w="6379" w:type="dxa"/>
            <w:vAlign w:val="center"/>
          </w:tcPr>
          <w:p w14:paraId="4C7546EA" w14:textId="77777777" w:rsidR="005E14FD" w:rsidRPr="00E027EB" w:rsidRDefault="005E14FD" w:rsidP="00FD34AE">
            <w:pPr>
              <w:tabs>
                <w:tab w:val="left" w:pos="0"/>
              </w:tabs>
              <w:spacing w:after="0" w:line="240" w:lineRule="auto"/>
              <w:rPr>
                <w:rFonts w:ascii="Calibri" w:hAnsi="Calibri" w:cs="Calibri"/>
                <w:b/>
              </w:rPr>
            </w:pPr>
          </w:p>
        </w:tc>
      </w:tr>
      <w:tr w:rsidR="005E14FD" w:rsidRPr="00E027EB" w14:paraId="3DC5BD7B" w14:textId="77777777" w:rsidTr="00FD34AE">
        <w:trPr>
          <w:trHeight w:hRule="exact" w:val="418"/>
        </w:trPr>
        <w:tc>
          <w:tcPr>
            <w:tcW w:w="2986" w:type="dxa"/>
            <w:vAlign w:val="center"/>
            <w:hideMark/>
          </w:tcPr>
          <w:p w14:paraId="6EF0D00E" w14:textId="77777777" w:rsidR="005E14FD" w:rsidRPr="00E027EB" w:rsidRDefault="005E14FD" w:rsidP="00FD34AE">
            <w:pPr>
              <w:tabs>
                <w:tab w:val="left" w:pos="457"/>
                <w:tab w:val="left" w:pos="599"/>
              </w:tabs>
              <w:spacing w:after="0" w:line="240" w:lineRule="auto"/>
              <w:ind w:left="741"/>
              <w:rPr>
                <w:rFonts w:ascii="Calibri" w:hAnsi="Calibri" w:cs="Calibri"/>
                <w:b/>
              </w:rPr>
            </w:pPr>
            <w:r w:rsidRPr="00E027EB">
              <w:rPr>
                <w:rFonts w:ascii="Calibri" w:hAnsi="Calibri" w:cs="Calibri"/>
                <w:b/>
              </w:rPr>
              <w:t>adószáma:</w:t>
            </w:r>
          </w:p>
        </w:tc>
        <w:tc>
          <w:tcPr>
            <w:tcW w:w="6379" w:type="dxa"/>
            <w:vAlign w:val="center"/>
          </w:tcPr>
          <w:p w14:paraId="276A8D91" w14:textId="77777777" w:rsidR="005E14FD" w:rsidRPr="00E027EB" w:rsidRDefault="005E14FD" w:rsidP="00FD34AE">
            <w:pPr>
              <w:tabs>
                <w:tab w:val="left" w:pos="0"/>
              </w:tabs>
              <w:spacing w:after="0" w:line="240" w:lineRule="auto"/>
              <w:rPr>
                <w:rFonts w:ascii="Calibri" w:hAnsi="Calibri" w:cs="Calibri"/>
                <w:b/>
              </w:rPr>
            </w:pPr>
          </w:p>
        </w:tc>
      </w:tr>
      <w:tr w:rsidR="005E14FD" w:rsidRPr="00E027EB" w14:paraId="659A53C9" w14:textId="77777777" w:rsidTr="00FD34AE">
        <w:trPr>
          <w:trHeight w:hRule="exact" w:val="439"/>
        </w:trPr>
        <w:tc>
          <w:tcPr>
            <w:tcW w:w="2986" w:type="dxa"/>
            <w:vAlign w:val="center"/>
            <w:hideMark/>
          </w:tcPr>
          <w:p w14:paraId="6602EE4C" w14:textId="77777777" w:rsidR="005E14FD" w:rsidRPr="00E027EB" w:rsidRDefault="005E14FD" w:rsidP="00FD34AE">
            <w:pPr>
              <w:tabs>
                <w:tab w:val="left" w:pos="457"/>
              </w:tabs>
              <w:spacing w:after="0" w:line="240" w:lineRule="auto"/>
              <w:ind w:left="741"/>
              <w:rPr>
                <w:rFonts w:ascii="Calibri" w:hAnsi="Calibri" w:cs="Calibri"/>
                <w:b/>
              </w:rPr>
            </w:pPr>
            <w:r w:rsidRPr="00E027EB">
              <w:rPr>
                <w:rFonts w:ascii="Calibri" w:hAnsi="Calibri" w:cs="Calibri"/>
                <w:b/>
              </w:rPr>
              <w:t>képviselőjének neve:</w:t>
            </w:r>
          </w:p>
        </w:tc>
        <w:tc>
          <w:tcPr>
            <w:tcW w:w="6379" w:type="dxa"/>
            <w:vAlign w:val="center"/>
          </w:tcPr>
          <w:p w14:paraId="197CD8EA" w14:textId="77777777" w:rsidR="005E14FD" w:rsidRPr="00E027EB" w:rsidRDefault="005E14FD" w:rsidP="00FD34AE">
            <w:pPr>
              <w:tabs>
                <w:tab w:val="left" w:pos="0"/>
              </w:tabs>
              <w:spacing w:after="0" w:line="240" w:lineRule="auto"/>
              <w:rPr>
                <w:rFonts w:ascii="Calibri" w:hAnsi="Calibri" w:cs="Calibri"/>
                <w:b/>
              </w:rPr>
            </w:pPr>
          </w:p>
        </w:tc>
      </w:tr>
      <w:tr w:rsidR="005E14FD" w:rsidRPr="00E027EB" w14:paraId="7D5AB914" w14:textId="77777777" w:rsidTr="00FD34AE">
        <w:trPr>
          <w:trHeight w:hRule="exact" w:val="439"/>
        </w:trPr>
        <w:tc>
          <w:tcPr>
            <w:tcW w:w="2986" w:type="dxa"/>
            <w:vAlign w:val="center"/>
          </w:tcPr>
          <w:p w14:paraId="6C8D2A7F" w14:textId="77777777" w:rsidR="005E14FD" w:rsidRPr="00E027EB" w:rsidRDefault="005E14FD" w:rsidP="00FD34AE">
            <w:pPr>
              <w:tabs>
                <w:tab w:val="left" w:pos="0"/>
              </w:tabs>
              <w:spacing w:after="0" w:line="240" w:lineRule="auto"/>
              <w:rPr>
                <w:rFonts w:ascii="Calibri" w:hAnsi="Calibri" w:cs="Calibri"/>
                <w:b/>
                <w:bCs/>
              </w:rPr>
            </w:pPr>
            <w:r w:rsidRPr="00E027EB">
              <w:rPr>
                <w:rFonts w:ascii="Calibri" w:hAnsi="Calibri" w:cs="Calibri"/>
                <w:b/>
                <w:bCs/>
                <w:lang w:eastAsia="hu-HU"/>
              </w:rPr>
              <w:t>Keretszerződés tárgya:</w:t>
            </w:r>
          </w:p>
        </w:tc>
        <w:tc>
          <w:tcPr>
            <w:tcW w:w="6379" w:type="dxa"/>
            <w:vAlign w:val="center"/>
          </w:tcPr>
          <w:p w14:paraId="7EA43A3A" w14:textId="22E93E8F" w:rsidR="005E14FD" w:rsidRPr="005E14FD" w:rsidRDefault="005E14FD" w:rsidP="00FD34AE">
            <w:pPr>
              <w:tabs>
                <w:tab w:val="left" w:pos="0"/>
              </w:tabs>
              <w:spacing w:after="0" w:line="240" w:lineRule="auto"/>
              <w:rPr>
                <w:rFonts w:ascii="Calibri" w:hAnsi="Calibri" w:cs="Calibri"/>
                <w:b/>
                <w:bCs/>
                <w:i/>
                <w:iCs/>
              </w:rPr>
            </w:pPr>
            <w:r w:rsidRPr="005E14FD">
              <w:rPr>
                <w:rFonts w:ascii="Calibri" w:hAnsi="Calibri" w:cs="Calibri"/>
                <w:b/>
                <w:bCs/>
                <w:i/>
                <w:iCs/>
              </w:rPr>
              <w:t xml:space="preserve">IT </w:t>
            </w:r>
            <w:proofErr w:type="spellStart"/>
            <w:r w:rsidRPr="005E14FD">
              <w:rPr>
                <w:rFonts w:ascii="Calibri" w:hAnsi="Calibri" w:cs="Calibri"/>
                <w:b/>
                <w:bCs/>
                <w:i/>
                <w:iCs/>
              </w:rPr>
              <w:t>architekt</w:t>
            </w:r>
            <w:proofErr w:type="spellEnd"/>
            <w:r w:rsidRPr="005E14FD">
              <w:rPr>
                <w:rFonts w:ascii="Calibri" w:hAnsi="Calibri" w:cs="Calibri"/>
                <w:b/>
                <w:bCs/>
                <w:i/>
                <w:iCs/>
              </w:rPr>
              <w:t xml:space="preserve"> támogatás</w:t>
            </w:r>
          </w:p>
        </w:tc>
      </w:tr>
      <w:tr w:rsidR="005E14FD" w:rsidRPr="00E027EB" w14:paraId="19F26A28" w14:textId="77777777" w:rsidTr="00FD34AE">
        <w:trPr>
          <w:trHeight w:hRule="exact" w:val="439"/>
        </w:trPr>
        <w:tc>
          <w:tcPr>
            <w:tcW w:w="2986" w:type="dxa"/>
            <w:vAlign w:val="center"/>
          </w:tcPr>
          <w:p w14:paraId="1C7B37C4" w14:textId="77777777" w:rsidR="005E14FD" w:rsidRPr="00E027EB" w:rsidRDefault="005E14FD" w:rsidP="00FD34AE">
            <w:pPr>
              <w:tabs>
                <w:tab w:val="left" w:pos="0"/>
              </w:tabs>
              <w:spacing w:after="0" w:line="240" w:lineRule="auto"/>
              <w:rPr>
                <w:rFonts w:ascii="Calibri" w:hAnsi="Calibri" w:cs="Calibri"/>
                <w:b/>
                <w:bCs/>
              </w:rPr>
            </w:pPr>
            <w:r w:rsidRPr="00E027EB">
              <w:rPr>
                <w:rFonts w:ascii="Calibri" w:hAnsi="Calibri" w:cs="Calibri"/>
                <w:b/>
                <w:bCs/>
                <w:lang w:eastAsia="hu-HU"/>
              </w:rPr>
              <w:t>Keretszerződés száma:</w:t>
            </w:r>
          </w:p>
        </w:tc>
        <w:tc>
          <w:tcPr>
            <w:tcW w:w="6379" w:type="dxa"/>
            <w:vAlign w:val="center"/>
          </w:tcPr>
          <w:p w14:paraId="3E172BA7" w14:textId="77777777" w:rsidR="005E14FD" w:rsidRPr="00E027EB" w:rsidRDefault="005E14FD" w:rsidP="00FD34AE">
            <w:pPr>
              <w:tabs>
                <w:tab w:val="left" w:pos="0"/>
              </w:tabs>
              <w:spacing w:after="0" w:line="240" w:lineRule="auto"/>
              <w:rPr>
                <w:rFonts w:ascii="Calibri" w:hAnsi="Calibri" w:cs="Calibri"/>
                <w:b/>
                <w:bCs/>
              </w:rPr>
            </w:pPr>
          </w:p>
        </w:tc>
      </w:tr>
    </w:tbl>
    <w:p w14:paraId="03DF34C3" w14:textId="77777777" w:rsidR="005E14FD" w:rsidRPr="00E027EB" w:rsidRDefault="005E14FD" w:rsidP="005E14FD">
      <w:pPr>
        <w:spacing w:after="0" w:line="240" w:lineRule="auto"/>
        <w:rPr>
          <w:rFonts w:ascii="Calibri" w:hAnsi="Calibri" w:cs="Calibri"/>
        </w:rPr>
      </w:pPr>
    </w:p>
    <w:p w14:paraId="24F7C11B" w14:textId="77777777" w:rsidR="005E14FD" w:rsidRPr="00E027EB" w:rsidRDefault="005E14FD" w:rsidP="005E14FD">
      <w:pPr>
        <w:spacing w:after="0" w:line="240" w:lineRule="auto"/>
        <w:jc w:val="both"/>
        <w:rPr>
          <w:rFonts w:ascii="Calibri" w:hAnsi="Calibri" w:cs="Calibri"/>
        </w:rPr>
      </w:pPr>
      <w:r w:rsidRPr="00E027EB">
        <w:rPr>
          <w:rFonts w:ascii="Calibri" w:hAnsi="Calibri" w:cs="Calibri"/>
        </w:rPr>
        <w:t>Megrendelő megrendeli a társaságaink között _</w:t>
      </w:r>
      <w:proofErr w:type="gramStart"/>
      <w:r w:rsidRPr="00E027EB">
        <w:rPr>
          <w:rFonts w:ascii="Calibri" w:hAnsi="Calibri" w:cs="Calibri"/>
        </w:rPr>
        <w:t>_.__._</w:t>
      </w:r>
      <w:proofErr w:type="gramEnd"/>
      <w:r w:rsidRPr="00E027EB">
        <w:rPr>
          <w:rFonts w:ascii="Calibri" w:hAnsi="Calibri" w:cs="Calibri"/>
        </w:rPr>
        <w:t>_. napján a fenti tárgyban létrejött és a fenti számú Keretszerződésben rögzített feltételek szerint az alábbiakat:</w:t>
      </w:r>
    </w:p>
    <w:p w14:paraId="4FB7FF5A" w14:textId="77777777" w:rsidR="005E14FD" w:rsidRPr="00E027EB" w:rsidRDefault="005E14FD" w:rsidP="005E14FD">
      <w:pPr>
        <w:spacing w:after="0" w:line="240" w:lineRule="auto"/>
        <w:rPr>
          <w:rFonts w:ascii="Calibri" w:hAnsi="Calibri" w:cs="Calibri"/>
        </w:rPr>
      </w:pPr>
    </w:p>
    <w:tbl>
      <w:tblPr>
        <w:tblW w:w="94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7"/>
        <w:gridCol w:w="6521"/>
      </w:tblGrid>
      <w:tr w:rsidR="005E14FD" w:rsidRPr="00E027EB" w14:paraId="0C8B2FED" w14:textId="77777777" w:rsidTr="00FD34AE">
        <w:trPr>
          <w:trHeight w:hRule="exact" w:val="654"/>
        </w:trPr>
        <w:tc>
          <w:tcPr>
            <w:tcW w:w="2977" w:type="dxa"/>
            <w:vAlign w:val="center"/>
            <w:hideMark/>
          </w:tcPr>
          <w:p w14:paraId="60CBF1AA" w14:textId="77777777" w:rsidR="005E14FD" w:rsidRPr="00E027EB" w:rsidRDefault="005E14FD" w:rsidP="005E14FD">
            <w:pPr>
              <w:tabs>
                <w:tab w:val="left" w:pos="3240"/>
              </w:tabs>
              <w:spacing w:after="0" w:line="240" w:lineRule="auto"/>
              <w:jc w:val="both"/>
              <w:rPr>
                <w:rFonts w:ascii="Calibri" w:hAnsi="Calibri" w:cs="Calibri"/>
                <w:b/>
              </w:rPr>
            </w:pPr>
            <w:r w:rsidRPr="00E027EB">
              <w:rPr>
                <w:rFonts w:ascii="Calibri" w:hAnsi="Calibri" w:cs="Calibri"/>
                <w:b/>
              </w:rPr>
              <w:t>Egyedi megrendelés tárgya:</w:t>
            </w:r>
          </w:p>
        </w:tc>
        <w:tc>
          <w:tcPr>
            <w:tcW w:w="6521" w:type="dxa"/>
            <w:vAlign w:val="center"/>
          </w:tcPr>
          <w:p w14:paraId="0B02FC06" w14:textId="77777777" w:rsidR="005E14FD" w:rsidRPr="00E027EB" w:rsidRDefault="005E14FD" w:rsidP="00FD34AE">
            <w:pPr>
              <w:autoSpaceDE w:val="0"/>
              <w:autoSpaceDN w:val="0"/>
              <w:adjustRightInd w:val="0"/>
              <w:spacing w:after="0" w:line="240" w:lineRule="auto"/>
              <w:rPr>
                <w:rFonts w:ascii="Calibri" w:eastAsia="Times New Roman" w:hAnsi="Calibri" w:cs="Calibri"/>
                <w:b/>
                <w:color w:val="000000"/>
                <w:lang w:eastAsia="hu-HU"/>
              </w:rPr>
            </w:pPr>
          </w:p>
        </w:tc>
      </w:tr>
      <w:tr w:rsidR="005E14FD" w:rsidRPr="00E027EB" w14:paraId="779F23A8" w14:textId="77777777" w:rsidTr="00FD34AE">
        <w:trPr>
          <w:trHeight w:hRule="exact" w:val="848"/>
        </w:trPr>
        <w:tc>
          <w:tcPr>
            <w:tcW w:w="2977" w:type="dxa"/>
            <w:vAlign w:val="center"/>
            <w:hideMark/>
          </w:tcPr>
          <w:p w14:paraId="52BA3DFC" w14:textId="77777777" w:rsidR="005E14FD" w:rsidRPr="00E027EB" w:rsidRDefault="005E14FD" w:rsidP="005E14FD">
            <w:pPr>
              <w:tabs>
                <w:tab w:val="left" w:pos="3240"/>
              </w:tabs>
              <w:spacing w:after="0" w:line="240" w:lineRule="auto"/>
              <w:jc w:val="both"/>
              <w:rPr>
                <w:rFonts w:ascii="Calibri" w:hAnsi="Calibri" w:cs="Calibri"/>
                <w:b/>
              </w:rPr>
            </w:pPr>
            <w:r w:rsidRPr="00E027EB">
              <w:rPr>
                <w:rFonts w:ascii="Calibri" w:hAnsi="Calibri" w:cs="Calibri"/>
                <w:b/>
              </w:rPr>
              <w:t>Egyedi megrendelés leírása, tartalmának részletezése*:</w:t>
            </w:r>
          </w:p>
        </w:tc>
        <w:tc>
          <w:tcPr>
            <w:tcW w:w="6521" w:type="dxa"/>
            <w:vAlign w:val="center"/>
          </w:tcPr>
          <w:p w14:paraId="4DE8D0CD" w14:textId="77777777" w:rsidR="005E14FD" w:rsidRPr="00E027EB" w:rsidRDefault="005E14FD" w:rsidP="00FD34AE">
            <w:pPr>
              <w:tabs>
                <w:tab w:val="left" w:pos="3240"/>
              </w:tabs>
              <w:spacing w:after="0" w:line="240" w:lineRule="auto"/>
              <w:rPr>
                <w:rFonts w:ascii="Calibri" w:hAnsi="Calibri" w:cs="Calibri"/>
                <w:b/>
                <w:i/>
              </w:rPr>
            </w:pPr>
          </w:p>
        </w:tc>
      </w:tr>
      <w:tr w:rsidR="005E14FD" w:rsidRPr="00E027EB" w14:paraId="42650AD0" w14:textId="77777777" w:rsidTr="005E14FD">
        <w:trPr>
          <w:trHeight w:hRule="exact" w:val="2111"/>
        </w:trPr>
        <w:tc>
          <w:tcPr>
            <w:tcW w:w="2977" w:type="dxa"/>
            <w:vAlign w:val="center"/>
          </w:tcPr>
          <w:p w14:paraId="2F27E668" w14:textId="229AAAE8" w:rsidR="005E14FD" w:rsidRPr="00E027EB" w:rsidRDefault="005E14FD" w:rsidP="005E14FD">
            <w:pPr>
              <w:tabs>
                <w:tab w:val="left" w:pos="3240"/>
              </w:tabs>
              <w:spacing w:after="0" w:line="240" w:lineRule="auto"/>
              <w:jc w:val="both"/>
              <w:rPr>
                <w:rFonts w:ascii="Calibri" w:hAnsi="Calibri" w:cs="Calibri"/>
                <w:b/>
              </w:rPr>
            </w:pPr>
            <w:r w:rsidRPr="005E14FD">
              <w:rPr>
                <w:rFonts w:ascii="Calibri" w:hAnsi="Calibri" w:cs="Calibri"/>
                <w:b/>
              </w:rPr>
              <w:t>Egyedi megrendelés tartalmának ütemezése (adott esetben: szakembertípusonként felhasználni tervezett napok száma (nap/fő), adott esetben óraszámokkal):</w:t>
            </w:r>
          </w:p>
        </w:tc>
        <w:tc>
          <w:tcPr>
            <w:tcW w:w="6521" w:type="dxa"/>
            <w:vAlign w:val="center"/>
          </w:tcPr>
          <w:p w14:paraId="28BEFFB8" w14:textId="77777777" w:rsidR="005E14FD" w:rsidRPr="00E027EB" w:rsidRDefault="005E14FD" w:rsidP="00FD34AE">
            <w:pPr>
              <w:tabs>
                <w:tab w:val="left" w:pos="3240"/>
              </w:tabs>
              <w:spacing w:after="0" w:line="240" w:lineRule="auto"/>
              <w:rPr>
                <w:rFonts w:ascii="Calibri" w:hAnsi="Calibri" w:cs="Calibri"/>
                <w:b/>
                <w:i/>
              </w:rPr>
            </w:pPr>
          </w:p>
        </w:tc>
      </w:tr>
      <w:tr w:rsidR="005E14FD" w:rsidRPr="00E027EB" w14:paraId="6143E4D6" w14:textId="77777777" w:rsidTr="00FD34AE">
        <w:trPr>
          <w:trHeight w:hRule="exact" w:val="1222"/>
        </w:trPr>
        <w:tc>
          <w:tcPr>
            <w:tcW w:w="2977" w:type="dxa"/>
            <w:vAlign w:val="center"/>
          </w:tcPr>
          <w:p w14:paraId="395CA6A7" w14:textId="77777777" w:rsidR="005E14FD" w:rsidRPr="00E027EB" w:rsidRDefault="005E14FD" w:rsidP="005E14FD">
            <w:pPr>
              <w:tabs>
                <w:tab w:val="left" w:pos="3240"/>
              </w:tabs>
              <w:spacing w:after="0" w:line="240" w:lineRule="auto"/>
              <w:jc w:val="both"/>
              <w:rPr>
                <w:rFonts w:ascii="Calibri" w:hAnsi="Calibri" w:cs="Calibri"/>
                <w:b/>
              </w:rPr>
            </w:pPr>
            <w:r w:rsidRPr="00E027EB">
              <w:rPr>
                <w:rFonts w:ascii="Calibri" w:hAnsi="Calibri" w:cs="Calibri"/>
                <w:b/>
              </w:rPr>
              <w:t>Leszállítandó eredménytermék(</w:t>
            </w:r>
            <w:proofErr w:type="spellStart"/>
            <w:r w:rsidRPr="00E027EB">
              <w:rPr>
                <w:rFonts w:ascii="Calibri" w:hAnsi="Calibri" w:cs="Calibri"/>
                <w:b/>
              </w:rPr>
              <w:t>ek</w:t>
            </w:r>
            <w:proofErr w:type="spellEnd"/>
            <w:r w:rsidRPr="00E027EB">
              <w:rPr>
                <w:rFonts w:ascii="Calibri" w:hAnsi="Calibri" w:cs="Calibri"/>
                <w:b/>
              </w:rPr>
              <w:t>), elkészítendő dokumentum(ok):</w:t>
            </w:r>
          </w:p>
        </w:tc>
        <w:tc>
          <w:tcPr>
            <w:tcW w:w="6521" w:type="dxa"/>
            <w:vAlign w:val="center"/>
          </w:tcPr>
          <w:p w14:paraId="32722D62" w14:textId="77777777" w:rsidR="005E14FD" w:rsidRPr="00E027EB" w:rsidRDefault="005E14FD" w:rsidP="00FD34AE">
            <w:pPr>
              <w:tabs>
                <w:tab w:val="left" w:pos="3240"/>
              </w:tabs>
              <w:spacing w:after="0" w:line="240" w:lineRule="auto"/>
              <w:rPr>
                <w:rFonts w:ascii="Calibri" w:hAnsi="Calibri" w:cs="Calibri"/>
                <w:b/>
                <w:i/>
              </w:rPr>
            </w:pPr>
          </w:p>
        </w:tc>
      </w:tr>
      <w:tr w:rsidR="005E14FD" w:rsidRPr="00E027EB" w14:paraId="1E15F64C" w14:textId="77777777" w:rsidTr="00FD34AE">
        <w:trPr>
          <w:trHeight w:hRule="exact" w:val="573"/>
        </w:trPr>
        <w:tc>
          <w:tcPr>
            <w:tcW w:w="2977" w:type="dxa"/>
            <w:vAlign w:val="center"/>
          </w:tcPr>
          <w:p w14:paraId="04AED697" w14:textId="77777777" w:rsidR="005E14FD" w:rsidRPr="00E027EB" w:rsidRDefault="005E14FD" w:rsidP="005E14FD">
            <w:pPr>
              <w:tabs>
                <w:tab w:val="left" w:pos="3240"/>
              </w:tabs>
              <w:spacing w:after="0" w:line="240" w:lineRule="auto"/>
              <w:jc w:val="both"/>
              <w:rPr>
                <w:rFonts w:ascii="Calibri" w:hAnsi="Calibri" w:cs="Calibri"/>
                <w:b/>
              </w:rPr>
            </w:pPr>
            <w:r w:rsidRPr="00E027EB">
              <w:rPr>
                <w:rFonts w:ascii="Calibri" w:hAnsi="Calibri" w:cs="Calibri"/>
                <w:b/>
              </w:rPr>
              <w:t>Teljesítési határidő, ütemezés (mérföldkövek):</w:t>
            </w:r>
          </w:p>
        </w:tc>
        <w:tc>
          <w:tcPr>
            <w:tcW w:w="6521" w:type="dxa"/>
            <w:vAlign w:val="center"/>
          </w:tcPr>
          <w:p w14:paraId="426B0119" w14:textId="77777777" w:rsidR="005E14FD" w:rsidRPr="00E027EB" w:rsidRDefault="005E14FD" w:rsidP="00FD34AE">
            <w:pPr>
              <w:tabs>
                <w:tab w:val="left" w:pos="3240"/>
              </w:tabs>
              <w:spacing w:after="0" w:line="240" w:lineRule="auto"/>
              <w:rPr>
                <w:rFonts w:ascii="Calibri" w:hAnsi="Calibri" w:cs="Calibri"/>
                <w:b/>
                <w:i/>
              </w:rPr>
            </w:pPr>
          </w:p>
        </w:tc>
      </w:tr>
      <w:tr w:rsidR="005E14FD" w:rsidRPr="00E027EB" w14:paraId="66BCFA39" w14:textId="77777777" w:rsidTr="00FD34AE">
        <w:trPr>
          <w:trHeight w:hRule="exact" w:val="850"/>
        </w:trPr>
        <w:tc>
          <w:tcPr>
            <w:tcW w:w="2977" w:type="dxa"/>
            <w:vAlign w:val="center"/>
          </w:tcPr>
          <w:p w14:paraId="4B968FC2" w14:textId="77777777" w:rsidR="005E14FD" w:rsidRPr="00E027EB" w:rsidRDefault="005E14FD" w:rsidP="005E14FD">
            <w:pPr>
              <w:tabs>
                <w:tab w:val="left" w:pos="3240"/>
              </w:tabs>
              <w:spacing w:after="0" w:line="240" w:lineRule="auto"/>
              <w:jc w:val="both"/>
              <w:rPr>
                <w:rFonts w:ascii="Calibri" w:hAnsi="Calibri" w:cs="Calibri"/>
                <w:b/>
              </w:rPr>
            </w:pPr>
            <w:r w:rsidRPr="00E027EB">
              <w:rPr>
                <w:rFonts w:ascii="Calibri" w:hAnsi="Calibri" w:cs="Calibri"/>
                <w:b/>
              </w:rPr>
              <w:t>Megrendelő részéről szakmai kapcsolattartó személy:</w:t>
            </w:r>
          </w:p>
        </w:tc>
        <w:tc>
          <w:tcPr>
            <w:tcW w:w="6521" w:type="dxa"/>
            <w:vAlign w:val="center"/>
          </w:tcPr>
          <w:p w14:paraId="6A15F09F" w14:textId="77777777" w:rsidR="005E14FD" w:rsidRPr="00E027EB" w:rsidRDefault="005E14FD" w:rsidP="00FD34AE">
            <w:pPr>
              <w:tabs>
                <w:tab w:val="left" w:pos="3240"/>
              </w:tabs>
              <w:spacing w:after="0" w:line="240" w:lineRule="auto"/>
              <w:rPr>
                <w:rFonts w:ascii="Calibri" w:hAnsi="Calibri" w:cs="Calibri"/>
              </w:rPr>
            </w:pPr>
          </w:p>
        </w:tc>
      </w:tr>
      <w:tr w:rsidR="005E14FD" w:rsidRPr="00E027EB" w14:paraId="51F26E40" w14:textId="77777777" w:rsidTr="00FD34AE">
        <w:trPr>
          <w:trHeight w:hRule="exact" w:val="1131"/>
        </w:trPr>
        <w:tc>
          <w:tcPr>
            <w:tcW w:w="2977" w:type="dxa"/>
            <w:vAlign w:val="center"/>
            <w:hideMark/>
          </w:tcPr>
          <w:p w14:paraId="7AD83D36" w14:textId="77777777" w:rsidR="005E14FD" w:rsidRPr="00E027EB" w:rsidRDefault="005E14FD" w:rsidP="005E14FD">
            <w:pPr>
              <w:tabs>
                <w:tab w:val="left" w:pos="3240"/>
              </w:tabs>
              <w:spacing w:after="0" w:line="240" w:lineRule="auto"/>
              <w:jc w:val="both"/>
              <w:rPr>
                <w:rFonts w:ascii="Calibri" w:hAnsi="Calibri" w:cs="Calibri"/>
                <w:b/>
              </w:rPr>
            </w:pPr>
            <w:r w:rsidRPr="00E027EB">
              <w:rPr>
                <w:rFonts w:ascii="Calibri" w:hAnsi="Calibri" w:cs="Calibri"/>
                <w:b/>
              </w:rPr>
              <w:lastRenderedPageBreak/>
              <w:t>Megrendelő részéről átvételre jogosult személy:</w:t>
            </w:r>
          </w:p>
          <w:p w14:paraId="54B13F05" w14:textId="77777777" w:rsidR="005E14FD" w:rsidRPr="00E027EB" w:rsidRDefault="005E14FD" w:rsidP="005E14FD">
            <w:pPr>
              <w:tabs>
                <w:tab w:val="left" w:pos="3240"/>
              </w:tabs>
              <w:spacing w:after="0" w:line="240" w:lineRule="auto"/>
              <w:jc w:val="both"/>
              <w:rPr>
                <w:rFonts w:ascii="Calibri" w:hAnsi="Calibri" w:cs="Calibri"/>
                <w:b/>
              </w:rPr>
            </w:pPr>
            <w:r w:rsidRPr="00E027EB">
              <w:rPr>
                <w:rFonts w:ascii="Calibri" w:hAnsi="Calibri" w:cs="Calibri"/>
                <w:b/>
              </w:rPr>
              <w:t>elérhetősége:</w:t>
            </w:r>
          </w:p>
        </w:tc>
        <w:tc>
          <w:tcPr>
            <w:tcW w:w="6521" w:type="dxa"/>
            <w:vAlign w:val="center"/>
          </w:tcPr>
          <w:p w14:paraId="2ECB8D24" w14:textId="77777777" w:rsidR="005E14FD" w:rsidRPr="00E027EB" w:rsidRDefault="005E14FD" w:rsidP="00FD34AE">
            <w:pPr>
              <w:tabs>
                <w:tab w:val="left" w:pos="3240"/>
              </w:tabs>
              <w:spacing w:after="0" w:line="240" w:lineRule="auto"/>
              <w:rPr>
                <w:rFonts w:ascii="Calibri" w:hAnsi="Calibri" w:cs="Calibri"/>
              </w:rPr>
            </w:pPr>
            <w:r w:rsidRPr="00E027EB">
              <w:rPr>
                <w:rFonts w:ascii="Calibri" w:hAnsi="Calibri" w:cs="Calibri"/>
              </w:rPr>
              <w:t xml:space="preserve"> </w:t>
            </w:r>
          </w:p>
        </w:tc>
      </w:tr>
      <w:tr w:rsidR="005E14FD" w:rsidRPr="00E027EB" w14:paraId="0ED5C109" w14:textId="77777777" w:rsidTr="00FD34AE">
        <w:trPr>
          <w:trHeight w:hRule="exact" w:val="1131"/>
        </w:trPr>
        <w:tc>
          <w:tcPr>
            <w:tcW w:w="2977" w:type="dxa"/>
            <w:vAlign w:val="center"/>
          </w:tcPr>
          <w:p w14:paraId="5C7C74B9" w14:textId="77777777" w:rsidR="005E14FD" w:rsidRPr="00E027EB" w:rsidRDefault="005E14FD" w:rsidP="00FD34AE">
            <w:pPr>
              <w:tabs>
                <w:tab w:val="left" w:pos="3240"/>
              </w:tabs>
              <w:spacing w:after="0" w:line="240" w:lineRule="auto"/>
              <w:rPr>
                <w:rFonts w:ascii="Calibri" w:hAnsi="Calibri" w:cs="Calibri"/>
                <w:b/>
              </w:rPr>
            </w:pPr>
            <w:r w:rsidRPr="00E027EB">
              <w:rPr>
                <w:rFonts w:ascii="Calibri" w:hAnsi="Calibri" w:cs="Calibri"/>
                <w:b/>
              </w:rPr>
              <w:t>Megrendelő részéről a teljesítés igazolására (vagy a teljesítés megtagadására) jogosult személyek:</w:t>
            </w:r>
          </w:p>
        </w:tc>
        <w:tc>
          <w:tcPr>
            <w:tcW w:w="6521" w:type="dxa"/>
            <w:vAlign w:val="center"/>
          </w:tcPr>
          <w:p w14:paraId="2D96D77E" w14:textId="77777777" w:rsidR="005E14FD" w:rsidRPr="00E027EB" w:rsidRDefault="005E14FD" w:rsidP="00FD34AE">
            <w:pPr>
              <w:tabs>
                <w:tab w:val="left" w:pos="3240"/>
              </w:tabs>
              <w:spacing w:after="0" w:line="240" w:lineRule="auto"/>
              <w:rPr>
                <w:rFonts w:ascii="Calibri" w:hAnsi="Calibri" w:cs="Calibri"/>
              </w:rPr>
            </w:pPr>
          </w:p>
        </w:tc>
      </w:tr>
    </w:tbl>
    <w:p w14:paraId="395B3BF4" w14:textId="77777777" w:rsidR="005E14FD" w:rsidRPr="00E027EB" w:rsidRDefault="005E14FD" w:rsidP="005E14FD">
      <w:pPr>
        <w:spacing w:after="0" w:line="240" w:lineRule="auto"/>
        <w:rPr>
          <w:rFonts w:ascii="Calibri" w:hAnsi="Calibri" w:cs="Calibri"/>
          <w:i/>
        </w:rPr>
      </w:pPr>
    </w:p>
    <w:p w14:paraId="7C17D6A1" w14:textId="77777777" w:rsidR="005E14FD" w:rsidRPr="00E027EB" w:rsidRDefault="005E14FD" w:rsidP="005E14FD">
      <w:pPr>
        <w:spacing w:after="0" w:line="240" w:lineRule="auto"/>
        <w:jc w:val="both"/>
        <w:rPr>
          <w:rFonts w:ascii="Calibri" w:hAnsi="Calibri" w:cs="Calibri"/>
          <w:bCs/>
          <w:i/>
        </w:rPr>
      </w:pPr>
      <w:r w:rsidRPr="00E027EB">
        <w:rPr>
          <w:rFonts w:ascii="Calibri" w:hAnsi="Calibri" w:cs="Calibri"/>
          <w:bCs/>
          <w:i/>
        </w:rPr>
        <w:t>*Általános elvárás, hogy fenti számú Keretszerződés 2. számú mellékeltét képező Műszaki leírásban és jelen egyedi megrendelésben foglaltaknak, továbbá a Megrendelő infrastruktúrájához és stratégiájához illeszkedő, illetőleg a jelen egyedi megrendelésben megjelölt szakmai kapcsolattartó iránymutatásának megfelelő eredménytermékek, dokumentumok készüljenek.</w:t>
      </w:r>
    </w:p>
    <w:p w14:paraId="3991DA45" w14:textId="77777777" w:rsidR="005E14FD" w:rsidRPr="00E027EB" w:rsidRDefault="005E14FD" w:rsidP="005E14FD">
      <w:pPr>
        <w:spacing w:after="0" w:line="240" w:lineRule="auto"/>
        <w:rPr>
          <w:rFonts w:ascii="Calibri" w:hAnsi="Calibri" w:cs="Calibri"/>
          <w:b/>
          <w:i/>
        </w:rPr>
      </w:pPr>
    </w:p>
    <w:p w14:paraId="2B6F659B" w14:textId="7B7A08D8" w:rsidR="005E14FD" w:rsidRPr="00E027EB" w:rsidRDefault="005E14FD" w:rsidP="005E14FD">
      <w:pPr>
        <w:spacing w:after="0" w:line="240" w:lineRule="auto"/>
        <w:jc w:val="both"/>
        <w:rPr>
          <w:rFonts w:ascii="Calibri" w:hAnsi="Calibri" w:cs="Calibri"/>
          <w:b/>
          <w:iCs/>
        </w:rPr>
      </w:pPr>
      <w:r w:rsidRPr="00E027EB">
        <w:rPr>
          <w:rFonts w:ascii="Calibri" w:hAnsi="Calibri" w:cs="Calibri"/>
          <w:b/>
          <w:iCs/>
        </w:rPr>
        <w:t xml:space="preserve">Kérjük jelen egyedi megrendelés tekintetében - a kézhezvételt követő - </w:t>
      </w:r>
      <w:r>
        <w:rPr>
          <w:rFonts w:ascii="Calibri" w:hAnsi="Calibri" w:cs="Calibri"/>
          <w:b/>
          <w:iCs/>
        </w:rPr>
        <w:t>3</w:t>
      </w:r>
      <w:r w:rsidRPr="00E027EB">
        <w:rPr>
          <w:rFonts w:ascii="Calibri" w:hAnsi="Calibri" w:cs="Calibri"/>
          <w:b/>
          <w:iCs/>
        </w:rPr>
        <w:t xml:space="preserve"> munkanapon belül visszajelzés küldését (elektronikus úton -e-mail-ben-), melynek keretében szíveskedjenek megadni</w:t>
      </w:r>
    </w:p>
    <w:p w14:paraId="6B99AB4C" w14:textId="77777777" w:rsidR="005E14FD" w:rsidRPr="00E027EB" w:rsidRDefault="005E14FD" w:rsidP="005E14FD">
      <w:pPr>
        <w:numPr>
          <w:ilvl w:val="0"/>
          <w:numId w:val="16"/>
        </w:numPr>
        <w:spacing w:after="0" w:line="240" w:lineRule="auto"/>
        <w:contextualSpacing/>
        <w:jc w:val="both"/>
        <w:rPr>
          <w:rFonts w:ascii="Calibri" w:hAnsi="Calibri" w:cs="Calibri"/>
          <w:b/>
          <w:iCs/>
        </w:rPr>
      </w:pPr>
      <w:r w:rsidRPr="00E027EB">
        <w:rPr>
          <w:rFonts w:ascii="Calibri" w:hAnsi="Calibri" w:cs="Calibri"/>
        </w:rPr>
        <w:t>a vállalási határidőt,</w:t>
      </w:r>
    </w:p>
    <w:p w14:paraId="014D6119" w14:textId="77777777" w:rsidR="005E14FD" w:rsidRPr="00E027EB" w:rsidRDefault="005E14FD" w:rsidP="005E14FD">
      <w:pPr>
        <w:numPr>
          <w:ilvl w:val="0"/>
          <w:numId w:val="16"/>
        </w:numPr>
        <w:spacing w:after="0" w:line="240" w:lineRule="auto"/>
        <w:contextualSpacing/>
        <w:jc w:val="both"/>
        <w:rPr>
          <w:rFonts w:ascii="Calibri" w:hAnsi="Calibri" w:cs="Calibri"/>
          <w:b/>
          <w:iCs/>
        </w:rPr>
      </w:pPr>
      <w:r w:rsidRPr="00E027EB">
        <w:rPr>
          <w:rFonts w:ascii="Calibri" w:hAnsi="Calibri" w:cs="Calibri"/>
        </w:rPr>
        <w:t>a megvalósítás időigényét (ütemterv),</w:t>
      </w:r>
    </w:p>
    <w:p w14:paraId="1092B182" w14:textId="620D1757" w:rsidR="005E14FD" w:rsidRPr="00E027EB" w:rsidRDefault="005E14FD" w:rsidP="005E14FD">
      <w:pPr>
        <w:numPr>
          <w:ilvl w:val="0"/>
          <w:numId w:val="16"/>
        </w:numPr>
        <w:spacing w:after="0" w:line="240" w:lineRule="auto"/>
        <w:contextualSpacing/>
        <w:jc w:val="both"/>
        <w:rPr>
          <w:rFonts w:ascii="Calibri" w:hAnsi="Calibri" w:cs="Calibri"/>
          <w:b/>
          <w:iCs/>
        </w:rPr>
      </w:pPr>
      <w:r w:rsidRPr="00E027EB">
        <w:rPr>
          <w:rFonts w:ascii="Calibri" w:hAnsi="Calibri" w:cs="Calibri"/>
        </w:rPr>
        <w:t xml:space="preserve">a </w:t>
      </w:r>
      <w:proofErr w:type="spellStart"/>
      <w:r w:rsidRPr="00E027EB">
        <w:rPr>
          <w:rFonts w:ascii="Calibri" w:hAnsi="Calibri" w:cs="Calibri"/>
        </w:rPr>
        <w:t>szakembertípusonkénti</w:t>
      </w:r>
      <w:proofErr w:type="spellEnd"/>
      <w:r w:rsidRPr="00E027EB">
        <w:rPr>
          <w:rFonts w:ascii="Calibri" w:hAnsi="Calibri" w:cs="Calibri"/>
        </w:rPr>
        <w:t xml:space="preserve"> kap</w:t>
      </w:r>
      <w:r>
        <w:rPr>
          <w:rFonts w:ascii="Calibri" w:hAnsi="Calibri" w:cs="Calibri"/>
        </w:rPr>
        <w:t>a</w:t>
      </w:r>
      <w:r w:rsidRPr="00E027EB">
        <w:rPr>
          <w:rFonts w:ascii="Calibri" w:hAnsi="Calibri" w:cs="Calibri"/>
        </w:rPr>
        <w:t>citásigényt (</w:t>
      </w:r>
      <w:r w:rsidRPr="005E14FD">
        <w:rPr>
          <w:rFonts w:ascii="Calibri" w:hAnsi="Calibri" w:cs="Calibri"/>
        </w:rPr>
        <w:t>nap/fő díjat és adott esetben óradíj</w:t>
      </w:r>
      <w:r w:rsidRPr="00E027EB">
        <w:rPr>
          <w:rFonts w:ascii="Calibri" w:hAnsi="Calibri" w:cs="Calibri"/>
        </w:rPr>
        <w:t>),</w:t>
      </w:r>
    </w:p>
    <w:p w14:paraId="66B08F42" w14:textId="77777777" w:rsidR="005E14FD" w:rsidRPr="00E027EB" w:rsidRDefault="005E14FD" w:rsidP="005E14FD">
      <w:pPr>
        <w:numPr>
          <w:ilvl w:val="0"/>
          <w:numId w:val="16"/>
        </w:numPr>
        <w:spacing w:after="0" w:line="240" w:lineRule="auto"/>
        <w:contextualSpacing/>
        <w:jc w:val="both"/>
        <w:rPr>
          <w:rFonts w:ascii="Calibri" w:hAnsi="Calibri" w:cs="Calibri"/>
          <w:b/>
          <w:iCs/>
        </w:rPr>
      </w:pPr>
      <w:r w:rsidRPr="00E027EB">
        <w:rPr>
          <w:rFonts w:ascii="Calibri" w:hAnsi="Calibri" w:cs="Calibri"/>
        </w:rPr>
        <w:t xml:space="preserve"> az egyes szakaszokhoz kapcsolódó eredménytermékek leadására vonatkozó részhatáridőket (adott esetben),</w:t>
      </w:r>
    </w:p>
    <w:p w14:paraId="1E74C3D0" w14:textId="77777777" w:rsidR="005E14FD" w:rsidRPr="00E027EB" w:rsidRDefault="005E14FD" w:rsidP="005E14FD">
      <w:pPr>
        <w:numPr>
          <w:ilvl w:val="0"/>
          <w:numId w:val="16"/>
        </w:numPr>
        <w:spacing w:after="0" w:line="240" w:lineRule="auto"/>
        <w:contextualSpacing/>
        <w:jc w:val="both"/>
        <w:rPr>
          <w:rFonts w:ascii="Calibri" w:hAnsi="Calibri" w:cs="Calibri"/>
          <w:b/>
          <w:iCs/>
        </w:rPr>
      </w:pPr>
      <w:r w:rsidRPr="00E027EB">
        <w:rPr>
          <w:rFonts w:ascii="Calibri" w:hAnsi="Calibri" w:cs="Calibri"/>
        </w:rPr>
        <w:t>a tervezett kapacitásigénnyel kapcsolatos észrevételeket (adott esetben)</w:t>
      </w:r>
    </w:p>
    <w:p w14:paraId="0088C2DB" w14:textId="77777777" w:rsidR="005E14FD" w:rsidRPr="00E027EB" w:rsidRDefault="005E14FD" w:rsidP="005E14FD">
      <w:pPr>
        <w:spacing w:after="0" w:line="240" w:lineRule="auto"/>
        <w:contextualSpacing/>
        <w:jc w:val="both"/>
        <w:rPr>
          <w:rFonts w:ascii="Calibri" w:hAnsi="Calibri" w:cs="Calibri"/>
          <w:b/>
          <w:iCs/>
        </w:rPr>
      </w:pPr>
      <w:r w:rsidRPr="00E027EB">
        <w:rPr>
          <w:rFonts w:ascii="Calibri" w:hAnsi="Calibri" w:cs="Calibri"/>
        </w:rPr>
        <w:t xml:space="preserve">tartalmazó </w:t>
      </w:r>
      <w:r w:rsidRPr="00E027EB">
        <w:rPr>
          <w:rFonts w:ascii="Calibri" w:hAnsi="Calibri" w:cs="Calibri"/>
          <w:b/>
          <w:bCs/>
        </w:rPr>
        <w:t>árkalkulációt</w:t>
      </w:r>
      <w:r w:rsidRPr="00E027EB">
        <w:rPr>
          <w:rFonts w:ascii="Calibri" w:hAnsi="Calibri" w:cs="Calibri"/>
        </w:rPr>
        <w:t>.</w:t>
      </w:r>
    </w:p>
    <w:p w14:paraId="19A7F931" w14:textId="77777777" w:rsidR="005E14FD" w:rsidRPr="00E027EB" w:rsidRDefault="005E14FD" w:rsidP="005E14FD">
      <w:pPr>
        <w:spacing w:after="0" w:line="240" w:lineRule="auto"/>
        <w:jc w:val="both"/>
        <w:rPr>
          <w:rFonts w:ascii="Calibri" w:hAnsi="Calibri" w:cs="Calibri"/>
          <w:b/>
          <w:iCs/>
        </w:rPr>
      </w:pPr>
    </w:p>
    <w:p w14:paraId="5C0F9807" w14:textId="77777777" w:rsidR="005E14FD" w:rsidRPr="00E027EB" w:rsidRDefault="005E14FD" w:rsidP="005E14FD">
      <w:pPr>
        <w:spacing w:after="0" w:line="240" w:lineRule="auto"/>
        <w:jc w:val="both"/>
        <w:rPr>
          <w:rFonts w:ascii="Calibri" w:hAnsi="Calibri" w:cs="Calibri"/>
          <w:b/>
          <w:iCs/>
        </w:rPr>
      </w:pPr>
      <w:r w:rsidRPr="00E027EB">
        <w:rPr>
          <w:rFonts w:ascii="Calibri" w:hAnsi="Calibri" w:cs="Calibri"/>
          <w:b/>
          <w:iCs/>
        </w:rPr>
        <w:t>Visszajelzés (árkalkuláció megküldése) hiányában az egyedi megrendelésben foglalt feltételek elfogadottnak minősülnek.</w:t>
      </w:r>
    </w:p>
    <w:p w14:paraId="5D4837F8" w14:textId="77777777" w:rsidR="005E14FD" w:rsidRPr="00E027EB" w:rsidRDefault="005E14FD" w:rsidP="005E14FD">
      <w:pPr>
        <w:tabs>
          <w:tab w:val="right" w:pos="9072"/>
        </w:tabs>
        <w:spacing w:after="0" w:line="240" w:lineRule="auto"/>
        <w:rPr>
          <w:rFonts w:ascii="Calibri" w:hAnsi="Calibri" w:cs="Calibri"/>
          <w:bCs/>
          <w:iCs/>
        </w:rPr>
      </w:pPr>
    </w:p>
    <w:p w14:paraId="36980B26" w14:textId="77777777" w:rsidR="005E14FD" w:rsidRPr="00E027EB" w:rsidRDefault="005E14FD" w:rsidP="005E14FD">
      <w:pPr>
        <w:tabs>
          <w:tab w:val="right" w:pos="9072"/>
        </w:tabs>
        <w:spacing w:after="0" w:line="240" w:lineRule="auto"/>
        <w:rPr>
          <w:rFonts w:ascii="Calibri" w:hAnsi="Calibri" w:cs="Calibri"/>
          <w:bCs/>
          <w:iCs/>
        </w:rPr>
      </w:pPr>
    </w:p>
    <w:p w14:paraId="01F0736C" w14:textId="77777777" w:rsidR="005E14FD" w:rsidRPr="00E027EB" w:rsidRDefault="005E14FD" w:rsidP="005E14FD">
      <w:pPr>
        <w:tabs>
          <w:tab w:val="right" w:pos="9072"/>
        </w:tabs>
        <w:spacing w:after="0" w:line="240" w:lineRule="auto"/>
        <w:rPr>
          <w:rFonts w:ascii="Calibri" w:hAnsi="Calibri" w:cs="Calibri"/>
        </w:rPr>
      </w:pPr>
      <w:r w:rsidRPr="00E027EB">
        <w:rPr>
          <w:rFonts w:ascii="Calibri" w:hAnsi="Calibri" w:cs="Calibri"/>
        </w:rPr>
        <w:t>Kelt: Budapest, ……………………………</w:t>
      </w:r>
    </w:p>
    <w:p w14:paraId="008895B5" w14:textId="77777777" w:rsidR="005E14FD" w:rsidRPr="00E027EB" w:rsidRDefault="005E14FD" w:rsidP="005E14FD">
      <w:pPr>
        <w:tabs>
          <w:tab w:val="right" w:pos="9072"/>
        </w:tabs>
        <w:spacing w:after="0" w:line="240" w:lineRule="auto"/>
        <w:rPr>
          <w:rFonts w:ascii="Calibri" w:hAnsi="Calibri" w:cs="Calibri"/>
        </w:rPr>
      </w:pPr>
    </w:p>
    <w:p w14:paraId="12E3FF53" w14:textId="77777777" w:rsidR="005E14FD" w:rsidRPr="00E027EB" w:rsidRDefault="005E14FD" w:rsidP="005E14FD">
      <w:pPr>
        <w:tabs>
          <w:tab w:val="right" w:pos="9072"/>
        </w:tabs>
        <w:spacing w:after="0" w:line="240" w:lineRule="auto"/>
        <w:rPr>
          <w:rFonts w:ascii="Calibri" w:hAnsi="Calibri" w:cs="Calibri"/>
        </w:rPr>
      </w:pPr>
    </w:p>
    <w:p w14:paraId="4FC6D0F6" w14:textId="5B188D9E" w:rsidR="005E14FD" w:rsidRPr="00E027EB" w:rsidRDefault="005E14FD" w:rsidP="004A30E0">
      <w:pPr>
        <w:tabs>
          <w:tab w:val="center" w:pos="2410"/>
          <w:tab w:val="center" w:pos="6237"/>
        </w:tabs>
        <w:spacing w:after="0" w:line="240" w:lineRule="auto"/>
        <w:jc w:val="center"/>
        <w:rPr>
          <w:rFonts w:ascii="Calibri" w:hAnsi="Calibri" w:cs="Calibri"/>
        </w:rPr>
      </w:pPr>
      <w:r w:rsidRPr="00E027EB">
        <w:rPr>
          <w:rFonts w:ascii="Calibri" w:hAnsi="Calibri" w:cs="Calibri"/>
        </w:rPr>
        <w:t>____________________</w:t>
      </w:r>
    </w:p>
    <w:p w14:paraId="194B54D4" w14:textId="3F261A6A" w:rsidR="005E14FD" w:rsidRPr="00E027EB" w:rsidRDefault="005E14FD" w:rsidP="004A30E0">
      <w:pPr>
        <w:widowControl w:val="0"/>
        <w:tabs>
          <w:tab w:val="center" w:pos="2340"/>
          <w:tab w:val="center" w:pos="2410"/>
          <w:tab w:val="center" w:pos="6237"/>
          <w:tab w:val="center" w:pos="7088"/>
        </w:tabs>
        <w:adjustRightInd w:val="0"/>
        <w:spacing w:after="0" w:line="240" w:lineRule="auto"/>
        <w:jc w:val="center"/>
        <w:rPr>
          <w:rFonts w:ascii="Calibri" w:hAnsi="Calibri" w:cs="Calibri"/>
          <w:lang w:eastAsia="hu-HU"/>
        </w:rPr>
      </w:pPr>
      <w:r w:rsidRPr="00E027EB">
        <w:rPr>
          <w:rFonts w:ascii="Calibri" w:hAnsi="Calibri" w:cs="Calibri"/>
          <w:lang w:eastAsia="hu-HU"/>
        </w:rPr>
        <w:t>&lt;</w:t>
      </w:r>
      <w:r w:rsidRPr="00E027EB">
        <w:rPr>
          <w:rFonts w:ascii="Calibri" w:hAnsi="Calibri" w:cs="Calibri"/>
          <w:i/>
          <w:iCs/>
          <w:lang w:eastAsia="hu-HU"/>
        </w:rPr>
        <w:t>név</w:t>
      </w:r>
      <w:r w:rsidRPr="00E027EB">
        <w:rPr>
          <w:rFonts w:ascii="Calibri" w:hAnsi="Calibri" w:cs="Calibri"/>
          <w:lang w:eastAsia="hu-HU"/>
        </w:rPr>
        <w:t>&gt;</w:t>
      </w:r>
    </w:p>
    <w:p w14:paraId="7A01FE70" w14:textId="55CB0FC7" w:rsidR="005E14FD" w:rsidRPr="00E027EB" w:rsidRDefault="005E14FD" w:rsidP="004A30E0">
      <w:pPr>
        <w:widowControl w:val="0"/>
        <w:tabs>
          <w:tab w:val="center" w:pos="2340"/>
          <w:tab w:val="center" w:pos="2410"/>
          <w:tab w:val="center" w:pos="6237"/>
          <w:tab w:val="center" w:pos="7088"/>
        </w:tabs>
        <w:adjustRightInd w:val="0"/>
        <w:spacing w:after="0" w:line="240" w:lineRule="auto"/>
        <w:jc w:val="center"/>
        <w:rPr>
          <w:rFonts w:ascii="Calibri" w:hAnsi="Calibri" w:cs="Calibri"/>
          <w:bCs/>
          <w:lang w:eastAsia="hu-HU"/>
        </w:rPr>
      </w:pPr>
      <w:r w:rsidRPr="00E027EB">
        <w:rPr>
          <w:rFonts w:ascii="Calibri" w:hAnsi="Calibri" w:cs="Calibri"/>
          <w:lang w:eastAsia="hu-HU"/>
        </w:rPr>
        <w:t>&lt;</w:t>
      </w:r>
      <w:r w:rsidRPr="00E027EB">
        <w:rPr>
          <w:rFonts w:ascii="Calibri" w:hAnsi="Calibri" w:cs="Calibri"/>
          <w:i/>
          <w:iCs/>
          <w:lang w:eastAsia="hu-HU"/>
        </w:rPr>
        <w:t>beosztás</w:t>
      </w:r>
      <w:r w:rsidRPr="00E027EB">
        <w:rPr>
          <w:rFonts w:ascii="Calibri" w:hAnsi="Calibri" w:cs="Calibri"/>
          <w:lang w:eastAsia="hu-HU"/>
        </w:rPr>
        <w:t>&gt;</w:t>
      </w:r>
    </w:p>
    <w:p w14:paraId="398AFC15" w14:textId="77777777" w:rsidR="005E14FD" w:rsidRPr="00E027EB" w:rsidRDefault="005E14FD" w:rsidP="004A30E0">
      <w:pPr>
        <w:tabs>
          <w:tab w:val="center" w:pos="2410"/>
          <w:tab w:val="center" w:pos="6237"/>
        </w:tabs>
        <w:spacing w:after="0" w:line="240" w:lineRule="auto"/>
        <w:jc w:val="center"/>
        <w:rPr>
          <w:rFonts w:ascii="Calibri" w:hAnsi="Calibri" w:cs="Calibri"/>
        </w:rPr>
      </w:pPr>
      <w:r w:rsidRPr="00E027EB">
        <w:rPr>
          <w:rFonts w:ascii="Calibri" w:hAnsi="Calibri" w:cs="Calibri"/>
        </w:rPr>
        <w:t>Megrendelő</w:t>
      </w:r>
    </w:p>
    <w:p w14:paraId="23F592F6" w14:textId="77777777" w:rsidR="005E14FD" w:rsidRPr="00E027EB" w:rsidRDefault="005E14FD" w:rsidP="005E14FD">
      <w:pPr>
        <w:spacing w:after="0" w:line="240" w:lineRule="auto"/>
        <w:rPr>
          <w:rFonts w:ascii="Calibri" w:hAnsi="Calibri" w:cs="Calibri"/>
          <w:b/>
        </w:rPr>
      </w:pPr>
    </w:p>
    <w:p w14:paraId="1F13BF56" w14:textId="77777777" w:rsidR="005E14FD" w:rsidRPr="00E027EB" w:rsidRDefault="005E14FD" w:rsidP="005E14FD">
      <w:pPr>
        <w:spacing w:after="0" w:line="240" w:lineRule="auto"/>
        <w:rPr>
          <w:rFonts w:ascii="Calibri" w:hAnsi="Calibri" w:cs="Calibri"/>
          <w:b/>
        </w:rPr>
      </w:pPr>
    </w:p>
    <w:p w14:paraId="53A00328" w14:textId="77777777" w:rsidR="005E14FD" w:rsidRPr="00E027EB" w:rsidRDefault="005E14FD" w:rsidP="005E14FD">
      <w:pPr>
        <w:spacing w:after="0" w:line="240" w:lineRule="auto"/>
        <w:rPr>
          <w:rFonts w:ascii="Calibri" w:hAnsi="Calibri" w:cs="Calibri"/>
          <w:b/>
        </w:rPr>
      </w:pPr>
      <w:r w:rsidRPr="00E027EB">
        <w:rPr>
          <w:rFonts w:ascii="Calibri" w:hAnsi="Calibri" w:cs="Calibri"/>
          <w:b/>
        </w:rPr>
        <w:t>Mellékletek:</w:t>
      </w:r>
    </w:p>
    <w:p w14:paraId="3CA60939" w14:textId="77777777" w:rsidR="005E14FD" w:rsidRPr="00E027EB" w:rsidRDefault="005E14FD" w:rsidP="005E14FD">
      <w:pPr>
        <w:spacing w:after="0" w:line="240" w:lineRule="auto"/>
        <w:rPr>
          <w:rFonts w:ascii="Calibri" w:hAnsi="Calibri" w:cs="Calibri"/>
          <w:b/>
        </w:rPr>
      </w:pPr>
      <w:r w:rsidRPr="00E027EB">
        <w:rPr>
          <w:rFonts w:ascii="Calibri" w:hAnsi="Calibri" w:cs="Calibri"/>
          <w:b/>
        </w:rPr>
        <w:t>1. sz.: Feladatleírás</w:t>
      </w:r>
      <w:r w:rsidRPr="00E027EB">
        <w:rPr>
          <w:rFonts w:ascii="Calibri" w:hAnsi="Calibri" w:cs="Calibri"/>
          <w:b/>
        </w:rPr>
        <w:br/>
        <w:t>2. sz.: Árkalkuláció</w:t>
      </w:r>
      <w:r w:rsidRPr="00E027EB">
        <w:rPr>
          <w:rFonts w:ascii="Calibri" w:hAnsi="Calibri" w:cs="Calibri"/>
          <w:b/>
        </w:rPr>
        <w:br/>
      </w:r>
    </w:p>
    <w:p w14:paraId="48BC9491" w14:textId="77777777" w:rsidR="005E14FD" w:rsidRPr="00E027EB" w:rsidRDefault="005E14FD" w:rsidP="005E14FD">
      <w:pPr>
        <w:spacing w:line="240" w:lineRule="auto"/>
        <w:rPr>
          <w:rFonts w:ascii="Calibri" w:hAnsi="Calibri" w:cs="Calibri"/>
          <w:b/>
        </w:rPr>
      </w:pPr>
    </w:p>
    <w:p w14:paraId="059C55BF" w14:textId="77777777" w:rsidR="005E14FD" w:rsidRPr="00E027EB" w:rsidRDefault="005E14FD" w:rsidP="005E14FD">
      <w:pPr>
        <w:numPr>
          <w:ilvl w:val="0"/>
          <w:numId w:val="17"/>
        </w:numPr>
        <w:spacing w:line="240" w:lineRule="auto"/>
        <w:contextualSpacing/>
        <w:jc w:val="both"/>
        <w:rPr>
          <w:rFonts w:ascii="Calibri" w:hAnsi="Calibri" w:cs="Calibri"/>
          <w:b/>
        </w:rPr>
      </w:pPr>
      <w:r w:rsidRPr="00E027EB">
        <w:rPr>
          <w:rFonts w:ascii="Calibri" w:hAnsi="Calibri" w:cs="Calibri"/>
          <w:b/>
        </w:rPr>
        <w:br w:type="page"/>
      </w:r>
    </w:p>
    <w:p w14:paraId="59923669" w14:textId="297983E7" w:rsidR="005E14FD" w:rsidRPr="005E14FD" w:rsidRDefault="005E14FD" w:rsidP="005E14FD">
      <w:pPr>
        <w:pStyle w:val="Default"/>
        <w:jc w:val="right"/>
        <w:rPr>
          <w:rFonts w:asciiTheme="minorHAnsi" w:hAnsiTheme="minorHAnsi" w:cstheme="minorHAnsi"/>
          <w:i/>
          <w:iCs/>
          <w:sz w:val="22"/>
          <w:szCs w:val="22"/>
        </w:rPr>
      </w:pPr>
      <w:r w:rsidRPr="005E14FD">
        <w:rPr>
          <w:rFonts w:asciiTheme="minorHAnsi" w:hAnsiTheme="minorHAnsi" w:cstheme="minorHAnsi"/>
          <w:i/>
          <w:iCs/>
          <w:sz w:val="22"/>
          <w:szCs w:val="22"/>
        </w:rPr>
        <w:lastRenderedPageBreak/>
        <w:t>10. számú melléklet</w:t>
      </w:r>
    </w:p>
    <w:p w14:paraId="593E328F" w14:textId="77777777" w:rsidR="005E14FD" w:rsidRPr="00E027EB" w:rsidRDefault="005E14FD" w:rsidP="005E14FD">
      <w:pPr>
        <w:tabs>
          <w:tab w:val="left" w:pos="0"/>
          <w:tab w:val="center" w:pos="4820"/>
          <w:tab w:val="right" w:pos="9356"/>
        </w:tabs>
        <w:spacing w:after="0" w:line="240" w:lineRule="auto"/>
        <w:jc w:val="center"/>
        <w:rPr>
          <w:rFonts w:ascii="Calibri" w:hAnsi="Calibri" w:cs="Calibri"/>
          <w:b/>
        </w:rPr>
      </w:pPr>
    </w:p>
    <w:p w14:paraId="42267EAD" w14:textId="77777777" w:rsidR="005E14FD" w:rsidRPr="00E027EB" w:rsidRDefault="005E14FD" w:rsidP="005E14FD">
      <w:pPr>
        <w:tabs>
          <w:tab w:val="left" w:pos="0"/>
          <w:tab w:val="center" w:pos="4820"/>
          <w:tab w:val="right" w:pos="9356"/>
        </w:tabs>
        <w:spacing w:after="0" w:line="240" w:lineRule="auto"/>
        <w:jc w:val="center"/>
        <w:rPr>
          <w:rFonts w:ascii="Calibri" w:hAnsi="Calibri" w:cs="Calibri"/>
          <w:b/>
        </w:rPr>
      </w:pPr>
      <w:r w:rsidRPr="00E027EB">
        <w:rPr>
          <w:rFonts w:ascii="Calibri" w:hAnsi="Calibri" w:cs="Calibri"/>
          <w:b/>
        </w:rPr>
        <w:t>Egyedi megrendelés módosítása</w:t>
      </w:r>
    </w:p>
    <w:p w14:paraId="59D68DCF" w14:textId="77777777" w:rsidR="005E14FD" w:rsidRPr="00E027EB" w:rsidRDefault="005E14FD" w:rsidP="005E14FD">
      <w:pPr>
        <w:spacing w:after="0" w:line="240" w:lineRule="auto"/>
        <w:jc w:val="center"/>
        <w:rPr>
          <w:rFonts w:ascii="Calibri" w:hAnsi="Calibri" w:cs="Calibri"/>
        </w:rPr>
      </w:pPr>
      <w:r w:rsidRPr="00E027EB">
        <w:rPr>
          <w:rFonts w:ascii="Calibri" w:hAnsi="Calibri" w:cs="Calibri"/>
        </w:rPr>
        <w:t>(minta)</w:t>
      </w:r>
      <w:r w:rsidRPr="00E027EB">
        <w:rPr>
          <w:rFonts w:ascii="Calibri" w:hAnsi="Calibri" w:cs="Calibri"/>
          <w:vertAlign w:val="superscript"/>
        </w:rPr>
        <w:footnoteReference w:id="4"/>
      </w:r>
    </w:p>
    <w:p w14:paraId="170B2BAC" w14:textId="77777777" w:rsidR="005E14FD" w:rsidRPr="00E027EB" w:rsidRDefault="005E14FD" w:rsidP="005E14FD">
      <w:pPr>
        <w:spacing w:after="0" w:line="240" w:lineRule="auto"/>
        <w:jc w:val="center"/>
        <w:rPr>
          <w:rFonts w:ascii="Calibri" w:hAnsi="Calibri" w:cs="Calibri"/>
        </w:rPr>
      </w:pPr>
    </w:p>
    <w:tbl>
      <w:tblPr>
        <w:tblW w:w="9356" w:type="dxa"/>
        <w:tblLook w:val="04A0" w:firstRow="1" w:lastRow="0" w:firstColumn="1" w:lastColumn="0" w:noHBand="0" w:noVBand="1"/>
      </w:tblPr>
      <w:tblGrid>
        <w:gridCol w:w="2977"/>
        <w:gridCol w:w="6379"/>
      </w:tblGrid>
      <w:tr w:rsidR="005E14FD" w:rsidRPr="00E027EB" w14:paraId="1C8498EC" w14:textId="77777777" w:rsidTr="00FD34AE">
        <w:trPr>
          <w:trHeight w:hRule="exact" w:val="596"/>
        </w:trPr>
        <w:tc>
          <w:tcPr>
            <w:tcW w:w="2977" w:type="dxa"/>
            <w:vAlign w:val="center"/>
          </w:tcPr>
          <w:p w14:paraId="2297276C" w14:textId="77777777" w:rsidR="005E14FD" w:rsidRPr="00E027EB" w:rsidRDefault="005E14FD" w:rsidP="00FD34AE">
            <w:pPr>
              <w:tabs>
                <w:tab w:val="left" w:pos="0"/>
              </w:tabs>
              <w:spacing w:after="0" w:line="240" w:lineRule="auto"/>
              <w:rPr>
                <w:rFonts w:ascii="Calibri" w:hAnsi="Calibri" w:cs="Calibri"/>
                <w:b/>
              </w:rPr>
            </w:pPr>
            <w:r w:rsidRPr="00E027EB">
              <w:rPr>
                <w:rFonts w:ascii="Calibri" w:hAnsi="Calibri" w:cs="Calibri"/>
                <w:b/>
              </w:rPr>
              <w:t>Egyedi megrendelés-módosítás száma:</w:t>
            </w:r>
          </w:p>
        </w:tc>
        <w:tc>
          <w:tcPr>
            <w:tcW w:w="6379" w:type="dxa"/>
            <w:vAlign w:val="center"/>
          </w:tcPr>
          <w:p w14:paraId="1BD02E15" w14:textId="77777777" w:rsidR="005E14FD" w:rsidRPr="00E027EB" w:rsidRDefault="005E14FD" w:rsidP="00FD34AE">
            <w:pPr>
              <w:tabs>
                <w:tab w:val="left" w:pos="0"/>
              </w:tabs>
              <w:spacing w:after="0" w:line="240" w:lineRule="auto"/>
              <w:rPr>
                <w:rFonts w:ascii="Calibri" w:hAnsi="Calibri" w:cs="Calibri"/>
                <w:b/>
              </w:rPr>
            </w:pPr>
          </w:p>
        </w:tc>
      </w:tr>
      <w:tr w:rsidR="005E14FD" w:rsidRPr="00E027EB" w14:paraId="5BDF29B0" w14:textId="77777777" w:rsidTr="00FD34AE">
        <w:trPr>
          <w:trHeight w:hRule="exact" w:val="435"/>
        </w:trPr>
        <w:tc>
          <w:tcPr>
            <w:tcW w:w="2977" w:type="dxa"/>
            <w:vAlign w:val="center"/>
            <w:hideMark/>
          </w:tcPr>
          <w:p w14:paraId="25EB5F8A" w14:textId="77777777" w:rsidR="005E14FD" w:rsidRPr="00E027EB" w:rsidRDefault="005E14FD" w:rsidP="00FD34AE">
            <w:pPr>
              <w:tabs>
                <w:tab w:val="left" w:pos="0"/>
              </w:tabs>
              <w:spacing w:after="0" w:line="240" w:lineRule="auto"/>
              <w:rPr>
                <w:rFonts w:ascii="Calibri" w:hAnsi="Calibri" w:cs="Calibri"/>
                <w:b/>
              </w:rPr>
            </w:pPr>
            <w:r w:rsidRPr="00E027EB">
              <w:rPr>
                <w:rFonts w:ascii="Calibri" w:hAnsi="Calibri" w:cs="Calibri"/>
                <w:b/>
              </w:rPr>
              <w:t>Szolgáltató</w:t>
            </w:r>
          </w:p>
        </w:tc>
        <w:tc>
          <w:tcPr>
            <w:tcW w:w="6379" w:type="dxa"/>
            <w:vAlign w:val="center"/>
          </w:tcPr>
          <w:p w14:paraId="51BD07C0" w14:textId="77777777" w:rsidR="005E14FD" w:rsidRPr="00E027EB" w:rsidRDefault="005E14FD" w:rsidP="00FD34AE">
            <w:pPr>
              <w:tabs>
                <w:tab w:val="left" w:pos="0"/>
              </w:tabs>
              <w:spacing w:after="0" w:line="240" w:lineRule="auto"/>
              <w:rPr>
                <w:rFonts w:ascii="Calibri" w:hAnsi="Calibri" w:cs="Calibri"/>
                <w:b/>
              </w:rPr>
            </w:pPr>
          </w:p>
        </w:tc>
      </w:tr>
      <w:tr w:rsidR="005E14FD" w:rsidRPr="00E027EB" w14:paraId="01B0461F" w14:textId="77777777" w:rsidTr="00FD34AE">
        <w:trPr>
          <w:trHeight w:hRule="exact" w:val="435"/>
        </w:trPr>
        <w:tc>
          <w:tcPr>
            <w:tcW w:w="2977" w:type="dxa"/>
            <w:vAlign w:val="center"/>
          </w:tcPr>
          <w:p w14:paraId="1B4F3615" w14:textId="77777777" w:rsidR="005E14FD" w:rsidRPr="00E027EB" w:rsidRDefault="005E14FD" w:rsidP="00FD34AE">
            <w:pPr>
              <w:tabs>
                <w:tab w:val="left" w:pos="457"/>
              </w:tabs>
              <w:spacing w:after="0" w:line="240" w:lineRule="auto"/>
              <w:ind w:left="741"/>
              <w:rPr>
                <w:rFonts w:ascii="Calibri" w:hAnsi="Calibri" w:cs="Calibri"/>
                <w:b/>
              </w:rPr>
            </w:pPr>
            <w:r w:rsidRPr="00E027EB">
              <w:rPr>
                <w:rFonts w:ascii="Calibri" w:hAnsi="Calibri" w:cs="Calibri"/>
                <w:b/>
              </w:rPr>
              <w:t>neve:</w:t>
            </w:r>
          </w:p>
        </w:tc>
        <w:tc>
          <w:tcPr>
            <w:tcW w:w="6379" w:type="dxa"/>
            <w:vAlign w:val="center"/>
          </w:tcPr>
          <w:p w14:paraId="48DA81BF" w14:textId="77777777" w:rsidR="005E14FD" w:rsidRPr="00E027EB" w:rsidRDefault="005E14FD" w:rsidP="00FD34AE">
            <w:pPr>
              <w:tabs>
                <w:tab w:val="left" w:pos="0"/>
              </w:tabs>
              <w:spacing w:after="0" w:line="240" w:lineRule="auto"/>
              <w:rPr>
                <w:rFonts w:ascii="Calibri" w:hAnsi="Calibri" w:cs="Calibri"/>
                <w:b/>
              </w:rPr>
            </w:pPr>
          </w:p>
        </w:tc>
      </w:tr>
      <w:tr w:rsidR="005E14FD" w:rsidRPr="00E027EB" w14:paraId="26B2F625" w14:textId="77777777" w:rsidTr="00FD34AE">
        <w:trPr>
          <w:trHeight w:hRule="exact" w:val="413"/>
        </w:trPr>
        <w:tc>
          <w:tcPr>
            <w:tcW w:w="2977" w:type="dxa"/>
            <w:vAlign w:val="center"/>
            <w:hideMark/>
          </w:tcPr>
          <w:p w14:paraId="627EBC8C" w14:textId="77777777" w:rsidR="005E14FD" w:rsidRPr="00E027EB" w:rsidRDefault="005E14FD" w:rsidP="00FD34AE">
            <w:pPr>
              <w:tabs>
                <w:tab w:val="left" w:pos="457"/>
              </w:tabs>
              <w:spacing w:after="0" w:line="240" w:lineRule="auto"/>
              <w:ind w:left="741"/>
              <w:rPr>
                <w:rFonts w:ascii="Calibri" w:hAnsi="Calibri" w:cs="Calibri"/>
                <w:b/>
              </w:rPr>
            </w:pPr>
            <w:r w:rsidRPr="00E027EB">
              <w:rPr>
                <w:rFonts w:ascii="Calibri" w:hAnsi="Calibri" w:cs="Calibri"/>
                <w:b/>
              </w:rPr>
              <w:t>székhelye:</w:t>
            </w:r>
          </w:p>
        </w:tc>
        <w:tc>
          <w:tcPr>
            <w:tcW w:w="6379" w:type="dxa"/>
            <w:vAlign w:val="center"/>
          </w:tcPr>
          <w:p w14:paraId="331423EC" w14:textId="77777777" w:rsidR="005E14FD" w:rsidRPr="00E027EB" w:rsidRDefault="005E14FD" w:rsidP="00FD34AE">
            <w:pPr>
              <w:tabs>
                <w:tab w:val="left" w:pos="0"/>
              </w:tabs>
              <w:spacing w:after="0" w:line="240" w:lineRule="auto"/>
              <w:rPr>
                <w:rFonts w:ascii="Calibri" w:hAnsi="Calibri" w:cs="Calibri"/>
                <w:b/>
              </w:rPr>
            </w:pPr>
          </w:p>
        </w:tc>
      </w:tr>
      <w:tr w:rsidR="005E14FD" w:rsidRPr="00E027EB" w14:paraId="365360F4" w14:textId="77777777" w:rsidTr="00FD34AE">
        <w:trPr>
          <w:trHeight w:hRule="exact" w:val="418"/>
        </w:trPr>
        <w:tc>
          <w:tcPr>
            <w:tcW w:w="2977" w:type="dxa"/>
            <w:vAlign w:val="center"/>
            <w:hideMark/>
          </w:tcPr>
          <w:p w14:paraId="3A99A203" w14:textId="77777777" w:rsidR="005E14FD" w:rsidRPr="00E027EB" w:rsidRDefault="005E14FD" w:rsidP="00FD34AE">
            <w:pPr>
              <w:tabs>
                <w:tab w:val="left" w:pos="457"/>
                <w:tab w:val="left" w:pos="599"/>
              </w:tabs>
              <w:spacing w:after="0" w:line="240" w:lineRule="auto"/>
              <w:ind w:left="741"/>
              <w:rPr>
                <w:rFonts w:ascii="Calibri" w:hAnsi="Calibri" w:cs="Calibri"/>
                <w:b/>
              </w:rPr>
            </w:pPr>
            <w:r w:rsidRPr="00E027EB">
              <w:rPr>
                <w:rFonts w:ascii="Calibri" w:hAnsi="Calibri" w:cs="Calibri"/>
                <w:b/>
              </w:rPr>
              <w:t>adószáma:</w:t>
            </w:r>
          </w:p>
        </w:tc>
        <w:tc>
          <w:tcPr>
            <w:tcW w:w="6379" w:type="dxa"/>
            <w:vAlign w:val="center"/>
          </w:tcPr>
          <w:p w14:paraId="32E92C40" w14:textId="77777777" w:rsidR="005E14FD" w:rsidRPr="00E027EB" w:rsidRDefault="005E14FD" w:rsidP="00FD34AE">
            <w:pPr>
              <w:tabs>
                <w:tab w:val="left" w:pos="0"/>
              </w:tabs>
              <w:spacing w:after="0" w:line="240" w:lineRule="auto"/>
              <w:rPr>
                <w:rFonts w:ascii="Calibri" w:hAnsi="Calibri" w:cs="Calibri"/>
                <w:b/>
              </w:rPr>
            </w:pPr>
          </w:p>
        </w:tc>
      </w:tr>
      <w:tr w:rsidR="005E14FD" w:rsidRPr="00E027EB" w14:paraId="7AB29433" w14:textId="77777777" w:rsidTr="00FD34AE">
        <w:trPr>
          <w:trHeight w:hRule="exact" w:val="439"/>
        </w:trPr>
        <w:tc>
          <w:tcPr>
            <w:tcW w:w="2977" w:type="dxa"/>
            <w:vAlign w:val="center"/>
            <w:hideMark/>
          </w:tcPr>
          <w:p w14:paraId="37BB31FB" w14:textId="77777777" w:rsidR="005E14FD" w:rsidRPr="00E027EB" w:rsidRDefault="005E14FD" w:rsidP="00FD34AE">
            <w:pPr>
              <w:tabs>
                <w:tab w:val="left" w:pos="457"/>
              </w:tabs>
              <w:spacing w:after="0" w:line="240" w:lineRule="auto"/>
              <w:ind w:left="741"/>
              <w:rPr>
                <w:rFonts w:ascii="Calibri" w:hAnsi="Calibri" w:cs="Calibri"/>
                <w:b/>
              </w:rPr>
            </w:pPr>
            <w:r w:rsidRPr="00E027EB">
              <w:rPr>
                <w:rFonts w:ascii="Calibri" w:hAnsi="Calibri" w:cs="Calibri"/>
                <w:b/>
              </w:rPr>
              <w:t>képviselőjének neve:</w:t>
            </w:r>
          </w:p>
        </w:tc>
        <w:tc>
          <w:tcPr>
            <w:tcW w:w="6379" w:type="dxa"/>
            <w:vAlign w:val="center"/>
          </w:tcPr>
          <w:p w14:paraId="23792CA6" w14:textId="77777777" w:rsidR="005E14FD" w:rsidRPr="00E027EB" w:rsidRDefault="005E14FD" w:rsidP="00FD34AE">
            <w:pPr>
              <w:tabs>
                <w:tab w:val="left" w:pos="0"/>
              </w:tabs>
              <w:spacing w:after="0" w:line="240" w:lineRule="auto"/>
              <w:rPr>
                <w:rFonts w:ascii="Calibri" w:hAnsi="Calibri" w:cs="Calibri"/>
                <w:b/>
              </w:rPr>
            </w:pPr>
          </w:p>
        </w:tc>
      </w:tr>
      <w:tr w:rsidR="005E14FD" w:rsidRPr="00E027EB" w14:paraId="606FA657" w14:textId="77777777" w:rsidTr="00FD34AE">
        <w:trPr>
          <w:trHeight w:hRule="exact" w:val="439"/>
        </w:trPr>
        <w:tc>
          <w:tcPr>
            <w:tcW w:w="2977" w:type="dxa"/>
            <w:vAlign w:val="center"/>
          </w:tcPr>
          <w:p w14:paraId="2FEC55B3" w14:textId="77777777" w:rsidR="005E14FD" w:rsidRPr="00E027EB" w:rsidRDefault="005E14FD" w:rsidP="00FD34AE">
            <w:pPr>
              <w:tabs>
                <w:tab w:val="left" w:pos="0"/>
              </w:tabs>
              <w:spacing w:after="0" w:line="240" w:lineRule="auto"/>
              <w:rPr>
                <w:rFonts w:ascii="Calibri" w:hAnsi="Calibri" w:cs="Calibri"/>
                <w:b/>
                <w:bCs/>
              </w:rPr>
            </w:pPr>
            <w:r w:rsidRPr="00E027EB">
              <w:rPr>
                <w:rFonts w:ascii="Calibri" w:hAnsi="Calibri" w:cs="Calibri"/>
                <w:b/>
                <w:bCs/>
                <w:lang w:eastAsia="hu-HU"/>
              </w:rPr>
              <w:t>Keretszerződés tárgya:</w:t>
            </w:r>
          </w:p>
        </w:tc>
        <w:tc>
          <w:tcPr>
            <w:tcW w:w="6379" w:type="dxa"/>
            <w:vAlign w:val="center"/>
          </w:tcPr>
          <w:p w14:paraId="18A08088" w14:textId="35D36340" w:rsidR="005E14FD" w:rsidRPr="00E027EB" w:rsidRDefault="005E14FD" w:rsidP="00FD34AE">
            <w:pPr>
              <w:tabs>
                <w:tab w:val="left" w:pos="0"/>
              </w:tabs>
              <w:spacing w:after="0" w:line="240" w:lineRule="auto"/>
              <w:rPr>
                <w:rFonts w:ascii="Calibri" w:hAnsi="Calibri" w:cs="Calibri"/>
                <w:b/>
                <w:bCs/>
                <w:i/>
                <w:iCs/>
              </w:rPr>
            </w:pPr>
            <w:r w:rsidRPr="005E14FD">
              <w:rPr>
                <w:rFonts w:ascii="Calibri" w:hAnsi="Calibri" w:cs="Calibri"/>
                <w:b/>
                <w:bCs/>
                <w:i/>
                <w:iCs/>
              </w:rPr>
              <w:t xml:space="preserve">IT </w:t>
            </w:r>
            <w:proofErr w:type="spellStart"/>
            <w:r w:rsidRPr="005E14FD">
              <w:rPr>
                <w:rFonts w:ascii="Calibri" w:hAnsi="Calibri" w:cs="Calibri"/>
                <w:b/>
                <w:bCs/>
                <w:i/>
                <w:iCs/>
              </w:rPr>
              <w:t>architekt</w:t>
            </w:r>
            <w:proofErr w:type="spellEnd"/>
            <w:r w:rsidRPr="005E14FD">
              <w:rPr>
                <w:rFonts w:ascii="Calibri" w:hAnsi="Calibri" w:cs="Calibri"/>
                <w:b/>
                <w:bCs/>
                <w:i/>
                <w:iCs/>
              </w:rPr>
              <w:t xml:space="preserve"> támogatás</w:t>
            </w:r>
          </w:p>
        </w:tc>
      </w:tr>
      <w:tr w:rsidR="005E14FD" w:rsidRPr="00E027EB" w14:paraId="3366B343" w14:textId="77777777" w:rsidTr="00FD34AE">
        <w:trPr>
          <w:trHeight w:hRule="exact" w:val="439"/>
        </w:trPr>
        <w:tc>
          <w:tcPr>
            <w:tcW w:w="2977" w:type="dxa"/>
            <w:vAlign w:val="center"/>
          </w:tcPr>
          <w:p w14:paraId="364D35A4" w14:textId="77777777" w:rsidR="005E14FD" w:rsidRPr="00E027EB" w:rsidRDefault="005E14FD" w:rsidP="00FD34AE">
            <w:pPr>
              <w:tabs>
                <w:tab w:val="left" w:pos="0"/>
              </w:tabs>
              <w:spacing w:after="0" w:line="240" w:lineRule="auto"/>
              <w:rPr>
                <w:rFonts w:ascii="Calibri" w:hAnsi="Calibri" w:cs="Calibri"/>
                <w:b/>
                <w:bCs/>
              </w:rPr>
            </w:pPr>
            <w:r w:rsidRPr="00E027EB">
              <w:rPr>
                <w:rFonts w:ascii="Calibri" w:hAnsi="Calibri" w:cs="Calibri"/>
                <w:b/>
                <w:bCs/>
                <w:lang w:eastAsia="hu-HU"/>
              </w:rPr>
              <w:t>Keretszerződés száma:</w:t>
            </w:r>
          </w:p>
        </w:tc>
        <w:tc>
          <w:tcPr>
            <w:tcW w:w="6379" w:type="dxa"/>
            <w:vAlign w:val="center"/>
          </w:tcPr>
          <w:p w14:paraId="4B0FACD8" w14:textId="77777777" w:rsidR="005E14FD" w:rsidRPr="00E027EB" w:rsidRDefault="005E14FD" w:rsidP="00FD34AE">
            <w:pPr>
              <w:tabs>
                <w:tab w:val="left" w:pos="0"/>
              </w:tabs>
              <w:spacing w:after="0" w:line="240" w:lineRule="auto"/>
              <w:rPr>
                <w:rFonts w:ascii="Calibri" w:hAnsi="Calibri" w:cs="Calibri"/>
                <w:b/>
                <w:bCs/>
              </w:rPr>
            </w:pPr>
          </w:p>
        </w:tc>
      </w:tr>
    </w:tbl>
    <w:p w14:paraId="05F7CE2F" w14:textId="77777777" w:rsidR="005E14FD" w:rsidRPr="00E027EB" w:rsidRDefault="005E14FD" w:rsidP="005E14FD">
      <w:pPr>
        <w:tabs>
          <w:tab w:val="left" w:pos="0"/>
        </w:tabs>
        <w:spacing w:after="0" w:line="240" w:lineRule="auto"/>
        <w:rPr>
          <w:rFonts w:ascii="Calibri" w:hAnsi="Calibri" w:cs="Calibri"/>
          <w:b/>
        </w:rPr>
      </w:pPr>
    </w:p>
    <w:p w14:paraId="0EADA76F" w14:textId="77777777" w:rsidR="005E14FD" w:rsidRPr="00E027EB" w:rsidRDefault="005E14FD" w:rsidP="005E14FD">
      <w:pPr>
        <w:spacing w:after="0" w:line="240" w:lineRule="auto"/>
        <w:rPr>
          <w:rFonts w:ascii="Calibri" w:hAnsi="Calibri" w:cs="Calibri"/>
        </w:rPr>
      </w:pPr>
      <w:r w:rsidRPr="00E027EB">
        <w:rPr>
          <w:rFonts w:ascii="Calibri" w:hAnsi="Calibri" w:cs="Calibri"/>
        </w:rPr>
        <w:t>Megrendelő a _</w:t>
      </w:r>
      <w:proofErr w:type="gramStart"/>
      <w:r w:rsidRPr="00E027EB">
        <w:rPr>
          <w:rFonts w:ascii="Calibri" w:hAnsi="Calibri" w:cs="Calibri"/>
        </w:rPr>
        <w:t>_.__._</w:t>
      </w:r>
      <w:proofErr w:type="gramEnd"/>
      <w:r w:rsidRPr="00E027EB">
        <w:rPr>
          <w:rFonts w:ascii="Calibri" w:hAnsi="Calibri" w:cs="Calibri"/>
        </w:rPr>
        <w:t>_. napján, a fenti tárgyban létrejött és a fenti számú Keretszerződés keretében kibocsátott __________ számú egyedi megrendelését az alábbiak szerint módosítja:</w:t>
      </w:r>
    </w:p>
    <w:p w14:paraId="36FD164E" w14:textId="77777777" w:rsidR="005E14FD" w:rsidRPr="00E027EB" w:rsidRDefault="005E14FD" w:rsidP="005E14FD">
      <w:pPr>
        <w:spacing w:after="0" w:line="240" w:lineRule="auto"/>
        <w:rPr>
          <w:rFonts w:ascii="Calibri" w:hAnsi="Calibri" w:cs="Calibri"/>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386"/>
      </w:tblGrid>
      <w:tr w:rsidR="005E14FD" w:rsidRPr="00E027EB" w14:paraId="094351CD" w14:textId="77777777" w:rsidTr="00FD34AE">
        <w:trPr>
          <w:trHeight w:hRule="exact" w:val="942"/>
        </w:trPr>
        <w:tc>
          <w:tcPr>
            <w:tcW w:w="3686" w:type="dxa"/>
            <w:vAlign w:val="center"/>
          </w:tcPr>
          <w:p w14:paraId="264D8508" w14:textId="77777777" w:rsidR="005E14FD" w:rsidRPr="00E027EB" w:rsidRDefault="005E14FD" w:rsidP="00FD34AE">
            <w:pPr>
              <w:tabs>
                <w:tab w:val="left" w:pos="3240"/>
              </w:tabs>
              <w:spacing w:after="0" w:line="240" w:lineRule="auto"/>
              <w:rPr>
                <w:rFonts w:ascii="Calibri" w:hAnsi="Calibri" w:cs="Calibri"/>
                <w:b/>
              </w:rPr>
            </w:pPr>
            <w:r w:rsidRPr="00E027EB">
              <w:rPr>
                <w:rFonts w:ascii="Calibri" w:hAnsi="Calibri" w:cs="Calibri"/>
                <w:b/>
              </w:rPr>
              <w:t>Egyedi megrendelés tárgya:</w:t>
            </w:r>
          </w:p>
        </w:tc>
        <w:tc>
          <w:tcPr>
            <w:tcW w:w="5386" w:type="dxa"/>
            <w:vAlign w:val="center"/>
          </w:tcPr>
          <w:p w14:paraId="06F53D74" w14:textId="77777777" w:rsidR="005E14FD" w:rsidRPr="00E027EB" w:rsidRDefault="005E14FD" w:rsidP="00FD34AE">
            <w:pPr>
              <w:tabs>
                <w:tab w:val="left" w:pos="3240"/>
              </w:tabs>
              <w:spacing w:after="0" w:line="240" w:lineRule="auto"/>
              <w:rPr>
                <w:rFonts w:ascii="Calibri" w:hAnsi="Calibri" w:cs="Calibri"/>
                <w:b/>
                <w:i/>
              </w:rPr>
            </w:pPr>
          </w:p>
        </w:tc>
      </w:tr>
      <w:tr w:rsidR="005E14FD" w:rsidRPr="00E027EB" w14:paraId="5DF318AB" w14:textId="77777777" w:rsidTr="00FD34AE">
        <w:trPr>
          <w:trHeight w:hRule="exact" w:val="1509"/>
        </w:trPr>
        <w:tc>
          <w:tcPr>
            <w:tcW w:w="3686" w:type="dxa"/>
            <w:vAlign w:val="center"/>
          </w:tcPr>
          <w:p w14:paraId="76A5E3F6" w14:textId="77777777" w:rsidR="005E14FD" w:rsidRPr="00E027EB" w:rsidRDefault="005E14FD" w:rsidP="00FD34AE">
            <w:pPr>
              <w:tabs>
                <w:tab w:val="left" w:pos="3240"/>
              </w:tabs>
              <w:spacing w:after="0" w:line="240" w:lineRule="auto"/>
              <w:rPr>
                <w:rFonts w:ascii="Calibri" w:hAnsi="Calibri" w:cs="Calibri"/>
                <w:b/>
              </w:rPr>
            </w:pPr>
            <w:r w:rsidRPr="00E027EB">
              <w:rPr>
                <w:rFonts w:ascii="Calibri" w:hAnsi="Calibri" w:cs="Calibri"/>
                <w:b/>
              </w:rPr>
              <w:t>Egyedi megrendelés leírása, tartalmának részletezése*-változás-:</w:t>
            </w:r>
          </w:p>
        </w:tc>
        <w:tc>
          <w:tcPr>
            <w:tcW w:w="5386" w:type="dxa"/>
            <w:vAlign w:val="center"/>
          </w:tcPr>
          <w:p w14:paraId="552740F0" w14:textId="77777777" w:rsidR="005E14FD" w:rsidRPr="00E027EB" w:rsidRDefault="005E14FD" w:rsidP="00FD34AE">
            <w:pPr>
              <w:tabs>
                <w:tab w:val="left" w:pos="3240"/>
              </w:tabs>
              <w:spacing w:after="0" w:line="240" w:lineRule="auto"/>
              <w:rPr>
                <w:rFonts w:ascii="Calibri" w:hAnsi="Calibri" w:cs="Calibri"/>
                <w:b/>
                <w:i/>
              </w:rPr>
            </w:pPr>
          </w:p>
        </w:tc>
      </w:tr>
      <w:tr w:rsidR="005E14FD" w:rsidRPr="00E027EB" w14:paraId="3E66FD6B" w14:textId="77777777" w:rsidTr="00FD34AE">
        <w:trPr>
          <w:trHeight w:hRule="exact" w:val="1601"/>
        </w:trPr>
        <w:tc>
          <w:tcPr>
            <w:tcW w:w="3686" w:type="dxa"/>
            <w:vAlign w:val="center"/>
          </w:tcPr>
          <w:p w14:paraId="52063E06" w14:textId="23AEFB40" w:rsidR="005E14FD" w:rsidRPr="00E027EB" w:rsidRDefault="005E14FD" w:rsidP="00FD34AE">
            <w:pPr>
              <w:tabs>
                <w:tab w:val="left" w:pos="3240"/>
              </w:tabs>
              <w:spacing w:after="0" w:line="240" w:lineRule="auto"/>
              <w:rPr>
                <w:rFonts w:ascii="Calibri" w:hAnsi="Calibri" w:cs="Calibri"/>
                <w:b/>
              </w:rPr>
            </w:pPr>
            <w:r w:rsidRPr="005E14FD">
              <w:rPr>
                <w:rFonts w:ascii="Calibri" w:hAnsi="Calibri" w:cs="Calibri"/>
                <w:b/>
              </w:rPr>
              <w:t>Egyedi megrendelés tartalmának ütemezése (adott esetben: szakembertípusonként felhasználni tervezett napok száma (nap/fő), adott esetben óraszámokkal) – változás-:</w:t>
            </w:r>
          </w:p>
        </w:tc>
        <w:tc>
          <w:tcPr>
            <w:tcW w:w="5386" w:type="dxa"/>
            <w:vAlign w:val="center"/>
          </w:tcPr>
          <w:p w14:paraId="54864737" w14:textId="77777777" w:rsidR="005E14FD" w:rsidRPr="00E027EB" w:rsidRDefault="005E14FD" w:rsidP="00FD34AE">
            <w:pPr>
              <w:tabs>
                <w:tab w:val="left" w:pos="3240"/>
              </w:tabs>
              <w:spacing w:after="0" w:line="240" w:lineRule="auto"/>
              <w:rPr>
                <w:rFonts w:ascii="Calibri" w:hAnsi="Calibri" w:cs="Calibri"/>
                <w:b/>
                <w:i/>
              </w:rPr>
            </w:pPr>
          </w:p>
        </w:tc>
      </w:tr>
      <w:tr w:rsidR="005E14FD" w:rsidRPr="00E027EB" w14:paraId="4D4CF1AF" w14:textId="77777777" w:rsidTr="00FD34AE">
        <w:trPr>
          <w:trHeight w:hRule="exact" w:val="1601"/>
        </w:trPr>
        <w:tc>
          <w:tcPr>
            <w:tcW w:w="3686" w:type="dxa"/>
            <w:vAlign w:val="center"/>
          </w:tcPr>
          <w:p w14:paraId="1014D60E" w14:textId="77777777" w:rsidR="005E14FD" w:rsidRPr="00E027EB" w:rsidRDefault="005E14FD" w:rsidP="00FD34AE">
            <w:pPr>
              <w:tabs>
                <w:tab w:val="left" w:pos="3240"/>
              </w:tabs>
              <w:spacing w:after="0" w:line="240" w:lineRule="auto"/>
              <w:rPr>
                <w:rFonts w:ascii="Calibri" w:hAnsi="Calibri" w:cs="Calibri"/>
                <w:b/>
              </w:rPr>
            </w:pPr>
            <w:r w:rsidRPr="00E027EB">
              <w:rPr>
                <w:rFonts w:ascii="Calibri" w:hAnsi="Calibri" w:cs="Calibri"/>
                <w:b/>
              </w:rPr>
              <w:t>Leszállítandó eredménytermék(</w:t>
            </w:r>
            <w:proofErr w:type="spellStart"/>
            <w:r w:rsidRPr="00E027EB">
              <w:rPr>
                <w:rFonts w:ascii="Calibri" w:hAnsi="Calibri" w:cs="Calibri"/>
                <w:b/>
              </w:rPr>
              <w:t>ek</w:t>
            </w:r>
            <w:proofErr w:type="spellEnd"/>
            <w:r w:rsidRPr="00E027EB">
              <w:rPr>
                <w:rFonts w:ascii="Calibri" w:hAnsi="Calibri" w:cs="Calibri"/>
                <w:b/>
              </w:rPr>
              <w:t>), elkészítendő dokumentuma(ok) – változás-:</w:t>
            </w:r>
          </w:p>
        </w:tc>
        <w:tc>
          <w:tcPr>
            <w:tcW w:w="5386" w:type="dxa"/>
            <w:vAlign w:val="center"/>
          </w:tcPr>
          <w:p w14:paraId="0A6484F2" w14:textId="77777777" w:rsidR="005E14FD" w:rsidRPr="00E027EB" w:rsidRDefault="005E14FD" w:rsidP="00FD34AE">
            <w:pPr>
              <w:tabs>
                <w:tab w:val="left" w:pos="3240"/>
              </w:tabs>
              <w:spacing w:after="0" w:line="240" w:lineRule="auto"/>
              <w:rPr>
                <w:rFonts w:ascii="Calibri" w:hAnsi="Calibri" w:cs="Calibri"/>
                <w:b/>
                <w:i/>
              </w:rPr>
            </w:pPr>
          </w:p>
        </w:tc>
      </w:tr>
      <w:tr w:rsidR="005E14FD" w:rsidRPr="00E027EB" w14:paraId="390A4596" w14:textId="77777777" w:rsidTr="00FD34AE">
        <w:trPr>
          <w:trHeight w:hRule="exact" w:val="1601"/>
        </w:trPr>
        <w:tc>
          <w:tcPr>
            <w:tcW w:w="3686" w:type="dxa"/>
            <w:vAlign w:val="center"/>
          </w:tcPr>
          <w:p w14:paraId="1BE0A224" w14:textId="77777777" w:rsidR="005E14FD" w:rsidRPr="00E027EB" w:rsidRDefault="005E14FD" w:rsidP="00FD34AE">
            <w:pPr>
              <w:tabs>
                <w:tab w:val="left" w:pos="3240"/>
              </w:tabs>
              <w:spacing w:after="0" w:line="240" w:lineRule="auto"/>
              <w:rPr>
                <w:rFonts w:ascii="Calibri" w:hAnsi="Calibri" w:cs="Calibri"/>
                <w:b/>
              </w:rPr>
            </w:pPr>
            <w:r w:rsidRPr="00E027EB">
              <w:rPr>
                <w:rFonts w:ascii="Calibri" w:hAnsi="Calibri" w:cs="Calibri"/>
                <w:b/>
              </w:rPr>
              <w:t>Teljesítési határidő, ütemezés (mérföldkövek) – változás-:</w:t>
            </w:r>
          </w:p>
        </w:tc>
        <w:tc>
          <w:tcPr>
            <w:tcW w:w="5386" w:type="dxa"/>
            <w:vAlign w:val="center"/>
          </w:tcPr>
          <w:p w14:paraId="13B8F135" w14:textId="77777777" w:rsidR="005E14FD" w:rsidRPr="00E027EB" w:rsidRDefault="005E14FD" w:rsidP="00FD34AE">
            <w:pPr>
              <w:tabs>
                <w:tab w:val="left" w:pos="3240"/>
              </w:tabs>
              <w:spacing w:after="0" w:line="240" w:lineRule="auto"/>
              <w:rPr>
                <w:rFonts w:ascii="Calibri" w:hAnsi="Calibri" w:cs="Calibri"/>
                <w:b/>
                <w:i/>
              </w:rPr>
            </w:pPr>
          </w:p>
        </w:tc>
      </w:tr>
      <w:tr w:rsidR="005E14FD" w:rsidRPr="00E027EB" w14:paraId="155A51FD" w14:textId="77777777" w:rsidTr="00FD34AE">
        <w:trPr>
          <w:trHeight w:hRule="exact" w:val="910"/>
        </w:trPr>
        <w:tc>
          <w:tcPr>
            <w:tcW w:w="3686" w:type="dxa"/>
            <w:vAlign w:val="center"/>
            <w:hideMark/>
          </w:tcPr>
          <w:p w14:paraId="5A1C6255" w14:textId="77777777" w:rsidR="005E14FD" w:rsidRPr="00E027EB" w:rsidRDefault="005E14FD" w:rsidP="00FD34AE">
            <w:pPr>
              <w:tabs>
                <w:tab w:val="left" w:pos="3240"/>
              </w:tabs>
              <w:spacing w:after="0" w:line="240" w:lineRule="auto"/>
              <w:rPr>
                <w:rFonts w:ascii="Calibri" w:hAnsi="Calibri" w:cs="Calibri"/>
                <w:b/>
              </w:rPr>
            </w:pPr>
            <w:r w:rsidRPr="00E027EB">
              <w:rPr>
                <w:rFonts w:ascii="Calibri" w:hAnsi="Calibri" w:cs="Calibri"/>
                <w:b/>
              </w:rPr>
              <w:lastRenderedPageBreak/>
              <w:t>Módosítást kezdeményező:</w:t>
            </w:r>
          </w:p>
        </w:tc>
        <w:tc>
          <w:tcPr>
            <w:tcW w:w="5386" w:type="dxa"/>
            <w:vAlign w:val="center"/>
          </w:tcPr>
          <w:p w14:paraId="0DF544BA" w14:textId="77777777" w:rsidR="005E14FD" w:rsidRPr="00E027EB" w:rsidRDefault="005E14FD" w:rsidP="00FD34AE">
            <w:pPr>
              <w:tabs>
                <w:tab w:val="left" w:pos="3240"/>
              </w:tabs>
              <w:spacing w:after="0" w:line="240" w:lineRule="auto"/>
              <w:rPr>
                <w:rFonts w:ascii="Calibri" w:hAnsi="Calibri" w:cs="Calibri"/>
              </w:rPr>
            </w:pPr>
            <w:r w:rsidRPr="00E027EB">
              <w:rPr>
                <w:rFonts w:ascii="Calibri" w:hAnsi="Calibri" w:cs="Calibri"/>
              </w:rPr>
              <w:t xml:space="preserve"> </w:t>
            </w:r>
          </w:p>
        </w:tc>
      </w:tr>
    </w:tbl>
    <w:p w14:paraId="45081626" w14:textId="77777777" w:rsidR="005E14FD" w:rsidRPr="00E027EB" w:rsidRDefault="005E14FD" w:rsidP="005E14FD">
      <w:pPr>
        <w:spacing w:after="0" w:line="240" w:lineRule="auto"/>
        <w:rPr>
          <w:rFonts w:ascii="Calibri" w:hAnsi="Calibri" w:cs="Calibri"/>
          <w:i/>
        </w:rPr>
      </w:pPr>
    </w:p>
    <w:p w14:paraId="62469555" w14:textId="77777777" w:rsidR="005E14FD" w:rsidRPr="00E027EB" w:rsidRDefault="005E14FD" w:rsidP="005E14FD">
      <w:pPr>
        <w:spacing w:after="0" w:line="240" w:lineRule="auto"/>
        <w:jc w:val="both"/>
        <w:rPr>
          <w:rFonts w:ascii="Calibri" w:hAnsi="Calibri" w:cs="Calibri"/>
          <w:bCs/>
          <w:i/>
        </w:rPr>
      </w:pPr>
      <w:r w:rsidRPr="00E027EB">
        <w:rPr>
          <w:rFonts w:ascii="Calibri" w:hAnsi="Calibri" w:cs="Calibri"/>
          <w:bCs/>
          <w:i/>
        </w:rPr>
        <w:t>*Általános elvárás, hogy fenti számú Keretszerződés 2. számú mellékeltét képező Műszaki leírásban és jelen egyedi megrendelésben foglaltaknak, továbbá a Megrendelő infrastruktúrájához és stratégiájához illeszkedő, illetőleg a jelen egyedi megrendelésben megjelölt szakmai kapcsolattartó iránymutatásának megfelelő eredménytermékek, dokumentumok készüljenek.</w:t>
      </w:r>
    </w:p>
    <w:p w14:paraId="48DBBC70" w14:textId="77777777" w:rsidR="005E14FD" w:rsidRPr="00E027EB" w:rsidRDefault="005E14FD" w:rsidP="005E14FD">
      <w:pPr>
        <w:spacing w:after="0" w:line="240" w:lineRule="auto"/>
        <w:jc w:val="both"/>
        <w:rPr>
          <w:rFonts w:ascii="Calibri" w:hAnsi="Calibri" w:cs="Calibri"/>
          <w:i/>
        </w:rPr>
      </w:pPr>
    </w:p>
    <w:p w14:paraId="30D8F75F" w14:textId="3C344C1E" w:rsidR="005E14FD" w:rsidRPr="00E027EB" w:rsidRDefault="005E14FD" w:rsidP="005E14FD">
      <w:pPr>
        <w:spacing w:after="0" w:line="240" w:lineRule="auto"/>
        <w:jc w:val="both"/>
        <w:rPr>
          <w:rFonts w:ascii="Calibri" w:hAnsi="Calibri" w:cs="Calibri"/>
          <w:b/>
          <w:iCs/>
        </w:rPr>
      </w:pPr>
      <w:r w:rsidRPr="00E027EB">
        <w:rPr>
          <w:rFonts w:ascii="Calibri" w:hAnsi="Calibri" w:cs="Calibri"/>
          <w:b/>
          <w:iCs/>
        </w:rPr>
        <w:t xml:space="preserve">Kérjük a jelen egyedi megrendelésmódosítás tekintetében - a kézhezvételt követő - </w:t>
      </w:r>
      <w:r>
        <w:rPr>
          <w:rFonts w:ascii="Calibri" w:hAnsi="Calibri" w:cs="Calibri"/>
          <w:b/>
          <w:iCs/>
        </w:rPr>
        <w:t>3</w:t>
      </w:r>
      <w:r w:rsidRPr="00E027EB">
        <w:rPr>
          <w:rFonts w:ascii="Calibri" w:hAnsi="Calibri" w:cs="Calibri"/>
          <w:b/>
          <w:iCs/>
        </w:rPr>
        <w:t xml:space="preserve"> munkanapon belül visszajelzés küldését</w:t>
      </w:r>
      <w:r w:rsidRPr="00E027EB" w:rsidDel="00806001">
        <w:rPr>
          <w:rFonts w:ascii="Calibri" w:hAnsi="Calibri" w:cs="Calibri"/>
          <w:b/>
          <w:iCs/>
        </w:rPr>
        <w:t xml:space="preserve"> </w:t>
      </w:r>
      <w:r w:rsidRPr="00E027EB">
        <w:rPr>
          <w:rFonts w:ascii="Calibri" w:hAnsi="Calibri" w:cs="Calibri"/>
          <w:b/>
          <w:iCs/>
        </w:rPr>
        <w:t>(elektronikus úton -e-mail-ben-), melynek keretében szíveskedjenek megadni</w:t>
      </w:r>
    </w:p>
    <w:p w14:paraId="0E96B375" w14:textId="77777777" w:rsidR="005E14FD" w:rsidRPr="00E027EB" w:rsidRDefault="005E14FD" w:rsidP="005E14FD">
      <w:pPr>
        <w:numPr>
          <w:ilvl w:val="0"/>
          <w:numId w:val="16"/>
        </w:numPr>
        <w:spacing w:after="0" w:line="240" w:lineRule="auto"/>
        <w:contextualSpacing/>
        <w:jc w:val="both"/>
        <w:rPr>
          <w:rFonts w:ascii="Calibri" w:hAnsi="Calibri" w:cs="Calibri"/>
          <w:b/>
          <w:iCs/>
        </w:rPr>
      </w:pPr>
      <w:r w:rsidRPr="00E027EB">
        <w:rPr>
          <w:rFonts w:ascii="Calibri" w:hAnsi="Calibri" w:cs="Calibri"/>
        </w:rPr>
        <w:t>a módosult vállalási határidőt (adott esetben),</w:t>
      </w:r>
    </w:p>
    <w:p w14:paraId="466F4EF8" w14:textId="77777777" w:rsidR="005E14FD" w:rsidRPr="00E027EB" w:rsidRDefault="005E14FD" w:rsidP="005E14FD">
      <w:pPr>
        <w:numPr>
          <w:ilvl w:val="0"/>
          <w:numId w:val="16"/>
        </w:numPr>
        <w:spacing w:after="0" w:line="240" w:lineRule="auto"/>
        <w:contextualSpacing/>
        <w:jc w:val="both"/>
        <w:rPr>
          <w:rFonts w:ascii="Calibri" w:hAnsi="Calibri" w:cs="Calibri"/>
          <w:b/>
          <w:iCs/>
        </w:rPr>
      </w:pPr>
      <w:r w:rsidRPr="00E027EB">
        <w:rPr>
          <w:rFonts w:ascii="Calibri" w:hAnsi="Calibri" w:cs="Calibri"/>
        </w:rPr>
        <w:t>a megvalósítás módosult időigényét (ütemterv) (adott esetben),</w:t>
      </w:r>
    </w:p>
    <w:p w14:paraId="3735542A" w14:textId="5D1E098C" w:rsidR="005E14FD" w:rsidRPr="00E027EB" w:rsidRDefault="005E14FD" w:rsidP="005E14FD">
      <w:pPr>
        <w:numPr>
          <w:ilvl w:val="0"/>
          <w:numId w:val="16"/>
        </w:numPr>
        <w:spacing w:after="0" w:line="240" w:lineRule="auto"/>
        <w:contextualSpacing/>
        <w:jc w:val="both"/>
        <w:rPr>
          <w:rFonts w:ascii="Calibri" w:hAnsi="Calibri" w:cs="Calibri"/>
          <w:b/>
          <w:iCs/>
        </w:rPr>
      </w:pPr>
      <w:r w:rsidRPr="00E027EB">
        <w:rPr>
          <w:rFonts w:ascii="Calibri" w:hAnsi="Calibri" w:cs="Calibri"/>
        </w:rPr>
        <w:t xml:space="preserve">a módosult </w:t>
      </w:r>
      <w:proofErr w:type="spellStart"/>
      <w:r w:rsidRPr="00E027EB">
        <w:rPr>
          <w:rFonts w:ascii="Calibri" w:hAnsi="Calibri" w:cs="Calibri"/>
        </w:rPr>
        <w:t>szakembertípusonkénti</w:t>
      </w:r>
      <w:proofErr w:type="spellEnd"/>
      <w:r w:rsidRPr="00E027EB">
        <w:rPr>
          <w:rFonts w:ascii="Calibri" w:hAnsi="Calibri" w:cs="Calibri"/>
        </w:rPr>
        <w:t xml:space="preserve"> kap</w:t>
      </w:r>
      <w:r>
        <w:rPr>
          <w:rFonts w:ascii="Calibri" w:hAnsi="Calibri" w:cs="Calibri"/>
        </w:rPr>
        <w:t>a</w:t>
      </w:r>
      <w:r w:rsidRPr="00E027EB">
        <w:rPr>
          <w:rFonts w:ascii="Calibri" w:hAnsi="Calibri" w:cs="Calibri"/>
        </w:rPr>
        <w:t>citásigényt (</w:t>
      </w:r>
      <w:r w:rsidRPr="005E14FD">
        <w:rPr>
          <w:rFonts w:ascii="Calibri" w:hAnsi="Calibri" w:cs="Calibri"/>
        </w:rPr>
        <w:t>nap/fő díjat és adott esetben óradíj</w:t>
      </w:r>
      <w:r w:rsidRPr="00E027EB">
        <w:rPr>
          <w:rFonts w:ascii="Calibri" w:hAnsi="Calibri" w:cs="Calibri"/>
        </w:rPr>
        <w:t>),</w:t>
      </w:r>
    </w:p>
    <w:p w14:paraId="13EAA175" w14:textId="77777777" w:rsidR="005E14FD" w:rsidRPr="00E027EB" w:rsidRDefault="005E14FD" w:rsidP="005E14FD">
      <w:pPr>
        <w:numPr>
          <w:ilvl w:val="0"/>
          <w:numId w:val="16"/>
        </w:numPr>
        <w:spacing w:after="0" w:line="240" w:lineRule="auto"/>
        <w:contextualSpacing/>
        <w:jc w:val="both"/>
        <w:rPr>
          <w:rFonts w:ascii="Calibri" w:hAnsi="Calibri" w:cs="Calibri"/>
          <w:b/>
          <w:iCs/>
        </w:rPr>
      </w:pPr>
      <w:r w:rsidRPr="00E027EB">
        <w:rPr>
          <w:rFonts w:ascii="Calibri" w:hAnsi="Calibri" w:cs="Calibri"/>
        </w:rPr>
        <w:t xml:space="preserve"> az egyes szakaszokhoz kapcsolódó eredménytermékek leadására vonatkozó módosult részhatáridőket (adott esetben),</w:t>
      </w:r>
    </w:p>
    <w:p w14:paraId="2B40C2F2" w14:textId="77777777" w:rsidR="005E14FD" w:rsidRPr="00E027EB" w:rsidRDefault="005E14FD" w:rsidP="005E14FD">
      <w:pPr>
        <w:numPr>
          <w:ilvl w:val="0"/>
          <w:numId w:val="16"/>
        </w:numPr>
        <w:spacing w:after="0" w:line="240" w:lineRule="auto"/>
        <w:contextualSpacing/>
        <w:jc w:val="both"/>
        <w:rPr>
          <w:rFonts w:ascii="Calibri" w:hAnsi="Calibri" w:cs="Calibri"/>
          <w:b/>
          <w:iCs/>
        </w:rPr>
      </w:pPr>
      <w:r w:rsidRPr="00E027EB">
        <w:rPr>
          <w:rFonts w:ascii="Calibri" w:hAnsi="Calibri" w:cs="Calibri"/>
        </w:rPr>
        <w:t>a tervezett kapacitásigénnyel kapcsolatos észrevételeket (adott esetben)</w:t>
      </w:r>
    </w:p>
    <w:p w14:paraId="6E8395A7" w14:textId="77777777" w:rsidR="005E14FD" w:rsidRPr="00E027EB" w:rsidRDefault="005E14FD" w:rsidP="005E14FD">
      <w:pPr>
        <w:spacing w:after="0" w:line="240" w:lineRule="auto"/>
        <w:contextualSpacing/>
        <w:jc w:val="both"/>
        <w:rPr>
          <w:rFonts w:ascii="Calibri" w:hAnsi="Calibri" w:cs="Calibri"/>
          <w:b/>
          <w:iCs/>
        </w:rPr>
      </w:pPr>
      <w:r w:rsidRPr="00E027EB">
        <w:rPr>
          <w:rFonts w:ascii="Calibri" w:hAnsi="Calibri" w:cs="Calibri"/>
        </w:rPr>
        <w:t xml:space="preserve">tartalmazó módosított </w:t>
      </w:r>
      <w:r w:rsidRPr="00E027EB">
        <w:rPr>
          <w:rFonts w:ascii="Calibri" w:hAnsi="Calibri" w:cs="Calibri"/>
          <w:b/>
          <w:bCs/>
        </w:rPr>
        <w:t>árkalkulációt</w:t>
      </w:r>
      <w:r w:rsidRPr="00E027EB">
        <w:rPr>
          <w:rFonts w:ascii="Calibri" w:hAnsi="Calibri" w:cs="Calibri"/>
        </w:rPr>
        <w:t>.</w:t>
      </w:r>
    </w:p>
    <w:p w14:paraId="49111C68" w14:textId="77777777" w:rsidR="005E14FD" w:rsidRPr="00E027EB" w:rsidRDefault="005E14FD" w:rsidP="005E14FD">
      <w:pPr>
        <w:spacing w:after="0" w:line="240" w:lineRule="auto"/>
        <w:jc w:val="both"/>
        <w:rPr>
          <w:rFonts w:ascii="Calibri" w:hAnsi="Calibri" w:cs="Calibri"/>
          <w:b/>
          <w:iCs/>
        </w:rPr>
      </w:pPr>
    </w:p>
    <w:p w14:paraId="307B9B9F" w14:textId="77777777" w:rsidR="005E14FD" w:rsidRPr="00E027EB" w:rsidRDefault="005E14FD" w:rsidP="005E14FD">
      <w:pPr>
        <w:spacing w:after="0" w:line="240" w:lineRule="auto"/>
        <w:jc w:val="both"/>
        <w:rPr>
          <w:rFonts w:ascii="Calibri" w:hAnsi="Calibri" w:cs="Calibri"/>
          <w:b/>
          <w:iCs/>
        </w:rPr>
      </w:pPr>
      <w:r w:rsidRPr="00E027EB">
        <w:rPr>
          <w:rFonts w:ascii="Calibri" w:hAnsi="Calibri" w:cs="Calibri"/>
          <w:b/>
          <w:iCs/>
        </w:rPr>
        <w:t>Visszajelzés (</w:t>
      </w:r>
      <w:r w:rsidRPr="00E027EB">
        <w:rPr>
          <w:rFonts w:ascii="Calibri" w:hAnsi="Calibri" w:cs="Calibri"/>
        </w:rPr>
        <w:t xml:space="preserve">módosított </w:t>
      </w:r>
      <w:r w:rsidRPr="00E027EB">
        <w:rPr>
          <w:rFonts w:ascii="Calibri" w:hAnsi="Calibri" w:cs="Calibri"/>
          <w:b/>
          <w:bCs/>
        </w:rPr>
        <w:t xml:space="preserve">árkalkuláció megküldése) </w:t>
      </w:r>
      <w:r w:rsidRPr="00E027EB">
        <w:rPr>
          <w:rFonts w:ascii="Calibri" w:hAnsi="Calibri" w:cs="Calibri"/>
          <w:b/>
          <w:iCs/>
        </w:rPr>
        <w:t>hiányában jelen egyedi megrendelésmódosításban foglaltak elfogadottnak minősülnek.</w:t>
      </w:r>
    </w:p>
    <w:p w14:paraId="110DF470" w14:textId="77777777" w:rsidR="005E14FD" w:rsidRPr="00E027EB" w:rsidRDefault="005E14FD" w:rsidP="005E14FD">
      <w:pPr>
        <w:tabs>
          <w:tab w:val="right" w:pos="9072"/>
        </w:tabs>
        <w:spacing w:after="0" w:line="240" w:lineRule="auto"/>
        <w:rPr>
          <w:rFonts w:ascii="Calibri" w:hAnsi="Calibri" w:cs="Calibri"/>
        </w:rPr>
      </w:pPr>
    </w:p>
    <w:p w14:paraId="5F671FB6" w14:textId="77777777" w:rsidR="005E14FD" w:rsidRPr="00E027EB" w:rsidRDefault="005E14FD" w:rsidP="005E14FD">
      <w:pPr>
        <w:tabs>
          <w:tab w:val="right" w:pos="9072"/>
        </w:tabs>
        <w:spacing w:after="0" w:line="240" w:lineRule="auto"/>
        <w:rPr>
          <w:rFonts w:ascii="Calibri" w:hAnsi="Calibri" w:cs="Calibri"/>
        </w:rPr>
      </w:pPr>
      <w:r w:rsidRPr="00E027EB">
        <w:rPr>
          <w:rFonts w:ascii="Calibri" w:hAnsi="Calibri" w:cs="Calibri"/>
        </w:rPr>
        <w:t>Kelt: Budapest, ……………………………</w:t>
      </w:r>
    </w:p>
    <w:p w14:paraId="12387DB5" w14:textId="77777777" w:rsidR="005E14FD" w:rsidRPr="00E027EB" w:rsidRDefault="005E14FD" w:rsidP="005E14FD">
      <w:pPr>
        <w:tabs>
          <w:tab w:val="right" w:pos="9072"/>
        </w:tabs>
        <w:spacing w:after="0" w:line="240" w:lineRule="auto"/>
        <w:rPr>
          <w:rFonts w:ascii="Calibri" w:hAnsi="Calibri" w:cs="Calibri"/>
        </w:rPr>
      </w:pPr>
    </w:p>
    <w:p w14:paraId="1C3B5482" w14:textId="77777777" w:rsidR="005E14FD" w:rsidRPr="00E027EB" w:rsidRDefault="005E14FD" w:rsidP="005E14FD">
      <w:pPr>
        <w:tabs>
          <w:tab w:val="right" w:pos="9072"/>
        </w:tabs>
        <w:spacing w:after="0" w:line="240" w:lineRule="auto"/>
        <w:rPr>
          <w:rFonts w:ascii="Calibri" w:hAnsi="Calibri" w:cs="Calibri"/>
        </w:rPr>
      </w:pPr>
    </w:p>
    <w:p w14:paraId="068DBF54" w14:textId="77777777" w:rsidR="004A30E0" w:rsidRPr="00E027EB" w:rsidRDefault="005E14FD" w:rsidP="004A30E0">
      <w:pPr>
        <w:tabs>
          <w:tab w:val="center" w:pos="2410"/>
          <w:tab w:val="center" w:pos="6237"/>
        </w:tabs>
        <w:spacing w:after="0" w:line="240" w:lineRule="auto"/>
        <w:jc w:val="center"/>
        <w:rPr>
          <w:rFonts w:ascii="Calibri" w:hAnsi="Calibri" w:cs="Calibri"/>
        </w:rPr>
      </w:pPr>
      <w:r w:rsidRPr="00E027EB">
        <w:rPr>
          <w:rFonts w:ascii="Calibri" w:hAnsi="Calibri" w:cs="Calibri"/>
        </w:rPr>
        <w:tab/>
      </w:r>
      <w:r w:rsidR="004A30E0" w:rsidRPr="00E027EB">
        <w:rPr>
          <w:rFonts w:ascii="Calibri" w:hAnsi="Calibri" w:cs="Calibri"/>
        </w:rPr>
        <w:t>____________________</w:t>
      </w:r>
    </w:p>
    <w:p w14:paraId="06F1A008" w14:textId="77777777" w:rsidR="004A30E0" w:rsidRPr="00E027EB" w:rsidRDefault="004A30E0" w:rsidP="004A30E0">
      <w:pPr>
        <w:widowControl w:val="0"/>
        <w:tabs>
          <w:tab w:val="center" w:pos="2340"/>
          <w:tab w:val="center" w:pos="2410"/>
          <w:tab w:val="center" w:pos="6237"/>
          <w:tab w:val="center" w:pos="7088"/>
        </w:tabs>
        <w:adjustRightInd w:val="0"/>
        <w:spacing w:after="0" w:line="240" w:lineRule="auto"/>
        <w:jc w:val="center"/>
        <w:rPr>
          <w:rFonts w:ascii="Calibri" w:hAnsi="Calibri" w:cs="Calibri"/>
          <w:lang w:eastAsia="hu-HU"/>
        </w:rPr>
      </w:pPr>
      <w:r w:rsidRPr="00E027EB">
        <w:rPr>
          <w:rFonts w:ascii="Calibri" w:hAnsi="Calibri" w:cs="Calibri"/>
          <w:lang w:eastAsia="hu-HU"/>
        </w:rPr>
        <w:t>&lt;</w:t>
      </w:r>
      <w:r w:rsidRPr="00E027EB">
        <w:rPr>
          <w:rFonts w:ascii="Calibri" w:hAnsi="Calibri" w:cs="Calibri"/>
          <w:i/>
          <w:iCs/>
          <w:lang w:eastAsia="hu-HU"/>
        </w:rPr>
        <w:t>név</w:t>
      </w:r>
      <w:r w:rsidRPr="00E027EB">
        <w:rPr>
          <w:rFonts w:ascii="Calibri" w:hAnsi="Calibri" w:cs="Calibri"/>
          <w:lang w:eastAsia="hu-HU"/>
        </w:rPr>
        <w:t>&gt;</w:t>
      </w:r>
    </w:p>
    <w:p w14:paraId="7E951451" w14:textId="77777777" w:rsidR="004A30E0" w:rsidRPr="00E027EB" w:rsidRDefault="004A30E0" w:rsidP="004A30E0">
      <w:pPr>
        <w:widowControl w:val="0"/>
        <w:tabs>
          <w:tab w:val="center" w:pos="2340"/>
          <w:tab w:val="center" w:pos="2410"/>
          <w:tab w:val="center" w:pos="6237"/>
          <w:tab w:val="center" w:pos="7088"/>
        </w:tabs>
        <w:adjustRightInd w:val="0"/>
        <w:spacing w:after="0" w:line="240" w:lineRule="auto"/>
        <w:jc w:val="center"/>
        <w:rPr>
          <w:rFonts w:ascii="Calibri" w:hAnsi="Calibri" w:cs="Calibri"/>
          <w:bCs/>
          <w:lang w:eastAsia="hu-HU"/>
        </w:rPr>
      </w:pPr>
      <w:r w:rsidRPr="00E027EB">
        <w:rPr>
          <w:rFonts w:ascii="Calibri" w:hAnsi="Calibri" w:cs="Calibri"/>
          <w:lang w:eastAsia="hu-HU"/>
        </w:rPr>
        <w:t>&lt;</w:t>
      </w:r>
      <w:r w:rsidRPr="00E027EB">
        <w:rPr>
          <w:rFonts w:ascii="Calibri" w:hAnsi="Calibri" w:cs="Calibri"/>
          <w:i/>
          <w:iCs/>
          <w:lang w:eastAsia="hu-HU"/>
        </w:rPr>
        <w:t>beosztás</w:t>
      </w:r>
      <w:r w:rsidRPr="00E027EB">
        <w:rPr>
          <w:rFonts w:ascii="Calibri" w:hAnsi="Calibri" w:cs="Calibri"/>
          <w:lang w:eastAsia="hu-HU"/>
        </w:rPr>
        <w:t>&gt;</w:t>
      </w:r>
    </w:p>
    <w:p w14:paraId="38395738" w14:textId="77777777" w:rsidR="004A30E0" w:rsidRPr="00E027EB" w:rsidRDefault="004A30E0" w:rsidP="004A30E0">
      <w:pPr>
        <w:tabs>
          <w:tab w:val="center" w:pos="2410"/>
          <w:tab w:val="center" w:pos="6237"/>
        </w:tabs>
        <w:spacing w:after="0" w:line="240" w:lineRule="auto"/>
        <w:jc w:val="center"/>
        <w:rPr>
          <w:rFonts w:ascii="Calibri" w:hAnsi="Calibri" w:cs="Calibri"/>
        </w:rPr>
      </w:pPr>
      <w:r w:rsidRPr="00E027EB">
        <w:rPr>
          <w:rFonts w:ascii="Calibri" w:hAnsi="Calibri" w:cs="Calibri"/>
        </w:rPr>
        <w:t>Megrendelő</w:t>
      </w:r>
    </w:p>
    <w:p w14:paraId="23760C0E" w14:textId="0AD3D97C" w:rsidR="005E14FD" w:rsidRPr="00E027EB" w:rsidRDefault="005E14FD" w:rsidP="004A30E0">
      <w:pPr>
        <w:tabs>
          <w:tab w:val="center" w:pos="2410"/>
          <w:tab w:val="center" w:pos="6237"/>
        </w:tabs>
        <w:spacing w:after="0" w:line="240" w:lineRule="auto"/>
        <w:rPr>
          <w:rFonts w:ascii="Calibri" w:hAnsi="Calibri" w:cs="Calibri"/>
        </w:rPr>
      </w:pPr>
    </w:p>
    <w:p w14:paraId="02B92E56" w14:textId="77777777" w:rsidR="005E14FD" w:rsidRPr="00E027EB" w:rsidRDefault="005E14FD" w:rsidP="005E14FD">
      <w:pPr>
        <w:spacing w:after="0" w:line="240" w:lineRule="auto"/>
        <w:rPr>
          <w:rFonts w:ascii="Calibri" w:hAnsi="Calibri" w:cs="Calibri"/>
          <w:b/>
        </w:rPr>
      </w:pPr>
      <w:r w:rsidRPr="00E027EB">
        <w:rPr>
          <w:rFonts w:ascii="Calibri" w:hAnsi="Calibri" w:cs="Calibri"/>
          <w:b/>
        </w:rPr>
        <w:t>Mellékletek:</w:t>
      </w:r>
    </w:p>
    <w:p w14:paraId="7ECA1B2D" w14:textId="77777777" w:rsidR="005E14FD" w:rsidRDefault="005E14FD" w:rsidP="005E14FD">
      <w:pPr>
        <w:spacing w:after="0" w:line="240" w:lineRule="auto"/>
        <w:rPr>
          <w:rFonts w:ascii="Calibri" w:hAnsi="Calibri" w:cs="Calibri"/>
          <w:bCs/>
        </w:rPr>
      </w:pPr>
      <w:r w:rsidRPr="00E027EB">
        <w:rPr>
          <w:rFonts w:ascii="Calibri" w:hAnsi="Calibri" w:cs="Calibri"/>
          <w:b/>
        </w:rPr>
        <w:t xml:space="preserve">1. sz.: Feladatleírás </w:t>
      </w:r>
      <w:r w:rsidRPr="00E027EB">
        <w:rPr>
          <w:rFonts w:ascii="Calibri" w:hAnsi="Calibri" w:cs="Calibri"/>
          <w:bCs/>
        </w:rPr>
        <w:t>(módosított)</w:t>
      </w:r>
      <w:r w:rsidRPr="00E027EB">
        <w:rPr>
          <w:rFonts w:ascii="Calibri" w:hAnsi="Calibri" w:cs="Calibri"/>
          <w:b/>
        </w:rPr>
        <w:br/>
        <w:t xml:space="preserve">2. sz.: Árkalkuláció </w:t>
      </w:r>
      <w:r w:rsidRPr="00E027EB">
        <w:rPr>
          <w:rFonts w:ascii="Calibri" w:hAnsi="Calibri" w:cs="Calibri"/>
          <w:bCs/>
        </w:rPr>
        <w:t>(módosított)</w:t>
      </w:r>
    </w:p>
    <w:p w14:paraId="59296BB2" w14:textId="77777777" w:rsidR="005E14FD" w:rsidRDefault="005E14FD" w:rsidP="005E14FD">
      <w:pPr>
        <w:spacing w:after="0" w:line="240" w:lineRule="auto"/>
        <w:rPr>
          <w:rFonts w:ascii="Calibri" w:hAnsi="Calibri" w:cs="Calibri"/>
          <w:b/>
        </w:rPr>
      </w:pPr>
    </w:p>
    <w:p w14:paraId="416DD154" w14:textId="77777777" w:rsidR="005E14FD" w:rsidRDefault="005E14FD" w:rsidP="005E14FD">
      <w:pPr>
        <w:spacing w:after="0" w:line="240" w:lineRule="auto"/>
        <w:rPr>
          <w:rFonts w:ascii="Calibri" w:hAnsi="Calibri" w:cs="Calibri"/>
          <w:b/>
        </w:rPr>
      </w:pPr>
    </w:p>
    <w:p w14:paraId="1A8708DB" w14:textId="77777777" w:rsidR="005E14FD" w:rsidRDefault="005E14FD">
      <w:pPr>
        <w:rPr>
          <w:rFonts w:ascii="Calibri" w:hAnsi="Calibri" w:cs="Calibri"/>
          <w:b/>
        </w:rPr>
      </w:pPr>
      <w:r>
        <w:rPr>
          <w:rFonts w:ascii="Calibri" w:hAnsi="Calibri" w:cs="Calibri"/>
          <w:b/>
        </w:rPr>
        <w:br w:type="page"/>
      </w:r>
    </w:p>
    <w:p w14:paraId="7B74BC4B" w14:textId="6D46AB43" w:rsidR="005E14FD" w:rsidRPr="005E14FD" w:rsidRDefault="005E14FD" w:rsidP="005E14FD">
      <w:pPr>
        <w:pStyle w:val="Default"/>
        <w:jc w:val="right"/>
        <w:rPr>
          <w:rFonts w:asciiTheme="minorHAnsi" w:hAnsiTheme="minorHAnsi" w:cstheme="minorHAnsi"/>
          <w:i/>
          <w:iCs/>
          <w:sz w:val="22"/>
          <w:szCs w:val="22"/>
        </w:rPr>
      </w:pPr>
      <w:r w:rsidRPr="005E14FD">
        <w:rPr>
          <w:rFonts w:asciiTheme="minorHAnsi" w:hAnsiTheme="minorHAnsi" w:cstheme="minorHAnsi"/>
          <w:i/>
          <w:iCs/>
          <w:sz w:val="22"/>
          <w:szCs w:val="22"/>
        </w:rPr>
        <w:lastRenderedPageBreak/>
        <w:t>1</w:t>
      </w:r>
      <w:r>
        <w:rPr>
          <w:rFonts w:asciiTheme="minorHAnsi" w:hAnsiTheme="minorHAnsi" w:cstheme="minorHAnsi"/>
          <w:i/>
          <w:iCs/>
          <w:sz w:val="22"/>
          <w:szCs w:val="22"/>
        </w:rPr>
        <w:t>1</w:t>
      </w:r>
      <w:r w:rsidRPr="005E14FD">
        <w:rPr>
          <w:rFonts w:asciiTheme="minorHAnsi" w:hAnsiTheme="minorHAnsi" w:cstheme="minorHAnsi"/>
          <w:i/>
          <w:iCs/>
          <w:sz w:val="22"/>
          <w:szCs w:val="22"/>
        </w:rPr>
        <w:t>. számú melléklet</w:t>
      </w:r>
    </w:p>
    <w:p w14:paraId="75973AEF" w14:textId="77777777" w:rsidR="004A30E0" w:rsidRPr="004A30E0" w:rsidRDefault="004A30E0" w:rsidP="004A30E0">
      <w:pPr>
        <w:spacing w:after="0" w:line="240" w:lineRule="auto"/>
        <w:jc w:val="center"/>
        <w:rPr>
          <w:rFonts w:ascii="Calibri" w:hAnsi="Calibri" w:cs="Calibri"/>
          <w:b/>
        </w:rPr>
      </w:pPr>
      <w:r w:rsidRPr="004A30E0">
        <w:rPr>
          <w:rFonts w:ascii="Calibri" w:hAnsi="Calibri" w:cs="Calibri"/>
          <w:b/>
        </w:rPr>
        <w:t>Átadás-átvételi jegyzőkönyv</w:t>
      </w:r>
    </w:p>
    <w:p w14:paraId="15334407" w14:textId="45BCDBC2" w:rsidR="005E14FD" w:rsidRPr="004A30E0" w:rsidRDefault="004A30E0" w:rsidP="004A30E0">
      <w:pPr>
        <w:spacing w:after="0" w:line="240" w:lineRule="auto"/>
        <w:jc w:val="center"/>
        <w:rPr>
          <w:rFonts w:cstheme="minorHAnsi"/>
        </w:rPr>
      </w:pPr>
      <w:r w:rsidRPr="004A30E0">
        <w:rPr>
          <w:rFonts w:ascii="Calibri" w:hAnsi="Calibri" w:cs="Calibri"/>
          <w:b/>
        </w:rPr>
        <w:t>(minta)</w:t>
      </w:r>
      <w:r w:rsidR="005E14FD" w:rsidRPr="00E027EB">
        <w:rPr>
          <w:rFonts w:ascii="Calibri" w:hAnsi="Calibri" w:cs="Calibri"/>
          <w:b/>
        </w:rPr>
        <w:br/>
      </w:r>
    </w:p>
    <w:p w14:paraId="7E4D9C9C" w14:textId="77777777" w:rsidR="004A30E0" w:rsidRPr="004A30E0" w:rsidRDefault="004A30E0" w:rsidP="004A30E0">
      <w:pPr>
        <w:pStyle w:val="Default"/>
        <w:spacing w:line="276" w:lineRule="auto"/>
        <w:rPr>
          <w:rFonts w:asciiTheme="minorHAnsi" w:hAnsiTheme="minorHAnsi" w:cstheme="minorHAnsi"/>
          <w:sz w:val="22"/>
          <w:szCs w:val="22"/>
        </w:rPr>
      </w:pPr>
      <w:r w:rsidRPr="004A30E0">
        <w:rPr>
          <w:rFonts w:asciiTheme="minorHAnsi" w:hAnsiTheme="minorHAnsi" w:cstheme="minorHAnsi"/>
          <w:sz w:val="22"/>
          <w:szCs w:val="22"/>
        </w:rPr>
        <w:t xml:space="preserve">Keretszerződés tárgya: ______________________________ </w:t>
      </w:r>
    </w:p>
    <w:p w14:paraId="027DF61A" w14:textId="77777777" w:rsidR="004A30E0" w:rsidRPr="004A30E0" w:rsidRDefault="004A30E0" w:rsidP="004A30E0">
      <w:pPr>
        <w:pStyle w:val="Default"/>
        <w:spacing w:line="276" w:lineRule="auto"/>
        <w:rPr>
          <w:rFonts w:asciiTheme="minorHAnsi" w:hAnsiTheme="minorHAnsi" w:cstheme="minorHAnsi"/>
          <w:sz w:val="22"/>
          <w:szCs w:val="22"/>
        </w:rPr>
      </w:pPr>
      <w:r w:rsidRPr="004A30E0">
        <w:rPr>
          <w:rFonts w:asciiTheme="minorHAnsi" w:hAnsiTheme="minorHAnsi" w:cstheme="minorHAnsi"/>
          <w:sz w:val="22"/>
          <w:szCs w:val="22"/>
        </w:rPr>
        <w:t xml:space="preserve">Keretszerződés száma: ______________________________ </w:t>
      </w:r>
    </w:p>
    <w:p w14:paraId="3556E670" w14:textId="77777777" w:rsidR="004A30E0" w:rsidRPr="004A30E0" w:rsidRDefault="004A30E0" w:rsidP="004A30E0">
      <w:pPr>
        <w:pStyle w:val="Default"/>
        <w:spacing w:line="276" w:lineRule="auto"/>
        <w:rPr>
          <w:rFonts w:asciiTheme="minorHAnsi" w:hAnsiTheme="minorHAnsi" w:cstheme="minorHAnsi"/>
          <w:sz w:val="22"/>
          <w:szCs w:val="22"/>
        </w:rPr>
      </w:pPr>
      <w:r w:rsidRPr="004A30E0">
        <w:rPr>
          <w:rFonts w:asciiTheme="minorHAnsi" w:hAnsiTheme="minorHAnsi" w:cstheme="minorHAnsi"/>
          <w:sz w:val="22"/>
          <w:szCs w:val="22"/>
        </w:rPr>
        <w:t xml:space="preserve">Egyedi megrendelés/egyedi megrendelés módosítás tárgya: ______________________________ </w:t>
      </w:r>
    </w:p>
    <w:p w14:paraId="61D329DC" w14:textId="77777777" w:rsidR="004A30E0" w:rsidRPr="004A30E0" w:rsidRDefault="004A30E0" w:rsidP="004A30E0">
      <w:pPr>
        <w:pStyle w:val="Default"/>
        <w:spacing w:line="276" w:lineRule="auto"/>
        <w:rPr>
          <w:rFonts w:asciiTheme="minorHAnsi" w:hAnsiTheme="minorHAnsi" w:cstheme="minorHAnsi"/>
          <w:sz w:val="22"/>
          <w:szCs w:val="22"/>
        </w:rPr>
      </w:pPr>
      <w:r w:rsidRPr="004A30E0">
        <w:rPr>
          <w:rFonts w:asciiTheme="minorHAnsi" w:hAnsiTheme="minorHAnsi" w:cstheme="minorHAnsi"/>
          <w:sz w:val="22"/>
          <w:szCs w:val="22"/>
        </w:rPr>
        <w:t xml:space="preserve">Egyedi megrendelés/egyedi megrendelés módosítás száma: ______________________________ </w:t>
      </w:r>
    </w:p>
    <w:p w14:paraId="6A062748" w14:textId="77777777" w:rsidR="004A30E0" w:rsidRDefault="004A30E0" w:rsidP="004A30E0">
      <w:pPr>
        <w:pStyle w:val="Default"/>
        <w:spacing w:line="276" w:lineRule="auto"/>
        <w:rPr>
          <w:rFonts w:asciiTheme="minorHAnsi" w:hAnsiTheme="minorHAnsi" w:cstheme="minorHAnsi"/>
          <w:sz w:val="22"/>
          <w:szCs w:val="22"/>
        </w:rPr>
      </w:pPr>
    </w:p>
    <w:p w14:paraId="7CF9BF39" w14:textId="78098DA8" w:rsidR="004A30E0" w:rsidRPr="004A30E0" w:rsidRDefault="004A30E0" w:rsidP="004A30E0">
      <w:pPr>
        <w:pStyle w:val="Default"/>
        <w:spacing w:line="276" w:lineRule="auto"/>
        <w:rPr>
          <w:rFonts w:asciiTheme="minorHAnsi" w:hAnsiTheme="minorHAnsi" w:cstheme="minorHAnsi"/>
          <w:sz w:val="22"/>
          <w:szCs w:val="22"/>
        </w:rPr>
      </w:pPr>
      <w:r w:rsidRPr="004A30E0">
        <w:rPr>
          <w:rFonts w:asciiTheme="minorHAnsi" w:hAnsiTheme="minorHAnsi" w:cstheme="minorHAnsi"/>
          <w:sz w:val="22"/>
          <w:szCs w:val="22"/>
        </w:rPr>
        <w:t>Megrendelő neve: ______________________________</w:t>
      </w:r>
    </w:p>
    <w:p w14:paraId="1429F9E7" w14:textId="218C4D49" w:rsidR="004A30E0" w:rsidRPr="004A30E0" w:rsidRDefault="004A30E0" w:rsidP="004A30E0">
      <w:pPr>
        <w:pStyle w:val="Default"/>
        <w:spacing w:line="276" w:lineRule="auto"/>
        <w:rPr>
          <w:rFonts w:asciiTheme="minorHAnsi" w:hAnsiTheme="minorHAnsi" w:cstheme="minorHAnsi"/>
          <w:sz w:val="22"/>
          <w:szCs w:val="22"/>
        </w:rPr>
      </w:pPr>
      <w:r w:rsidRPr="004A30E0">
        <w:rPr>
          <w:rFonts w:asciiTheme="minorHAnsi" w:hAnsiTheme="minorHAnsi" w:cstheme="minorHAnsi"/>
          <w:sz w:val="22"/>
          <w:szCs w:val="22"/>
        </w:rPr>
        <w:t>Székhelye: ______________________________</w:t>
      </w:r>
    </w:p>
    <w:p w14:paraId="19416C32" w14:textId="77777777" w:rsidR="004A30E0" w:rsidRPr="004A30E0" w:rsidRDefault="004A30E0" w:rsidP="004A30E0">
      <w:pPr>
        <w:pStyle w:val="Default"/>
        <w:spacing w:line="276" w:lineRule="auto"/>
        <w:rPr>
          <w:rFonts w:asciiTheme="minorHAnsi" w:hAnsiTheme="minorHAnsi" w:cstheme="minorHAnsi"/>
          <w:sz w:val="22"/>
          <w:szCs w:val="22"/>
        </w:rPr>
      </w:pPr>
      <w:r w:rsidRPr="004A30E0">
        <w:rPr>
          <w:rFonts w:asciiTheme="minorHAnsi" w:hAnsiTheme="minorHAnsi" w:cstheme="minorHAnsi"/>
          <w:sz w:val="22"/>
          <w:szCs w:val="22"/>
        </w:rPr>
        <w:t xml:space="preserve">Teljesítés helye: ______________________________ </w:t>
      </w:r>
    </w:p>
    <w:p w14:paraId="7DE0737B" w14:textId="77777777" w:rsidR="004A30E0" w:rsidRPr="004A30E0" w:rsidRDefault="004A30E0" w:rsidP="004A30E0">
      <w:pPr>
        <w:pStyle w:val="Default"/>
        <w:spacing w:line="276" w:lineRule="auto"/>
        <w:rPr>
          <w:rFonts w:asciiTheme="minorHAnsi" w:hAnsiTheme="minorHAnsi" w:cstheme="minorHAnsi"/>
          <w:sz w:val="22"/>
          <w:szCs w:val="22"/>
        </w:rPr>
      </w:pPr>
      <w:r w:rsidRPr="004A30E0">
        <w:rPr>
          <w:rFonts w:asciiTheme="minorHAnsi" w:hAnsiTheme="minorHAnsi" w:cstheme="minorHAnsi"/>
          <w:sz w:val="22"/>
          <w:szCs w:val="22"/>
        </w:rPr>
        <w:t xml:space="preserve">Megrendelő kapcsolattartójának neve, beosztása: ______________________________ </w:t>
      </w:r>
    </w:p>
    <w:p w14:paraId="26BB342A" w14:textId="77777777" w:rsidR="004A30E0" w:rsidRPr="004A30E0" w:rsidRDefault="004A30E0" w:rsidP="004A30E0">
      <w:pPr>
        <w:pStyle w:val="Default"/>
        <w:spacing w:line="276" w:lineRule="auto"/>
        <w:rPr>
          <w:rFonts w:asciiTheme="minorHAnsi" w:hAnsiTheme="minorHAnsi" w:cstheme="minorHAnsi"/>
          <w:sz w:val="22"/>
          <w:szCs w:val="22"/>
        </w:rPr>
      </w:pPr>
      <w:r w:rsidRPr="004A30E0">
        <w:rPr>
          <w:rFonts w:asciiTheme="minorHAnsi" w:hAnsiTheme="minorHAnsi" w:cstheme="minorHAnsi"/>
          <w:sz w:val="22"/>
          <w:szCs w:val="22"/>
        </w:rPr>
        <w:t xml:space="preserve">Szolgáltató neve: ______________________________ </w:t>
      </w:r>
    </w:p>
    <w:p w14:paraId="76CCFA1C" w14:textId="77777777" w:rsidR="004A30E0" w:rsidRDefault="004A30E0" w:rsidP="004A30E0">
      <w:pPr>
        <w:pStyle w:val="Default"/>
        <w:spacing w:line="276" w:lineRule="auto"/>
        <w:rPr>
          <w:rFonts w:asciiTheme="minorHAnsi" w:hAnsiTheme="minorHAnsi" w:cstheme="minorHAnsi"/>
          <w:sz w:val="22"/>
          <w:szCs w:val="22"/>
        </w:rPr>
      </w:pPr>
      <w:r w:rsidRPr="004A30E0">
        <w:rPr>
          <w:rFonts w:asciiTheme="minorHAnsi" w:hAnsiTheme="minorHAnsi" w:cstheme="minorHAnsi"/>
          <w:sz w:val="22"/>
          <w:szCs w:val="22"/>
        </w:rPr>
        <w:t xml:space="preserve">Szolgáltató székhelye: ______________________________ </w:t>
      </w:r>
    </w:p>
    <w:p w14:paraId="02D99242" w14:textId="6FCC96A9" w:rsidR="004A30E0" w:rsidRDefault="004A30E0" w:rsidP="004A30E0">
      <w:pPr>
        <w:pStyle w:val="Default"/>
        <w:spacing w:line="276" w:lineRule="auto"/>
        <w:rPr>
          <w:rFonts w:asciiTheme="minorHAnsi" w:hAnsiTheme="minorHAnsi" w:cstheme="minorHAnsi"/>
          <w:sz w:val="22"/>
          <w:szCs w:val="22"/>
        </w:rPr>
      </w:pPr>
      <w:r w:rsidRPr="004A30E0">
        <w:rPr>
          <w:rFonts w:asciiTheme="minorHAnsi" w:hAnsiTheme="minorHAnsi" w:cstheme="minorHAnsi"/>
          <w:sz w:val="22"/>
          <w:szCs w:val="22"/>
        </w:rPr>
        <w:t>Szolgáltató kapcsolattartójának neve, beosztása: ______________________________</w:t>
      </w:r>
    </w:p>
    <w:tbl>
      <w:tblPr>
        <w:tblW w:w="10774" w:type="dxa"/>
        <w:tblInd w:w="-627"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2660"/>
        <w:gridCol w:w="1622"/>
        <w:gridCol w:w="1622"/>
        <w:gridCol w:w="1622"/>
        <w:gridCol w:w="1622"/>
        <w:gridCol w:w="1626"/>
      </w:tblGrid>
      <w:tr w:rsidR="004A30E0" w:rsidRPr="004A30E0" w14:paraId="46E47A8A" w14:textId="77777777" w:rsidTr="001C1F5C">
        <w:trPr>
          <w:trHeight w:val="434"/>
        </w:trPr>
        <w:tc>
          <w:tcPr>
            <w:tcW w:w="2660" w:type="dxa"/>
            <w:tcBorders>
              <w:top w:val="single" w:sz="4" w:space="0" w:color="auto"/>
              <w:left w:val="single" w:sz="4" w:space="0" w:color="auto"/>
              <w:bottom w:val="single" w:sz="4" w:space="0" w:color="auto"/>
              <w:right w:val="single" w:sz="4" w:space="0" w:color="auto"/>
            </w:tcBorders>
            <w:vAlign w:val="center"/>
          </w:tcPr>
          <w:p w14:paraId="30A3EF9F" w14:textId="2A8369CF" w:rsidR="004A30E0" w:rsidRPr="004A30E0" w:rsidRDefault="004A30E0" w:rsidP="004A30E0">
            <w:pPr>
              <w:pStyle w:val="Default"/>
              <w:jc w:val="center"/>
              <w:rPr>
                <w:rFonts w:asciiTheme="minorHAnsi" w:hAnsiTheme="minorHAnsi" w:cstheme="minorHAnsi"/>
                <w:sz w:val="22"/>
                <w:szCs w:val="22"/>
              </w:rPr>
            </w:pPr>
            <w:r w:rsidRPr="004A30E0">
              <w:rPr>
                <w:rFonts w:asciiTheme="minorHAnsi" w:hAnsiTheme="minorHAnsi" w:cstheme="minorHAnsi"/>
                <w:b/>
                <w:bCs/>
                <w:sz w:val="22"/>
                <w:szCs w:val="22"/>
              </w:rPr>
              <w:t>Egyedi megrendelésben vagy annak módosításában foglaltak szerinti teljesítés/részteljesítés megnevezése</w:t>
            </w:r>
          </w:p>
        </w:tc>
        <w:tc>
          <w:tcPr>
            <w:tcW w:w="1622" w:type="dxa"/>
            <w:tcBorders>
              <w:top w:val="single" w:sz="4" w:space="0" w:color="auto"/>
              <w:left w:val="single" w:sz="4" w:space="0" w:color="auto"/>
              <w:bottom w:val="single" w:sz="4" w:space="0" w:color="auto"/>
              <w:right w:val="single" w:sz="4" w:space="0" w:color="auto"/>
            </w:tcBorders>
            <w:vAlign w:val="center"/>
          </w:tcPr>
          <w:p w14:paraId="1C2C6C86" w14:textId="75179FC3" w:rsidR="004A30E0" w:rsidRPr="004A30E0" w:rsidRDefault="004A30E0" w:rsidP="004A30E0">
            <w:pPr>
              <w:pStyle w:val="Default"/>
              <w:jc w:val="center"/>
              <w:rPr>
                <w:rFonts w:asciiTheme="minorHAnsi" w:hAnsiTheme="minorHAnsi" w:cstheme="minorHAnsi"/>
                <w:sz w:val="22"/>
                <w:szCs w:val="22"/>
              </w:rPr>
            </w:pPr>
            <w:r w:rsidRPr="004A30E0">
              <w:rPr>
                <w:rFonts w:asciiTheme="minorHAnsi" w:hAnsiTheme="minorHAnsi" w:cstheme="minorHAnsi"/>
                <w:b/>
                <w:bCs/>
                <w:sz w:val="22"/>
                <w:szCs w:val="22"/>
              </w:rPr>
              <w:t>Teljesítést ellátó szakemberek neve</w:t>
            </w:r>
          </w:p>
        </w:tc>
        <w:tc>
          <w:tcPr>
            <w:tcW w:w="1622" w:type="dxa"/>
            <w:tcBorders>
              <w:top w:val="single" w:sz="4" w:space="0" w:color="auto"/>
              <w:left w:val="single" w:sz="4" w:space="0" w:color="auto"/>
              <w:bottom w:val="single" w:sz="4" w:space="0" w:color="auto"/>
              <w:right w:val="single" w:sz="4" w:space="0" w:color="auto"/>
            </w:tcBorders>
            <w:vAlign w:val="center"/>
          </w:tcPr>
          <w:p w14:paraId="6F4C0846" w14:textId="2659032A" w:rsidR="004A30E0" w:rsidRPr="004A30E0" w:rsidRDefault="004A30E0" w:rsidP="004A30E0">
            <w:pPr>
              <w:pStyle w:val="Default"/>
              <w:jc w:val="center"/>
              <w:rPr>
                <w:rFonts w:asciiTheme="minorHAnsi" w:hAnsiTheme="minorHAnsi" w:cstheme="minorHAnsi"/>
                <w:sz w:val="22"/>
                <w:szCs w:val="22"/>
              </w:rPr>
            </w:pPr>
            <w:r w:rsidRPr="004A30E0">
              <w:rPr>
                <w:rFonts w:asciiTheme="minorHAnsi" w:hAnsiTheme="minorHAnsi" w:cstheme="minorHAnsi"/>
                <w:b/>
                <w:bCs/>
                <w:sz w:val="22"/>
                <w:szCs w:val="22"/>
              </w:rPr>
              <w:t>Szakember típusa</w:t>
            </w:r>
          </w:p>
        </w:tc>
        <w:tc>
          <w:tcPr>
            <w:tcW w:w="1622" w:type="dxa"/>
            <w:tcBorders>
              <w:top w:val="single" w:sz="4" w:space="0" w:color="auto"/>
              <w:left w:val="single" w:sz="4" w:space="0" w:color="auto"/>
              <w:bottom w:val="single" w:sz="4" w:space="0" w:color="auto"/>
              <w:right w:val="single" w:sz="4" w:space="0" w:color="auto"/>
            </w:tcBorders>
            <w:vAlign w:val="center"/>
          </w:tcPr>
          <w:p w14:paraId="52E65D17" w14:textId="3FDB1788" w:rsidR="004A30E0" w:rsidRPr="004A30E0" w:rsidRDefault="004A30E0" w:rsidP="004A30E0">
            <w:pPr>
              <w:pStyle w:val="Default"/>
              <w:jc w:val="center"/>
              <w:rPr>
                <w:rFonts w:asciiTheme="minorHAnsi" w:hAnsiTheme="minorHAnsi" w:cstheme="minorHAnsi"/>
                <w:sz w:val="22"/>
                <w:szCs w:val="22"/>
              </w:rPr>
            </w:pPr>
            <w:r w:rsidRPr="004A30E0">
              <w:rPr>
                <w:rFonts w:asciiTheme="minorHAnsi" w:hAnsiTheme="minorHAnsi" w:cstheme="minorHAnsi"/>
                <w:b/>
                <w:bCs/>
                <w:sz w:val="22"/>
                <w:szCs w:val="22"/>
              </w:rPr>
              <w:t>Teljesített napszám Nap/fő</w:t>
            </w:r>
          </w:p>
        </w:tc>
        <w:tc>
          <w:tcPr>
            <w:tcW w:w="1622" w:type="dxa"/>
            <w:tcBorders>
              <w:top w:val="single" w:sz="4" w:space="0" w:color="auto"/>
              <w:left w:val="single" w:sz="4" w:space="0" w:color="auto"/>
              <w:bottom w:val="single" w:sz="4" w:space="0" w:color="auto"/>
              <w:right w:val="single" w:sz="4" w:space="0" w:color="auto"/>
            </w:tcBorders>
            <w:vAlign w:val="center"/>
          </w:tcPr>
          <w:p w14:paraId="6A8E1857" w14:textId="53229BDD" w:rsidR="004A30E0" w:rsidRPr="004A30E0" w:rsidRDefault="004A30E0" w:rsidP="004A30E0">
            <w:pPr>
              <w:pStyle w:val="Default"/>
              <w:jc w:val="center"/>
              <w:rPr>
                <w:rFonts w:asciiTheme="minorHAnsi" w:hAnsiTheme="minorHAnsi" w:cstheme="minorHAnsi"/>
                <w:sz w:val="22"/>
                <w:szCs w:val="22"/>
              </w:rPr>
            </w:pPr>
            <w:r w:rsidRPr="004A30E0">
              <w:rPr>
                <w:rFonts w:asciiTheme="minorHAnsi" w:hAnsiTheme="minorHAnsi" w:cstheme="minorHAnsi"/>
                <w:b/>
                <w:bCs/>
                <w:sz w:val="22"/>
                <w:szCs w:val="22"/>
              </w:rPr>
              <w:t>Teljesítés időpontja/ Teljesítési időszak</w:t>
            </w:r>
          </w:p>
        </w:tc>
        <w:tc>
          <w:tcPr>
            <w:tcW w:w="1626" w:type="dxa"/>
            <w:tcBorders>
              <w:top w:val="single" w:sz="4" w:space="0" w:color="auto"/>
              <w:left w:val="single" w:sz="4" w:space="0" w:color="auto"/>
              <w:bottom w:val="single" w:sz="4" w:space="0" w:color="auto"/>
              <w:right w:val="single" w:sz="4" w:space="0" w:color="auto"/>
            </w:tcBorders>
            <w:vAlign w:val="center"/>
          </w:tcPr>
          <w:p w14:paraId="6848AB67" w14:textId="71C256DB" w:rsidR="004A30E0" w:rsidRPr="004A30E0" w:rsidRDefault="004A30E0" w:rsidP="004A30E0">
            <w:pPr>
              <w:pStyle w:val="Default"/>
              <w:jc w:val="center"/>
              <w:rPr>
                <w:rFonts w:asciiTheme="minorHAnsi" w:hAnsiTheme="minorHAnsi" w:cstheme="minorHAnsi"/>
                <w:sz w:val="22"/>
                <w:szCs w:val="22"/>
              </w:rPr>
            </w:pPr>
            <w:r w:rsidRPr="004A30E0">
              <w:rPr>
                <w:rFonts w:asciiTheme="minorHAnsi" w:hAnsiTheme="minorHAnsi" w:cstheme="minorHAnsi"/>
                <w:b/>
                <w:bCs/>
                <w:sz w:val="22"/>
                <w:szCs w:val="22"/>
              </w:rPr>
              <w:t>Elszámolható óraszámok (adott esetben)</w:t>
            </w:r>
          </w:p>
        </w:tc>
      </w:tr>
      <w:tr w:rsidR="004A30E0" w:rsidRPr="004A30E0" w14:paraId="09392B5B" w14:textId="77777777" w:rsidTr="001C1F5C">
        <w:trPr>
          <w:trHeight w:val="434"/>
        </w:trPr>
        <w:tc>
          <w:tcPr>
            <w:tcW w:w="2660" w:type="dxa"/>
            <w:tcBorders>
              <w:top w:val="single" w:sz="4" w:space="0" w:color="auto"/>
              <w:left w:val="single" w:sz="4" w:space="0" w:color="auto"/>
              <w:bottom w:val="single" w:sz="4" w:space="0" w:color="auto"/>
              <w:right w:val="single" w:sz="4" w:space="0" w:color="auto"/>
            </w:tcBorders>
            <w:vAlign w:val="center"/>
          </w:tcPr>
          <w:p w14:paraId="02B205B8" w14:textId="77777777" w:rsidR="004A30E0" w:rsidRPr="004A30E0" w:rsidRDefault="004A30E0" w:rsidP="004A30E0">
            <w:pPr>
              <w:pStyle w:val="Default"/>
              <w:jc w:val="center"/>
              <w:rPr>
                <w:rFonts w:asciiTheme="minorHAnsi" w:hAnsiTheme="minorHAnsi" w:cstheme="minorHAnsi"/>
                <w:b/>
                <w:bCs/>
                <w:sz w:val="22"/>
                <w:szCs w:val="22"/>
              </w:rPr>
            </w:pPr>
          </w:p>
        </w:tc>
        <w:tc>
          <w:tcPr>
            <w:tcW w:w="1622" w:type="dxa"/>
            <w:tcBorders>
              <w:top w:val="single" w:sz="4" w:space="0" w:color="auto"/>
              <w:left w:val="single" w:sz="4" w:space="0" w:color="auto"/>
              <w:bottom w:val="single" w:sz="4" w:space="0" w:color="auto"/>
              <w:right w:val="single" w:sz="4" w:space="0" w:color="auto"/>
            </w:tcBorders>
            <w:vAlign w:val="center"/>
          </w:tcPr>
          <w:p w14:paraId="02920677" w14:textId="77777777" w:rsidR="004A30E0" w:rsidRPr="004A30E0" w:rsidRDefault="004A30E0" w:rsidP="004A30E0">
            <w:pPr>
              <w:pStyle w:val="Default"/>
              <w:jc w:val="center"/>
              <w:rPr>
                <w:rFonts w:asciiTheme="minorHAnsi" w:hAnsiTheme="minorHAnsi" w:cstheme="minorHAnsi"/>
                <w:b/>
                <w:bCs/>
                <w:sz w:val="22"/>
                <w:szCs w:val="22"/>
              </w:rPr>
            </w:pPr>
          </w:p>
        </w:tc>
        <w:tc>
          <w:tcPr>
            <w:tcW w:w="1622" w:type="dxa"/>
            <w:tcBorders>
              <w:top w:val="single" w:sz="4" w:space="0" w:color="auto"/>
              <w:left w:val="single" w:sz="4" w:space="0" w:color="auto"/>
              <w:bottom w:val="single" w:sz="4" w:space="0" w:color="auto"/>
              <w:right w:val="single" w:sz="4" w:space="0" w:color="auto"/>
            </w:tcBorders>
            <w:vAlign w:val="center"/>
          </w:tcPr>
          <w:p w14:paraId="370EB390" w14:textId="77777777" w:rsidR="004A30E0" w:rsidRPr="004A30E0" w:rsidRDefault="004A30E0" w:rsidP="004A30E0">
            <w:pPr>
              <w:pStyle w:val="Default"/>
              <w:jc w:val="center"/>
              <w:rPr>
                <w:rFonts w:asciiTheme="minorHAnsi" w:hAnsiTheme="minorHAnsi" w:cstheme="minorHAnsi"/>
                <w:b/>
                <w:bCs/>
                <w:sz w:val="22"/>
                <w:szCs w:val="22"/>
              </w:rPr>
            </w:pPr>
          </w:p>
        </w:tc>
        <w:tc>
          <w:tcPr>
            <w:tcW w:w="1622" w:type="dxa"/>
            <w:tcBorders>
              <w:top w:val="single" w:sz="4" w:space="0" w:color="auto"/>
              <w:left w:val="single" w:sz="4" w:space="0" w:color="auto"/>
              <w:bottom w:val="single" w:sz="4" w:space="0" w:color="auto"/>
              <w:right w:val="single" w:sz="4" w:space="0" w:color="auto"/>
            </w:tcBorders>
            <w:vAlign w:val="center"/>
          </w:tcPr>
          <w:p w14:paraId="4A0B6BDB" w14:textId="77777777" w:rsidR="004A30E0" w:rsidRPr="004A30E0" w:rsidRDefault="004A30E0" w:rsidP="004A30E0">
            <w:pPr>
              <w:pStyle w:val="Default"/>
              <w:jc w:val="center"/>
              <w:rPr>
                <w:rFonts w:asciiTheme="minorHAnsi" w:hAnsiTheme="minorHAnsi" w:cstheme="minorHAnsi"/>
                <w:b/>
                <w:bCs/>
                <w:sz w:val="22"/>
                <w:szCs w:val="22"/>
              </w:rPr>
            </w:pPr>
          </w:p>
        </w:tc>
        <w:tc>
          <w:tcPr>
            <w:tcW w:w="1622" w:type="dxa"/>
            <w:tcBorders>
              <w:top w:val="single" w:sz="4" w:space="0" w:color="auto"/>
              <w:left w:val="single" w:sz="4" w:space="0" w:color="auto"/>
              <w:bottom w:val="single" w:sz="4" w:space="0" w:color="auto"/>
              <w:right w:val="single" w:sz="4" w:space="0" w:color="auto"/>
            </w:tcBorders>
            <w:vAlign w:val="center"/>
          </w:tcPr>
          <w:p w14:paraId="33358CDF" w14:textId="77777777" w:rsidR="004A30E0" w:rsidRPr="004A30E0" w:rsidRDefault="004A30E0" w:rsidP="004A30E0">
            <w:pPr>
              <w:pStyle w:val="Default"/>
              <w:jc w:val="center"/>
              <w:rPr>
                <w:rFonts w:asciiTheme="minorHAnsi" w:hAnsiTheme="minorHAnsi" w:cstheme="minorHAnsi"/>
                <w:b/>
                <w:bCs/>
                <w:sz w:val="22"/>
                <w:szCs w:val="22"/>
              </w:rPr>
            </w:pPr>
          </w:p>
        </w:tc>
        <w:tc>
          <w:tcPr>
            <w:tcW w:w="1626" w:type="dxa"/>
            <w:tcBorders>
              <w:top w:val="single" w:sz="4" w:space="0" w:color="auto"/>
              <w:left w:val="single" w:sz="4" w:space="0" w:color="auto"/>
              <w:bottom w:val="single" w:sz="4" w:space="0" w:color="auto"/>
              <w:right w:val="single" w:sz="4" w:space="0" w:color="auto"/>
            </w:tcBorders>
            <w:vAlign w:val="center"/>
          </w:tcPr>
          <w:p w14:paraId="286A1876" w14:textId="77777777" w:rsidR="004A30E0" w:rsidRPr="004A30E0" w:rsidRDefault="004A30E0" w:rsidP="004A30E0">
            <w:pPr>
              <w:pStyle w:val="Default"/>
              <w:jc w:val="center"/>
              <w:rPr>
                <w:rFonts w:asciiTheme="minorHAnsi" w:hAnsiTheme="minorHAnsi" w:cstheme="minorHAnsi"/>
                <w:b/>
                <w:bCs/>
                <w:sz w:val="22"/>
                <w:szCs w:val="22"/>
              </w:rPr>
            </w:pPr>
          </w:p>
        </w:tc>
      </w:tr>
      <w:tr w:rsidR="004A30E0" w:rsidRPr="004A30E0" w14:paraId="4D9D0CDB" w14:textId="77777777" w:rsidTr="001C1F5C">
        <w:trPr>
          <w:trHeight w:val="434"/>
        </w:trPr>
        <w:tc>
          <w:tcPr>
            <w:tcW w:w="2660" w:type="dxa"/>
            <w:tcBorders>
              <w:top w:val="single" w:sz="4" w:space="0" w:color="auto"/>
              <w:left w:val="single" w:sz="4" w:space="0" w:color="auto"/>
              <w:bottom w:val="single" w:sz="4" w:space="0" w:color="auto"/>
              <w:right w:val="single" w:sz="4" w:space="0" w:color="auto"/>
            </w:tcBorders>
            <w:vAlign w:val="center"/>
          </w:tcPr>
          <w:p w14:paraId="2307DFE5" w14:textId="77777777" w:rsidR="004A30E0" w:rsidRPr="004A30E0" w:rsidRDefault="004A30E0" w:rsidP="004A30E0">
            <w:pPr>
              <w:pStyle w:val="Default"/>
              <w:jc w:val="center"/>
              <w:rPr>
                <w:rFonts w:asciiTheme="minorHAnsi" w:hAnsiTheme="minorHAnsi" w:cstheme="minorHAnsi"/>
                <w:b/>
                <w:bCs/>
                <w:sz w:val="22"/>
                <w:szCs w:val="22"/>
              </w:rPr>
            </w:pPr>
          </w:p>
        </w:tc>
        <w:tc>
          <w:tcPr>
            <w:tcW w:w="1622" w:type="dxa"/>
            <w:tcBorders>
              <w:top w:val="single" w:sz="4" w:space="0" w:color="auto"/>
              <w:left w:val="single" w:sz="4" w:space="0" w:color="auto"/>
              <w:bottom w:val="single" w:sz="4" w:space="0" w:color="auto"/>
              <w:right w:val="single" w:sz="4" w:space="0" w:color="auto"/>
            </w:tcBorders>
            <w:vAlign w:val="center"/>
          </w:tcPr>
          <w:p w14:paraId="002514DC" w14:textId="77777777" w:rsidR="004A30E0" w:rsidRPr="004A30E0" w:rsidRDefault="004A30E0" w:rsidP="004A30E0">
            <w:pPr>
              <w:pStyle w:val="Default"/>
              <w:jc w:val="center"/>
              <w:rPr>
                <w:rFonts w:asciiTheme="minorHAnsi" w:hAnsiTheme="minorHAnsi" w:cstheme="minorHAnsi"/>
                <w:b/>
                <w:bCs/>
                <w:sz w:val="22"/>
                <w:szCs w:val="22"/>
              </w:rPr>
            </w:pPr>
          </w:p>
        </w:tc>
        <w:tc>
          <w:tcPr>
            <w:tcW w:w="1622" w:type="dxa"/>
            <w:tcBorders>
              <w:top w:val="single" w:sz="4" w:space="0" w:color="auto"/>
              <w:left w:val="single" w:sz="4" w:space="0" w:color="auto"/>
              <w:bottom w:val="single" w:sz="4" w:space="0" w:color="auto"/>
              <w:right w:val="single" w:sz="4" w:space="0" w:color="auto"/>
            </w:tcBorders>
            <w:vAlign w:val="center"/>
          </w:tcPr>
          <w:p w14:paraId="299DE609" w14:textId="77777777" w:rsidR="004A30E0" w:rsidRPr="004A30E0" w:rsidRDefault="004A30E0" w:rsidP="004A30E0">
            <w:pPr>
              <w:pStyle w:val="Default"/>
              <w:jc w:val="center"/>
              <w:rPr>
                <w:rFonts w:asciiTheme="minorHAnsi" w:hAnsiTheme="minorHAnsi" w:cstheme="minorHAnsi"/>
                <w:b/>
                <w:bCs/>
                <w:sz w:val="22"/>
                <w:szCs w:val="22"/>
              </w:rPr>
            </w:pPr>
          </w:p>
        </w:tc>
        <w:tc>
          <w:tcPr>
            <w:tcW w:w="1622" w:type="dxa"/>
            <w:tcBorders>
              <w:top w:val="single" w:sz="4" w:space="0" w:color="auto"/>
              <w:left w:val="single" w:sz="4" w:space="0" w:color="auto"/>
              <w:bottom w:val="single" w:sz="4" w:space="0" w:color="auto"/>
              <w:right w:val="single" w:sz="4" w:space="0" w:color="auto"/>
            </w:tcBorders>
            <w:vAlign w:val="center"/>
          </w:tcPr>
          <w:p w14:paraId="298E9DE5" w14:textId="77777777" w:rsidR="004A30E0" w:rsidRPr="004A30E0" w:rsidRDefault="004A30E0" w:rsidP="004A30E0">
            <w:pPr>
              <w:pStyle w:val="Default"/>
              <w:jc w:val="center"/>
              <w:rPr>
                <w:rFonts w:asciiTheme="minorHAnsi" w:hAnsiTheme="minorHAnsi" w:cstheme="minorHAnsi"/>
                <w:b/>
                <w:bCs/>
                <w:sz w:val="22"/>
                <w:szCs w:val="22"/>
              </w:rPr>
            </w:pPr>
          </w:p>
        </w:tc>
        <w:tc>
          <w:tcPr>
            <w:tcW w:w="1622" w:type="dxa"/>
            <w:tcBorders>
              <w:top w:val="single" w:sz="4" w:space="0" w:color="auto"/>
              <w:left w:val="single" w:sz="4" w:space="0" w:color="auto"/>
              <w:bottom w:val="single" w:sz="4" w:space="0" w:color="auto"/>
              <w:right w:val="single" w:sz="4" w:space="0" w:color="auto"/>
            </w:tcBorders>
            <w:vAlign w:val="center"/>
          </w:tcPr>
          <w:p w14:paraId="5F4C2C03" w14:textId="77777777" w:rsidR="004A30E0" w:rsidRPr="004A30E0" w:rsidRDefault="004A30E0" w:rsidP="004A30E0">
            <w:pPr>
              <w:pStyle w:val="Default"/>
              <w:jc w:val="center"/>
              <w:rPr>
                <w:rFonts w:asciiTheme="minorHAnsi" w:hAnsiTheme="minorHAnsi" w:cstheme="minorHAnsi"/>
                <w:b/>
                <w:bCs/>
                <w:sz w:val="22"/>
                <w:szCs w:val="22"/>
              </w:rPr>
            </w:pPr>
          </w:p>
        </w:tc>
        <w:tc>
          <w:tcPr>
            <w:tcW w:w="1626" w:type="dxa"/>
            <w:tcBorders>
              <w:top w:val="single" w:sz="4" w:space="0" w:color="auto"/>
              <w:left w:val="single" w:sz="4" w:space="0" w:color="auto"/>
              <w:bottom w:val="single" w:sz="4" w:space="0" w:color="auto"/>
              <w:right w:val="single" w:sz="4" w:space="0" w:color="auto"/>
            </w:tcBorders>
            <w:vAlign w:val="center"/>
          </w:tcPr>
          <w:p w14:paraId="0841566B" w14:textId="77777777" w:rsidR="004A30E0" w:rsidRPr="004A30E0" w:rsidRDefault="004A30E0" w:rsidP="004A30E0">
            <w:pPr>
              <w:pStyle w:val="Default"/>
              <w:jc w:val="center"/>
              <w:rPr>
                <w:rFonts w:asciiTheme="minorHAnsi" w:hAnsiTheme="minorHAnsi" w:cstheme="minorHAnsi"/>
                <w:b/>
                <w:bCs/>
                <w:sz w:val="22"/>
                <w:szCs w:val="22"/>
              </w:rPr>
            </w:pPr>
          </w:p>
        </w:tc>
      </w:tr>
      <w:tr w:rsidR="004A30E0" w:rsidRPr="004A30E0" w14:paraId="46298D47" w14:textId="77777777" w:rsidTr="001C1F5C">
        <w:trPr>
          <w:trHeight w:val="434"/>
        </w:trPr>
        <w:tc>
          <w:tcPr>
            <w:tcW w:w="2660" w:type="dxa"/>
            <w:tcBorders>
              <w:top w:val="single" w:sz="4" w:space="0" w:color="auto"/>
              <w:left w:val="single" w:sz="4" w:space="0" w:color="auto"/>
              <w:bottom w:val="single" w:sz="4" w:space="0" w:color="auto"/>
              <w:right w:val="single" w:sz="4" w:space="0" w:color="auto"/>
            </w:tcBorders>
            <w:vAlign w:val="center"/>
          </w:tcPr>
          <w:p w14:paraId="2B28247D" w14:textId="77777777" w:rsidR="004A30E0" w:rsidRPr="004A30E0" w:rsidRDefault="004A30E0" w:rsidP="004A30E0">
            <w:pPr>
              <w:pStyle w:val="Default"/>
              <w:jc w:val="center"/>
              <w:rPr>
                <w:rFonts w:asciiTheme="minorHAnsi" w:hAnsiTheme="minorHAnsi" w:cstheme="minorHAnsi"/>
                <w:b/>
                <w:bCs/>
                <w:sz w:val="22"/>
                <w:szCs w:val="22"/>
              </w:rPr>
            </w:pPr>
          </w:p>
        </w:tc>
        <w:tc>
          <w:tcPr>
            <w:tcW w:w="1622" w:type="dxa"/>
            <w:tcBorders>
              <w:top w:val="single" w:sz="4" w:space="0" w:color="auto"/>
              <w:left w:val="single" w:sz="4" w:space="0" w:color="auto"/>
              <w:bottom w:val="single" w:sz="4" w:space="0" w:color="auto"/>
              <w:right w:val="single" w:sz="4" w:space="0" w:color="auto"/>
            </w:tcBorders>
            <w:vAlign w:val="center"/>
          </w:tcPr>
          <w:p w14:paraId="3E0C87D5" w14:textId="77777777" w:rsidR="004A30E0" w:rsidRPr="004A30E0" w:rsidRDefault="004A30E0" w:rsidP="004A30E0">
            <w:pPr>
              <w:pStyle w:val="Default"/>
              <w:jc w:val="center"/>
              <w:rPr>
                <w:rFonts w:asciiTheme="minorHAnsi" w:hAnsiTheme="minorHAnsi" w:cstheme="minorHAnsi"/>
                <w:b/>
                <w:bCs/>
                <w:sz w:val="22"/>
                <w:szCs w:val="22"/>
              </w:rPr>
            </w:pPr>
          </w:p>
        </w:tc>
        <w:tc>
          <w:tcPr>
            <w:tcW w:w="1622" w:type="dxa"/>
            <w:tcBorders>
              <w:top w:val="single" w:sz="4" w:space="0" w:color="auto"/>
              <w:left w:val="single" w:sz="4" w:space="0" w:color="auto"/>
              <w:bottom w:val="single" w:sz="4" w:space="0" w:color="auto"/>
              <w:right w:val="single" w:sz="4" w:space="0" w:color="auto"/>
            </w:tcBorders>
            <w:vAlign w:val="center"/>
          </w:tcPr>
          <w:p w14:paraId="01C3C79B" w14:textId="77777777" w:rsidR="004A30E0" w:rsidRPr="004A30E0" w:rsidRDefault="004A30E0" w:rsidP="004A30E0">
            <w:pPr>
              <w:pStyle w:val="Default"/>
              <w:jc w:val="center"/>
              <w:rPr>
                <w:rFonts w:asciiTheme="minorHAnsi" w:hAnsiTheme="minorHAnsi" w:cstheme="minorHAnsi"/>
                <w:b/>
                <w:bCs/>
                <w:sz w:val="22"/>
                <w:szCs w:val="22"/>
              </w:rPr>
            </w:pPr>
          </w:p>
        </w:tc>
        <w:tc>
          <w:tcPr>
            <w:tcW w:w="1622" w:type="dxa"/>
            <w:tcBorders>
              <w:top w:val="single" w:sz="4" w:space="0" w:color="auto"/>
              <w:left w:val="single" w:sz="4" w:space="0" w:color="auto"/>
              <w:bottom w:val="single" w:sz="4" w:space="0" w:color="auto"/>
              <w:right w:val="single" w:sz="4" w:space="0" w:color="auto"/>
            </w:tcBorders>
            <w:vAlign w:val="center"/>
          </w:tcPr>
          <w:p w14:paraId="4ECD34E3" w14:textId="77777777" w:rsidR="004A30E0" w:rsidRPr="004A30E0" w:rsidRDefault="004A30E0" w:rsidP="004A30E0">
            <w:pPr>
              <w:pStyle w:val="Default"/>
              <w:jc w:val="center"/>
              <w:rPr>
                <w:rFonts w:asciiTheme="minorHAnsi" w:hAnsiTheme="minorHAnsi" w:cstheme="minorHAnsi"/>
                <w:b/>
                <w:bCs/>
                <w:sz w:val="22"/>
                <w:szCs w:val="22"/>
              </w:rPr>
            </w:pPr>
          </w:p>
        </w:tc>
        <w:tc>
          <w:tcPr>
            <w:tcW w:w="1622" w:type="dxa"/>
            <w:tcBorders>
              <w:top w:val="single" w:sz="4" w:space="0" w:color="auto"/>
              <w:left w:val="single" w:sz="4" w:space="0" w:color="auto"/>
              <w:bottom w:val="single" w:sz="4" w:space="0" w:color="auto"/>
              <w:right w:val="single" w:sz="4" w:space="0" w:color="auto"/>
            </w:tcBorders>
            <w:vAlign w:val="center"/>
          </w:tcPr>
          <w:p w14:paraId="3172CF6B" w14:textId="77777777" w:rsidR="004A30E0" w:rsidRPr="004A30E0" w:rsidRDefault="004A30E0" w:rsidP="004A30E0">
            <w:pPr>
              <w:pStyle w:val="Default"/>
              <w:jc w:val="center"/>
              <w:rPr>
                <w:rFonts w:asciiTheme="minorHAnsi" w:hAnsiTheme="minorHAnsi" w:cstheme="minorHAnsi"/>
                <w:b/>
                <w:bCs/>
                <w:sz w:val="22"/>
                <w:szCs w:val="22"/>
              </w:rPr>
            </w:pPr>
          </w:p>
        </w:tc>
        <w:tc>
          <w:tcPr>
            <w:tcW w:w="1626" w:type="dxa"/>
            <w:tcBorders>
              <w:top w:val="single" w:sz="4" w:space="0" w:color="auto"/>
              <w:left w:val="single" w:sz="4" w:space="0" w:color="auto"/>
              <w:bottom w:val="single" w:sz="4" w:space="0" w:color="auto"/>
              <w:right w:val="single" w:sz="4" w:space="0" w:color="auto"/>
            </w:tcBorders>
            <w:vAlign w:val="center"/>
          </w:tcPr>
          <w:p w14:paraId="1C8C1C62" w14:textId="77777777" w:rsidR="004A30E0" w:rsidRPr="004A30E0" w:rsidRDefault="004A30E0" w:rsidP="004A30E0">
            <w:pPr>
              <w:pStyle w:val="Default"/>
              <w:jc w:val="center"/>
              <w:rPr>
                <w:rFonts w:asciiTheme="minorHAnsi" w:hAnsiTheme="minorHAnsi" w:cstheme="minorHAnsi"/>
                <w:b/>
                <w:bCs/>
                <w:sz w:val="22"/>
                <w:szCs w:val="22"/>
              </w:rPr>
            </w:pPr>
          </w:p>
        </w:tc>
      </w:tr>
      <w:tr w:rsidR="004A30E0" w:rsidRPr="004A30E0" w14:paraId="6A575A3A" w14:textId="77777777" w:rsidTr="001C1F5C">
        <w:trPr>
          <w:trHeight w:val="434"/>
        </w:trPr>
        <w:tc>
          <w:tcPr>
            <w:tcW w:w="2660" w:type="dxa"/>
            <w:tcBorders>
              <w:top w:val="single" w:sz="4" w:space="0" w:color="auto"/>
              <w:left w:val="single" w:sz="4" w:space="0" w:color="auto"/>
              <w:bottom w:val="single" w:sz="4" w:space="0" w:color="auto"/>
              <w:right w:val="single" w:sz="4" w:space="0" w:color="auto"/>
            </w:tcBorders>
            <w:vAlign w:val="center"/>
          </w:tcPr>
          <w:p w14:paraId="5BC931EB" w14:textId="77777777" w:rsidR="004A30E0" w:rsidRPr="004A30E0" w:rsidRDefault="004A30E0" w:rsidP="004A30E0">
            <w:pPr>
              <w:pStyle w:val="Default"/>
              <w:jc w:val="center"/>
              <w:rPr>
                <w:rFonts w:asciiTheme="minorHAnsi" w:hAnsiTheme="minorHAnsi" w:cstheme="minorHAnsi"/>
                <w:b/>
                <w:bCs/>
                <w:sz w:val="22"/>
                <w:szCs w:val="22"/>
              </w:rPr>
            </w:pPr>
          </w:p>
        </w:tc>
        <w:tc>
          <w:tcPr>
            <w:tcW w:w="1622" w:type="dxa"/>
            <w:tcBorders>
              <w:top w:val="single" w:sz="4" w:space="0" w:color="auto"/>
              <w:left w:val="single" w:sz="4" w:space="0" w:color="auto"/>
              <w:bottom w:val="single" w:sz="4" w:space="0" w:color="auto"/>
              <w:right w:val="single" w:sz="4" w:space="0" w:color="auto"/>
            </w:tcBorders>
            <w:vAlign w:val="center"/>
          </w:tcPr>
          <w:p w14:paraId="508CEED8" w14:textId="77777777" w:rsidR="004A30E0" w:rsidRPr="004A30E0" w:rsidRDefault="004A30E0" w:rsidP="004A30E0">
            <w:pPr>
              <w:pStyle w:val="Default"/>
              <w:jc w:val="center"/>
              <w:rPr>
                <w:rFonts w:asciiTheme="minorHAnsi" w:hAnsiTheme="minorHAnsi" w:cstheme="minorHAnsi"/>
                <w:b/>
                <w:bCs/>
                <w:sz w:val="22"/>
                <w:szCs w:val="22"/>
              </w:rPr>
            </w:pPr>
          </w:p>
        </w:tc>
        <w:tc>
          <w:tcPr>
            <w:tcW w:w="1622" w:type="dxa"/>
            <w:tcBorders>
              <w:top w:val="single" w:sz="4" w:space="0" w:color="auto"/>
              <w:left w:val="single" w:sz="4" w:space="0" w:color="auto"/>
              <w:bottom w:val="single" w:sz="4" w:space="0" w:color="auto"/>
              <w:right w:val="single" w:sz="4" w:space="0" w:color="auto"/>
            </w:tcBorders>
            <w:vAlign w:val="center"/>
          </w:tcPr>
          <w:p w14:paraId="49B3B294" w14:textId="77777777" w:rsidR="004A30E0" w:rsidRPr="004A30E0" w:rsidRDefault="004A30E0" w:rsidP="004A30E0">
            <w:pPr>
              <w:pStyle w:val="Default"/>
              <w:jc w:val="center"/>
              <w:rPr>
                <w:rFonts w:asciiTheme="minorHAnsi" w:hAnsiTheme="minorHAnsi" w:cstheme="minorHAnsi"/>
                <w:b/>
                <w:bCs/>
                <w:sz w:val="22"/>
                <w:szCs w:val="22"/>
              </w:rPr>
            </w:pPr>
          </w:p>
        </w:tc>
        <w:tc>
          <w:tcPr>
            <w:tcW w:w="1622" w:type="dxa"/>
            <w:tcBorders>
              <w:top w:val="single" w:sz="4" w:space="0" w:color="auto"/>
              <w:left w:val="single" w:sz="4" w:space="0" w:color="auto"/>
              <w:bottom w:val="single" w:sz="4" w:space="0" w:color="auto"/>
              <w:right w:val="single" w:sz="4" w:space="0" w:color="auto"/>
            </w:tcBorders>
            <w:vAlign w:val="center"/>
          </w:tcPr>
          <w:p w14:paraId="0DD6B701" w14:textId="77777777" w:rsidR="004A30E0" w:rsidRPr="004A30E0" w:rsidRDefault="004A30E0" w:rsidP="004A30E0">
            <w:pPr>
              <w:pStyle w:val="Default"/>
              <w:jc w:val="center"/>
              <w:rPr>
                <w:rFonts w:asciiTheme="minorHAnsi" w:hAnsiTheme="minorHAnsi" w:cstheme="minorHAnsi"/>
                <w:b/>
                <w:bCs/>
                <w:sz w:val="22"/>
                <w:szCs w:val="22"/>
              </w:rPr>
            </w:pPr>
          </w:p>
        </w:tc>
        <w:tc>
          <w:tcPr>
            <w:tcW w:w="1622" w:type="dxa"/>
            <w:tcBorders>
              <w:top w:val="single" w:sz="4" w:space="0" w:color="auto"/>
              <w:left w:val="single" w:sz="4" w:space="0" w:color="auto"/>
              <w:bottom w:val="single" w:sz="4" w:space="0" w:color="auto"/>
              <w:right w:val="single" w:sz="4" w:space="0" w:color="auto"/>
            </w:tcBorders>
            <w:vAlign w:val="center"/>
          </w:tcPr>
          <w:p w14:paraId="01374FAC" w14:textId="77777777" w:rsidR="004A30E0" w:rsidRPr="004A30E0" w:rsidRDefault="004A30E0" w:rsidP="004A30E0">
            <w:pPr>
              <w:pStyle w:val="Default"/>
              <w:jc w:val="center"/>
              <w:rPr>
                <w:rFonts w:asciiTheme="minorHAnsi" w:hAnsiTheme="minorHAnsi" w:cstheme="minorHAnsi"/>
                <w:b/>
                <w:bCs/>
                <w:sz w:val="22"/>
                <w:szCs w:val="22"/>
              </w:rPr>
            </w:pPr>
          </w:p>
        </w:tc>
        <w:tc>
          <w:tcPr>
            <w:tcW w:w="1626" w:type="dxa"/>
            <w:tcBorders>
              <w:top w:val="single" w:sz="4" w:space="0" w:color="auto"/>
              <w:left w:val="single" w:sz="4" w:space="0" w:color="auto"/>
              <w:bottom w:val="single" w:sz="4" w:space="0" w:color="auto"/>
              <w:right w:val="single" w:sz="4" w:space="0" w:color="auto"/>
            </w:tcBorders>
            <w:vAlign w:val="center"/>
          </w:tcPr>
          <w:p w14:paraId="41F836B3" w14:textId="77777777" w:rsidR="004A30E0" w:rsidRPr="004A30E0" w:rsidRDefault="004A30E0" w:rsidP="004A30E0">
            <w:pPr>
              <w:pStyle w:val="Default"/>
              <w:jc w:val="center"/>
              <w:rPr>
                <w:rFonts w:asciiTheme="minorHAnsi" w:hAnsiTheme="minorHAnsi" w:cstheme="minorHAnsi"/>
                <w:b/>
                <w:bCs/>
                <w:sz w:val="22"/>
                <w:szCs w:val="22"/>
              </w:rPr>
            </w:pPr>
          </w:p>
        </w:tc>
      </w:tr>
      <w:tr w:rsidR="004A30E0" w:rsidRPr="004A30E0" w14:paraId="4E7E1004" w14:textId="77777777" w:rsidTr="001C1F5C">
        <w:trPr>
          <w:trHeight w:val="204"/>
        </w:trPr>
        <w:tc>
          <w:tcPr>
            <w:tcW w:w="10774" w:type="dxa"/>
            <w:gridSpan w:val="6"/>
            <w:tcBorders>
              <w:top w:val="single" w:sz="4" w:space="0" w:color="auto"/>
              <w:left w:val="single" w:sz="4" w:space="0" w:color="auto"/>
              <w:bottom w:val="single" w:sz="4" w:space="0" w:color="auto"/>
              <w:right w:val="single" w:sz="4" w:space="0" w:color="auto"/>
            </w:tcBorders>
          </w:tcPr>
          <w:p w14:paraId="463DDE18" w14:textId="77777777" w:rsidR="004A30E0" w:rsidRPr="004A30E0" w:rsidRDefault="004A30E0">
            <w:pPr>
              <w:pStyle w:val="Default"/>
              <w:rPr>
                <w:rFonts w:asciiTheme="minorHAnsi" w:hAnsiTheme="minorHAnsi" w:cstheme="minorHAnsi"/>
                <w:sz w:val="22"/>
                <w:szCs w:val="22"/>
              </w:rPr>
            </w:pPr>
            <w:r w:rsidRPr="004A30E0">
              <w:rPr>
                <w:rFonts w:asciiTheme="minorHAnsi" w:hAnsiTheme="minorHAnsi" w:cstheme="minorHAnsi"/>
                <w:b/>
                <w:bCs/>
                <w:sz w:val="22"/>
                <w:szCs w:val="22"/>
              </w:rPr>
              <w:t xml:space="preserve">Elszámolható nap/fő számok összesen (nettó forint): </w:t>
            </w:r>
          </w:p>
        </w:tc>
      </w:tr>
    </w:tbl>
    <w:p w14:paraId="6C8B099C" w14:textId="77777777" w:rsidR="005E14FD" w:rsidRDefault="005E14FD" w:rsidP="005E14FD">
      <w:pPr>
        <w:spacing w:after="0" w:line="240" w:lineRule="auto"/>
        <w:rPr>
          <w:rFonts w:ascii="Calibri" w:eastAsia="Calibri" w:hAnsi="Calibri" w:cs="Calibri"/>
          <w:b/>
          <w:bCs/>
        </w:rPr>
      </w:pPr>
    </w:p>
    <w:p w14:paraId="23C7C065" w14:textId="34C1019D" w:rsidR="004A30E0" w:rsidRPr="004A30E0" w:rsidRDefault="004A30E0" w:rsidP="004A30E0">
      <w:pPr>
        <w:spacing w:after="0" w:line="240" w:lineRule="auto"/>
        <w:rPr>
          <w:rFonts w:ascii="Calibri" w:eastAsia="Calibri" w:hAnsi="Calibri" w:cs="Calibri"/>
        </w:rPr>
      </w:pPr>
      <w:r w:rsidRPr="004A30E0">
        <w:rPr>
          <w:rFonts w:ascii="Calibri" w:eastAsia="Calibri" w:hAnsi="Calibri" w:cs="Calibri"/>
        </w:rPr>
        <w:t>Átvett dokumentumok (eredménytermékek): …………………………</w:t>
      </w:r>
      <w:proofErr w:type="gramStart"/>
      <w:r w:rsidRPr="004A30E0">
        <w:rPr>
          <w:rFonts w:ascii="Calibri" w:eastAsia="Calibri" w:hAnsi="Calibri" w:cs="Calibri"/>
        </w:rPr>
        <w:t>…….</w:t>
      </w:r>
      <w:proofErr w:type="gramEnd"/>
      <w:r>
        <w:rPr>
          <w:rStyle w:val="FootnoteReference"/>
          <w:rFonts w:ascii="Calibri" w:eastAsia="Calibri" w:hAnsi="Calibri" w:cs="Calibri"/>
        </w:rPr>
        <w:footnoteReference w:id="5"/>
      </w:r>
    </w:p>
    <w:p w14:paraId="19F993D0" w14:textId="77777777" w:rsidR="004A30E0" w:rsidRPr="004A30E0" w:rsidRDefault="004A30E0" w:rsidP="004A30E0">
      <w:pPr>
        <w:spacing w:after="0" w:line="240" w:lineRule="auto"/>
        <w:rPr>
          <w:rFonts w:ascii="Calibri" w:eastAsia="Calibri" w:hAnsi="Calibri" w:cs="Calibri"/>
        </w:rPr>
      </w:pPr>
    </w:p>
    <w:p w14:paraId="412CAD65" w14:textId="77777777" w:rsidR="004A30E0" w:rsidRPr="004A30E0" w:rsidRDefault="004A30E0" w:rsidP="004A30E0">
      <w:pPr>
        <w:spacing w:after="0" w:line="240" w:lineRule="auto"/>
        <w:jc w:val="both"/>
        <w:rPr>
          <w:rFonts w:ascii="Calibri" w:eastAsia="Calibri" w:hAnsi="Calibri" w:cs="Calibri"/>
        </w:rPr>
      </w:pPr>
      <w:r w:rsidRPr="004A30E0">
        <w:rPr>
          <w:rFonts w:ascii="Calibri" w:eastAsia="Calibri" w:hAnsi="Calibri" w:cs="Calibri"/>
        </w:rPr>
        <w:t xml:space="preserve">Fenti szolgáltatások teljesítése, valamint a dokumentumok leszállítása és átadás-átvétele </w:t>
      </w:r>
      <w:r w:rsidRPr="004A30E0">
        <w:rPr>
          <w:rFonts w:ascii="Calibri" w:eastAsia="Calibri" w:hAnsi="Calibri" w:cs="Calibri"/>
          <w:i/>
          <w:iCs/>
        </w:rPr>
        <w:t xml:space="preserve">&lt;dátum&gt; </w:t>
      </w:r>
      <w:r w:rsidRPr="004A30E0">
        <w:rPr>
          <w:rFonts w:ascii="Calibri" w:eastAsia="Calibri" w:hAnsi="Calibri" w:cs="Calibri"/>
        </w:rPr>
        <w:t xml:space="preserve">napján </w:t>
      </w:r>
      <w:r w:rsidRPr="004A30E0">
        <w:rPr>
          <w:rFonts w:ascii="Calibri" w:eastAsia="Calibri" w:hAnsi="Calibri" w:cs="Calibri"/>
          <w:i/>
          <w:iCs/>
        </w:rPr>
        <w:t>sikeresen megtörtént / sikertelen</w:t>
      </w:r>
      <w:r w:rsidRPr="004A30E0">
        <w:rPr>
          <w:rFonts w:ascii="Calibri" w:eastAsia="Calibri" w:hAnsi="Calibri" w:cs="Calibri"/>
        </w:rPr>
        <w:t xml:space="preserve"> volt.</w:t>
      </w:r>
    </w:p>
    <w:p w14:paraId="526B2A18" w14:textId="77777777" w:rsidR="004A30E0" w:rsidRPr="004A30E0" w:rsidRDefault="004A30E0" w:rsidP="004A30E0">
      <w:pPr>
        <w:spacing w:after="0" w:line="240" w:lineRule="auto"/>
        <w:jc w:val="both"/>
        <w:rPr>
          <w:rFonts w:ascii="Calibri" w:eastAsia="Calibri" w:hAnsi="Calibri" w:cs="Calibri"/>
        </w:rPr>
      </w:pPr>
    </w:p>
    <w:p w14:paraId="6A04D933" w14:textId="3562A81D" w:rsidR="004A30E0" w:rsidRPr="004A30E0" w:rsidRDefault="004A30E0" w:rsidP="004A30E0">
      <w:pPr>
        <w:spacing w:after="0" w:line="240" w:lineRule="auto"/>
        <w:jc w:val="both"/>
        <w:rPr>
          <w:rFonts w:ascii="Calibri" w:eastAsia="Calibri" w:hAnsi="Calibri" w:cs="Calibri"/>
        </w:rPr>
      </w:pPr>
      <w:r w:rsidRPr="004A30E0">
        <w:rPr>
          <w:rFonts w:ascii="Calibri" w:eastAsia="Calibri" w:hAnsi="Calibri" w:cs="Calibri"/>
        </w:rPr>
        <w:t>Ismételt átadás-átvételre megjelölt időpont</w:t>
      </w:r>
      <w:r w:rsidRPr="004A30E0">
        <w:rPr>
          <w:rFonts w:ascii="Calibri" w:eastAsia="Calibri" w:hAnsi="Calibri" w:cs="Calibri"/>
          <w:i/>
          <w:iCs/>
        </w:rPr>
        <w:t>: &lt;dátum&gt;</w:t>
      </w:r>
      <w:r>
        <w:rPr>
          <w:rFonts w:ascii="Calibri" w:eastAsia="Calibri" w:hAnsi="Calibri" w:cs="Calibri"/>
        </w:rPr>
        <w:t xml:space="preserve"> </w:t>
      </w:r>
      <w:r w:rsidRPr="004A30E0">
        <w:rPr>
          <w:rFonts w:ascii="Calibri" w:eastAsia="Calibri" w:hAnsi="Calibri" w:cs="Calibri"/>
        </w:rPr>
        <w:t>napja</w:t>
      </w:r>
      <w:r>
        <w:rPr>
          <w:rStyle w:val="FootnoteReference"/>
          <w:rFonts w:ascii="Calibri" w:eastAsia="Calibri" w:hAnsi="Calibri" w:cs="Calibri"/>
        </w:rPr>
        <w:footnoteReference w:id="6"/>
      </w:r>
    </w:p>
    <w:p w14:paraId="4FA7188D" w14:textId="77777777" w:rsidR="004A30E0" w:rsidRPr="004A30E0" w:rsidRDefault="004A30E0" w:rsidP="004A30E0">
      <w:pPr>
        <w:spacing w:after="0" w:line="240" w:lineRule="auto"/>
        <w:jc w:val="both"/>
        <w:rPr>
          <w:rFonts w:ascii="Calibri" w:eastAsia="Calibri" w:hAnsi="Calibri" w:cs="Calibri"/>
        </w:rPr>
      </w:pPr>
    </w:p>
    <w:p w14:paraId="72250032" w14:textId="6713F605" w:rsidR="004A30E0" w:rsidRDefault="004A30E0" w:rsidP="004A30E0">
      <w:pPr>
        <w:spacing w:after="0" w:line="240" w:lineRule="auto"/>
        <w:jc w:val="both"/>
        <w:rPr>
          <w:rFonts w:ascii="Calibri" w:eastAsia="Calibri" w:hAnsi="Calibri" w:cs="Calibri"/>
        </w:rPr>
      </w:pPr>
      <w:r w:rsidRPr="004A30E0">
        <w:rPr>
          <w:rFonts w:ascii="Calibri" w:eastAsia="Calibri" w:hAnsi="Calibri" w:cs="Calibri"/>
        </w:rPr>
        <w:t>A teljesítés részbeni elfogadása esetén ennek oka:</w:t>
      </w:r>
      <w:r>
        <w:rPr>
          <w:rFonts w:ascii="Calibri" w:eastAsia="Calibri" w:hAnsi="Calibri" w:cs="Calibri"/>
        </w:rPr>
        <w:t xml:space="preserve"> </w:t>
      </w:r>
    </w:p>
    <w:p w14:paraId="2AF9A3FA" w14:textId="77777777" w:rsidR="004A30E0" w:rsidRDefault="004A30E0" w:rsidP="004A30E0">
      <w:pPr>
        <w:spacing w:after="0" w:line="240" w:lineRule="auto"/>
        <w:jc w:val="both"/>
        <w:rPr>
          <w:rFonts w:ascii="Calibri" w:eastAsia="Calibri" w:hAnsi="Calibri" w:cs="Calibri"/>
        </w:rPr>
      </w:pPr>
    </w:p>
    <w:p w14:paraId="4CBAA610" w14:textId="393245AD" w:rsidR="004A30E0" w:rsidRDefault="004A30E0" w:rsidP="004A30E0">
      <w:pPr>
        <w:spacing w:after="0" w:line="240" w:lineRule="auto"/>
        <w:jc w:val="both"/>
        <w:rPr>
          <w:rFonts w:ascii="Calibri" w:eastAsia="Calibri" w:hAnsi="Calibri" w:cs="Calibri"/>
        </w:rPr>
      </w:pPr>
      <w:r w:rsidRPr="004A30E0">
        <w:rPr>
          <w:rFonts w:ascii="Calibri" w:eastAsia="Calibri" w:hAnsi="Calibri" w:cs="Calibri"/>
        </w:rPr>
        <w:t>Szolgáltató képviselőjének az átvétel megtagadásával kapcsolatos észrevétele vagy indoklása</w:t>
      </w:r>
      <w:r>
        <w:rPr>
          <w:rFonts w:ascii="Calibri" w:eastAsia="Calibri" w:hAnsi="Calibri" w:cs="Calibri"/>
        </w:rPr>
        <w:t>:</w:t>
      </w:r>
    </w:p>
    <w:p w14:paraId="3E756862" w14:textId="77777777" w:rsidR="004A30E0" w:rsidRPr="004A30E0" w:rsidRDefault="004A30E0" w:rsidP="004A30E0">
      <w:pPr>
        <w:spacing w:after="0" w:line="240" w:lineRule="auto"/>
        <w:jc w:val="both"/>
        <w:rPr>
          <w:rFonts w:ascii="Calibri" w:eastAsia="Calibri" w:hAnsi="Calibri" w:cs="Calibri"/>
        </w:rPr>
      </w:pPr>
    </w:p>
    <w:p w14:paraId="1C4EF3F3" w14:textId="2F8189D5" w:rsidR="004A30E0" w:rsidRDefault="004A30E0" w:rsidP="004A30E0">
      <w:pPr>
        <w:spacing w:after="0" w:line="240" w:lineRule="auto"/>
        <w:jc w:val="both"/>
        <w:rPr>
          <w:rFonts w:ascii="Calibri" w:eastAsia="Calibri" w:hAnsi="Calibri" w:cs="Calibri"/>
        </w:rPr>
      </w:pPr>
      <w:r w:rsidRPr="004A30E0">
        <w:rPr>
          <w:rFonts w:ascii="Calibri" w:eastAsia="Calibri" w:hAnsi="Calibri" w:cs="Calibri"/>
        </w:rPr>
        <w:t>Jelen átadás-átvételi jegyzőkönyv a teljesítésigazolás mellékletét képezi.</w:t>
      </w:r>
    </w:p>
    <w:p w14:paraId="57FB4583" w14:textId="77777777" w:rsidR="004A30E0" w:rsidRDefault="004A30E0" w:rsidP="004A30E0">
      <w:pPr>
        <w:spacing w:after="0" w:line="240" w:lineRule="auto"/>
        <w:jc w:val="both"/>
        <w:rPr>
          <w:rFonts w:ascii="Calibri" w:eastAsia="Calibri" w:hAnsi="Calibri" w:cs="Calibri"/>
        </w:rPr>
      </w:pPr>
    </w:p>
    <w:p w14:paraId="5B37D4AE" w14:textId="786B666C" w:rsidR="004A30E0" w:rsidRDefault="004A30E0" w:rsidP="004A30E0">
      <w:pPr>
        <w:spacing w:after="0" w:line="240" w:lineRule="auto"/>
        <w:jc w:val="both"/>
        <w:rPr>
          <w:rFonts w:ascii="Calibri" w:eastAsia="Calibri" w:hAnsi="Calibri" w:cs="Calibri"/>
        </w:rPr>
      </w:pPr>
      <w:r>
        <w:rPr>
          <w:rFonts w:ascii="Calibri" w:eastAsia="Calibri" w:hAnsi="Calibri" w:cs="Calibri"/>
        </w:rPr>
        <w:t xml:space="preserve">Kelt: </w:t>
      </w:r>
    </w:p>
    <w:p w14:paraId="13CEDEE8" w14:textId="77777777" w:rsidR="004A30E0" w:rsidRPr="00E027EB" w:rsidRDefault="004A30E0" w:rsidP="004A30E0">
      <w:pPr>
        <w:tabs>
          <w:tab w:val="center" w:pos="2410"/>
          <w:tab w:val="center" w:pos="6237"/>
        </w:tabs>
        <w:spacing w:after="0" w:line="240" w:lineRule="auto"/>
        <w:jc w:val="center"/>
        <w:rPr>
          <w:rFonts w:ascii="Calibri" w:hAnsi="Calibri" w:cs="Calibri"/>
        </w:rPr>
      </w:pPr>
      <w:r w:rsidRPr="00E027EB">
        <w:rPr>
          <w:rFonts w:ascii="Calibri" w:hAnsi="Calibri" w:cs="Calibri"/>
        </w:rPr>
        <w:t>____________________</w:t>
      </w:r>
    </w:p>
    <w:p w14:paraId="5F57B473" w14:textId="77777777" w:rsidR="004A30E0" w:rsidRPr="00E027EB" w:rsidRDefault="004A30E0" w:rsidP="004A30E0">
      <w:pPr>
        <w:tabs>
          <w:tab w:val="center" w:pos="2410"/>
          <w:tab w:val="center" w:pos="6237"/>
        </w:tabs>
        <w:spacing w:after="0" w:line="240" w:lineRule="auto"/>
        <w:jc w:val="center"/>
        <w:rPr>
          <w:rFonts w:ascii="Calibri" w:hAnsi="Calibri" w:cs="Calibri"/>
        </w:rPr>
      </w:pPr>
      <w:r w:rsidRPr="00E027EB">
        <w:rPr>
          <w:rFonts w:ascii="Calibri" w:hAnsi="Calibri" w:cs="Calibri"/>
        </w:rPr>
        <w:t>Megrendelő</w:t>
      </w:r>
    </w:p>
    <w:sectPr w:rsidR="004A30E0" w:rsidRPr="00E027EB" w:rsidSect="0078566A">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9" w:author="Szerző" w:date="2025-01-17T08:55:00Z" w:initials="Sz">
    <w:p w14:paraId="04B15B39" w14:textId="77777777" w:rsidR="00CB73BB" w:rsidRPr="00667CAA" w:rsidRDefault="00CB73BB" w:rsidP="00CB73BB">
      <w:pPr>
        <w:pStyle w:val="CommentText"/>
        <w:rPr>
          <w:lang w:val="en-US"/>
        </w:rPr>
      </w:pPr>
      <w:r>
        <w:rPr>
          <w:rStyle w:val="CommentReference"/>
        </w:rPr>
        <w:annotationRef/>
      </w:r>
      <w:r>
        <w:t xml:space="preserve">Szolgáltató részéről kitöltendő. </w:t>
      </w:r>
    </w:p>
  </w:comment>
  <w:comment w:id="10" w:author="Torok, Tamas" w:date="2025-04-16T14:08:00Z" w:initials="TT">
    <w:p w14:paraId="7A94E1D2" w14:textId="77777777" w:rsidR="00667CAA" w:rsidRDefault="00667CAA" w:rsidP="00667CAA">
      <w:pPr>
        <w:pStyle w:val="CommentText"/>
      </w:pPr>
      <w:r>
        <w:rPr>
          <w:rStyle w:val="CommentReference"/>
        </w:rPr>
        <w:annotationRef/>
      </w:r>
      <w:r>
        <w:t>Ok</w:t>
      </w:r>
    </w:p>
  </w:comment>
  <w:comment w:id="13" w:author="Szerző" w:date="2025-03-06T13:06:00Z" w:initials="Sz">
    <w:p w14:paraId="7CB4CDBF" w14:textId="6B97BEB3" w:rsidR="00ED3F91" w:rsidRDefault="00ED3F91">
      <w:pPr>
        <w:pStyle w:val="CommentText"/>
      </w:pPr>
      <w:r>
        <w:rPr>
          <w:rStyle w:val="CommentReference"/>
        </w:rPr>
        <w:annotationRef/>
      </w:r>
      <w:r>
        <w:t xml:space="preserve">Szolgáltató részéről kitöltendő. </w:t>
      </w:r>
    </w:p>
  </w:comment>
  <w:comment w:id="14" w:author="Torok, Tamas" w:date="2025-04-16T14:11:00Z" w:initials="TT">
    <w:p w14:paraId="0EB10EF8" w14:textId="77777777" w:rsidR="00667CAA" w:rsidRDefault="00667CAA" w:rsidP="00667CAA">
      <w:pPr>
        <w:pStyle w:val="CommentText"/>
      </w:pPr>
      <w:r>
        <w:rPr>
          <w:rStyle w:val="CommentReference"/>
        </w:rPr>
        <w:annotationRef/>
      </w:r>
      <w:r>
        <w:t>Egyelőre 1 főre töltsük ki. Remélem a megrendelőt majd ki tudjuk egészíteni még 1 fővel a későbbiekben, így a teljes 410 napot le tudjuk fedni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4B15B39" w15:done="0"/>
  <w15:commentEx w15:paraId="7A94E1D2" w15:paraIdParent="04B15B39" w15:done="0"/>
  <w15:commentEx w15:paraId="7CB4CDBF" w15:done="0"/>
  <w15:commentEx w15:paraId="0EB10EF8" w15:paraIdParent="7CB4CDB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4E31B6B" w16cex:dateUtc="2025-01-17T07:55:00Z"/>
  <w16cex:commentExtensible w16cex:durableId="5F868D79" w16cex:dateUtc="2025-04-16T12:08:00Z"/>
  <w16cex:commentExtensible w16cex:durableId="47DD7F81" w16cex:dateUtc="2025-03-06T12:06:00Z"/>
  <w16cex:commentExtensible w16cex:durableId="2F3558E6" w16cex:dateUtc="2025-04-16T12: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4B15B39" w16cid:durableId="24E31B6B"/>
  <w16cid:commentId w16cid:paraId="7A94E1D2" w16cid:durableId="5F868D79"/>
  <w16cid:commentId w16cid:paraId="7CB4CDBF" w16cid:durableId="47DD7F81"/>
  <w16cid:commentId w16cid:paraId="0EB10EF8" w16cid:durableId="2F3558E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1086E9" w14:textId="77777777" w:rsidR="00BE1749" w:rsidRDefault="00BE1749" w:rsidP="00BF7918">
      <w:pPr>
        <w:spacing w:after="0" w:line="240" w:lineRule="auto"/>
      </w:pPr>
      <w:r>
        <w:separator/>
      </w:r>
    </w:p>
  </w:endnote>
  <w:endnote w:type="continuationSeparator" w:id="0">
    <w:p w14:paraId="1D3F27CC" w14:textId="77777777" w:rsidR="00BE1749" w:rsidRDefault="00BE1749" w:rsidP="00BF7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9E9BBE" w14:textId="77777777" w:rsidR="00BE1749" w:rsidRDefault="00BE1749" w:rsidP="00BF7918">
      <w:pPr>
        <w:spacing w:after="0" w:line="240" w:lineRule="auto"/>
      </w:pPr>
      <w:r>
        <w:separator/>
      </w:r>
    </w:p>
  </w:footnote>
  <w:footnote w:type="continuationSeparator" w:id="0">
    <w:p w14:paraId="4BDF41B6" w14:textId="77777777" w:rsidR="00BE1749" w:rsidRDefault="00BE1749" w:rsidP="00BF7918">
      <w:pPr>
        <w:spacing w:after="0" w:line="240" w:lineRule="auto"/>
      </w:pPr>
      <w:r>
        <w:continuationSeparator/>
      </w:r>
    </w:p>
  </w:footnote>
  <w:footnote w:id="1">
    <w:p w14:paraId="06068200" w14:textId="5D044EFB" w:rsidR="00666C65" w:rsidRDefault="00666C65">
      <w:pPr>
        <w:pStyle w:val="FootnoteText"/>
      </w:pPr>
      <w:r>
        <w:rPr>
          <w:rStyle w:val="FootnoteReference"/>
        </w:rPr>
        <w:footnoteRef/>
      </w:r>
      <w:r>
        <w:t xml:space="preserve"> Letölthető: </w:t>
      </w:r>
      <w:hyperlink r:id="rId1" w:anchor="/frame-agreement/search" w:history="1">
        <w:r w:rsidRPr="00F30F38">
          <w:rPr>
            <w:rStyle w:val="Hyperlink"/>
          </w:rPr>
          <w:t>https://idpr.dkuzrt.hu/web/#/frame-agreement/search</w:t>
        </w:r>
      </w:hyperlink>
    </w:p>
  </w:footnote>
  <w:footnote w:id="2">
    <w:p w14:paraId="414D1E92" w14:textId="35FA5477" w:rsidR="00BF7918" w:rsidRDefault="00BF7918" w:rsidP="00BF7918">
      <w:pPr>
        <w:pStyle w:val="FootnoteText"/>
        <w:jc w:val="both"/>
      </w:pPr>
      <w:r>
        <w:rPr>
          <w:rStyle w:val="FootnoteReference"/>
        </w:rPr>
        <w:footnoteRef/>
      </w:r>
      <w:r>
        <w:t xml:space="preserve"> </w:t>
      </w:r>
      <w:r w:rsidRPr="00BF7918">
        <w:t>Számviteli tv. 167. § (3) pontjai alapján csak akkor kell a számlát aláírással ellátni, ha annak hitelessége és megbízhatósága más módon nem biztosítható.</w:t>
      </w:r>
    </w:p>
  </w:footnote>
  <w:footnote w:id="3">
    <w:p w14:paraId="6AC58F84" w14:textId="77777777" w:rsidR="005E14FD" w:rsidRPr="00882B4F" w:rsidRDefault="005E14FD" w:rsidP="005E14FD">
      <w:pPr>
        <w:pStyle w:val="FootnoteText"/>
      </w:pPr>
      <w:r w:rsidRPr="00882B4F">
        <w:rPr>
          <w:rStyle w:val="FootnoteReference"/>
          <w:sz w:val="18"/>
          <w:szCs w:val="22"/>
        </w:rPr>
        <w:footnoteRef/>
      </w:r>
      <w:r w:rsidRPr="00882B4F">
        <w:rPr>
          <w:sz w:val="18"/>
          <w:szCs w:val="22"/>
        </w:rPr>
        <w:t xml:space="preserve"> Az egyedi megrendelés tárgyára figyelemmel a jelen iratminta tartalma -összhangban a Keretszerződés 5. pontjában foglaltakkal- kiegészíthető, módosítható.</w:t>
      </w:r>
    </w:p>
  </w:footnote>
  <w:footnote w:id="4">
    <w:p w14:paraId="381FBD08" w14:textId="77777777" w:rsidR="005E14FD" w:rsidRPr="00882B4F" w:rsidRDefault="005E14FD" w:rsidP="005E14FD">
      <w:pPr>
        <w:pStyle w:val="FootnoteText"/>
      </w:pPr>
      <w:r w:rsidRPr="00882B4F">
        <w:rPr>
          <w:rStyle w:val="FootnoteReference"/>
          <w:sz w:val="18"/>
          <w:szCs w:val="22"/>
        </w:rPr>
        <w:footnoteRef/>
      </w:r>
      <w:r w:rsidRPr="00882B4F">
        <w:rPr>
          <w:sz w:val="18"/>
          <w:szCs w:val="22"/>
        </w:rPr>
        <w:t xml:space="preserve"> Az egyedi megrendelés tárgyára figyelemmel a jelen iratminta tartalma -összhangban a Keretszerződés 5. pontjában foglaltakkal- kiegészíthető, módosítható.</w:t>
      </w:r>
    </w:p>
  </w:footnote>
  <w:footnote w:id="5">
    <w:p w14:paraId="6B67AC90" w14:textId="43EA340F" w:rsidR="004A30E0" w:rsidRDefault="004A30E0">
      <w:pPr>
        <w:pStyle w:val="FootnoteText"/>
      </w:pPr>
      <w:r>
        <w:rPr>
          <w:rStyle w:val="FootnoteReference"/>
        </w:rPr>
        <w:footnoteRef/>
      </w:r>
      <w:r>
        <w:t xml:space="preserve"> </w:t>
      </w:r>
      <w:r w:rsidRPr="004A30E0">
        <w:t>Egyedi megrendelésben meghatározottak szerint átadott eredménytermék(</w:t>
      </w:r>
      <w:proofErr w:type="spellStart"/>
      <w:r w:rsidRPr="004A30E0">
        <w:t>ek</w:t>
      </w:r>
      <w:proofErr w:type="spellEnd"/>
      <w:r w:rsidRPr="004A30E0">
        <w:t>), dokumentum(ok).</w:t>
      </w:r>
    </w:p>
  </w:footnote>
  <w:footnote w:id="6">
    <w:p w14:paraId="24D83FFF" w14:textId="7DC76FAB" w:rsidR="004A30E0" w:rsidRDefault="004A30E0">
      <w:pPr>
        <w:pStyle w:val="FootnoteText"/>
      </w:pPr>
      <w:r>
        <w:rPr>
          <w:rStyle w:val="FootnoteReference"/>
        </w:rPr>
        <w:footnoteRef/>
      </w:r>
      <w:r>
        <w:t xml:space="preserve"> </w:t>
      </w:r>
      <w:r w:rsidRPr="004A30E0">
        <w:t>Sikeres átadás-átvétel esetén törlendő. Sikertelen átadás-átvétel esetén Megrendelő által meghatározandó.</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93B43"/>
    <w:multiLevelType w:val="multilevel"/>
    <w:tmpl w:val="274E44A8"/>
    <w:lvl w:ilvl="0">
      <w:start w:val="1"/>
      <w:numFmt w:val="decimal"/>
      <w:pStyle w:val="NUM1"/>
      <w:lvlText w:val="%1."/>
      <w:lvlJc w:val="left"/>
      <w:pPr>
        <w:ind w:left="9575" w:hanging="360"/>
      </w:pPr>
      <w:rPr>
        <w:rFonts w:cs="Times New Roman" w:hint="default"/>
        <w:b/>
        <w:bCs/>
      </w:rPr>
    </w:lvl>
    <w:lvl w:ilvl="1">
      <w:start w:val="1"/>
      <w:numFmt w:val="decimal"/>
      <w:pStyle w:val="num11"/>
      <w:lvlText w:val="6.%2."/>
      <w:lvlJc w:val="left"/>
      <w:pPr>
        <w:ind w:left="792" w:hanging="432"/>
      </w:pPr>
      <w:rPr>
        <w:rFonts w:cs="Times New Roman" w:hint="default"/>
        <w:b w:val="0"/>
        <w:strike w:val="0"/>
        <w:sz w:val="22"/>
        <w:szCs w:val="22"/>
      </w:rPr>
    </w:lvl>
    <w:lvl w:ilvl="2">
      <w:start w:val="1"/>
      <w:numFmt w:val="decimal"/>
      <w:lvlText w:val="%1.%2.%3."/>
      <w:lvlJc w:val="left"/>
      <w:pPr>
        <w:ind w:left="1224" w:hanging="504"/>
      </w:pPr>
      <w:rPr>
        <w:rFonts w:cs="Times New Roman" w:hint="default"/>
      </w:rPr>
    </w:lvl>
    <w:lvl w:ilvl="3">
      <w:start w:val="1"/>
      <w:numFmt w:val="decimal"/>
      <w:lvlText w:val="%1.%2.%3.%4."/>
      <w:lvlJc w:val="left"/>
      <w:pPr>
        <w:ind w:left="2325" w:hanging="1361"/>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 w15:restartNumberingAfterBreak="0">
    <w:nsid w:val="05D03EF2"/>
    <w:multiLevelType w:val="hybridMultilevel"/>
    <w:tmpl w:val="4C4215F6"/>
    <w:lvl w:ilvl="0" w:tplc="C986C57A">
      <w:start w:val="1"/>
      <w:numFmt w:val="lowerLetter"/>
      <w:lvlText w:val="%1)"/>
      <w:lvlJc w:val="left"/>
      <w:pPr>
        <w:ind w:left="786" w:hanging="360"/>
      </w:pPr>
      <w:rPr>
        <w:rFonts w:hint="default"/>
      </w:rPr>
    </w:lvl>
    <w:lvl w:ilvl="1" w:tplc="040E0019" w:tentative="1">
      <w:start w:val="1"/>
      <w:numFmt w:val="lowerLetter"/>
      <w:lvlText w:val="%2."/>
      <w:lvlJc w:val="left"/>
      <w:pPr>
        <w:ind w:left="1506" w:hanging="360"/>
      </w:pPr>
    </w:lvl>
    <w:lvl w:ilvl="2" w:tplc="040E001B" w:tentative="1">
      <w:start w:val="1"/>
      <w:numFmt w:val="lowerRoman"/>
      <w:lvlText w:val="%3."/>
      <w:lvlJc w:val="right"/>
      <w:pPr>
        <w:ind w:left="2226" w:hanging="180"/>
      </w:pPr>
    </w:lvl>
    <w:lvl w:ilvl="3" w:tplc="040E000F" w:tentative="1">
      <w:start w:val="1"/>
      <w:numFmt w:val="decimal"/>
      <w:lvlText w:val="%4."/>
      <w:lvlJc w:val="left"/>
      <w:pPr>
        <w:ind w:left="2946" w:hanging="360"/>
      </w:pPr>
    </w:lvl>
    <w:lvl w:ilvl="4" w:tplc="040E0019" w:tentative="1">
      <w:start w:val="1"/>
      <w:numFmt w:val="lowerLetter"/>
      <w:lvlText w:val="%5."/>
      <w:lvlJc w:val="left"/>
      <w:pPr>
        <w:ind w:left="3666" w:hanging="360"/>
      </w:pPr>
    </w:lvl>
    <w:lvl w:ilvl="5" w:tplc="040E001B" w:tentative="1">
      <w:start w:val="1"/>
      <w:numFmt w:val="lowerRoman"/>
      <w:lvlText w:val="%6."/>
      <w:lvlJc w:val="right"/>
      <w:pPr>
        <w:ind w:left="4386" w:hanging="180"/>
      </w:pPr>
    </w:lvl>
    <w:lvl w:ilvl="6" w:tplc="040E000F" w:tentative="1">
      <w:start w:val="1"/>
      <w:numFmt w:val="decimal"/>
      <w:lvlText w:val="%7."/>
      <w:lvlJc w:val="left"/>
      <w:pPr>
        <w:ind w:left="5106" w:hanging="360"/>
      </w:pPr>
    </w:lvl>
    <w:lvl w:ilvl="7" w:tplc="040E0019" w:tentative="1">
      <w:start w:val="1"/>
      <w:numFmt w:val="lowerLetter"/>
      <w:lvlText w:val="%8."/>
      <w:lvlJc w:val="left"/>
      <w:pPr>
        <w:ind w:left="5826" w:hanging="360"/>
      </w:pPr>
    </w:lvl>
    <w:lvl w:ilvl="8" w:tplc="040E001B" w:tentative="1">
      <w:start w:val="1"/>
      <w:numFmt w:val="lowerRoman"/>
      <w:lvlText w:val="%9."/>
      <w:lvlJc w:val="right"/>
      <w:pPr>
        <w:ind w:left="6546" w:hanging="180"/>
      </w:pPr>
    </w:lvl>
  </w:abstractNum>
  <w:abstractNum w:abstractNumId="2" w15:restartNumberingAfterBreak="0">
    <w:nsid w:val="0C427591"/>
    <w:multiLevelType w:val="hybridMultilevel"/>
    <w:tmpl w:val="61A0A2DE"/>
    <w:lvl w:ilvl="0" w:tplc="50543130">
      <w:start w:val="7"/>
      <w:numFmt w:val="bullet"/>
      <w:lvlText w:val="-"/>
      <w:lvlJc w:val="left"/>
      <w:pPr>
        <w:ind w:left="786" w:hanging="360"/>
      </w:pPr>
      <w:rPr>
        <w:rFonts w:ascii="Calibri" w:eastAsia="Calibri" w:hAnsi="Calibri" w:cs="Calibri" w:hint="default"/>
      </w:rPr>
    </w:lvl>
    <w:lvl w:ilvl="1" w:tplc="040E0003" w:tentative="1">
      <w:start w:val="1"/>
      <w:numFmt w:val="bullet"/>
      <w:lvlText w:val="o"/>
      <w:lvlJc w:val="left"/>
      <w:pPr>
        <w:ind w:left="1506" w:hanging="360"/>
      </w:pPr>
      <w:rPr>
        <w:rFonts w:ascii="Courier New" w:hAnsi="Courier New" w:cs="Courier New" w:hint="default"/>
      </w:rPr>
    </w:lvl>
    <w:lvl w:ilvl="2" w:tplc="040E0005" w:tentative="1">
      <w:start w:val="1"/>
      <w:numFmt w:val="bullet"/>
      <w:lvlText w:val=""/>
      <w:lvlJc w:val="left"/>
      <w:pPr>
        <w:ind w:left="2226" w:hanging="360"/>
      </w:pPr>
      <w:rPr>
        <w:rFonts w:ascii="Wingdings" w:hAnsi="Wingdings" w:hint="default"/>
      </w:rPr>
    </w:lvl>
    <w:lvl w:ilvl="3" w:tplc="040E0001" w:tentative="1">
      <w:start w:val="1"/>
      <w:numFmt w:val="bullet"/>
      <w:lvlText w:val=""/>
      <w:lvlJc w:val="left"/>
      <w:pPr>
        <w:ind w:left="2946" w:hanging="360"/>
      </w:pPr>
      <w:rPr>
        <w:rFonts w:ascii="Symbol" w:hAnsi="Symbol" w:hint="default"/>
      </w:rPr>
    </w:lvl>
    <w:lvl w:ilvl="4" w:tplc="040E0003" w:tentative="1">
      <w:start w:val="1"/>
      <w:numFmt w:val="bullet"/>
      <w:lvlText w:val="o"/>
      <w:lvlJc w:val="left"/>
      <w:pPr>
        <w:ind w:left="3666" w:hanging="360"/>
      </w:pPr>
      <w:rPr>
        <w:rFonts w:ascii="Courier New" w:hAnsi="Courier New" w:cs="Courier New" w:hint="default"/>
      </w:rPr>
    </w:lvl>
    <w:lvl w:ilvl="5" w:tplc="040E0005" w:tentative="1">
      <w:start w:val="1"/>
      <w:numFmt w:val="bullet"/>
      <w:lvlText w:val=""/>
      <w:lvlJc w:val="left"/>
      <w:pPr>
        <w:ind w:left="4386" w:hanging="360"/>
      </w:pPr>
      <w:rPr>
        <w:rFonts w:ascii="Wingdings" w:hAnsi="Wingdings" w:hint="default"/>
      </w:rPr>
    </w:lvl>
    <w:lvl w:ilvl="6" w:tplc="040E0001" w:tentative="1">
      <w:start w:val="1"/>
      <w:numFmt w:val="bullet"/>
      <w:lvlText w:val=""/>
      <w:lvlJc w:val="left"/>
      <w:pPr>
        <w:ind w:left="5106" w:hanging="360"/>
      </w:pPr>
      <w:rPr>
        <w:rFonts w:ascii="Symbol" w:hAnsi="Symbol" w:hint="default"/>
      </w:rPr>
    </w:lvl>
    <w:lvl w:ilvl="7" w:tplc="040E0003" w:tentative="1">
      <w:start w:val="1"/>
      <w:numFmt w:val="bullet"/>
      <w:lvlText w:val="o"/>
      <w:lvlJc w:val="left"/>
      <w:pPr>
        <w:ind w:left="5826" w:hanging="360"/>
      </w:pPr>
      <w:rPr>
        <w:rFonts w:ascii="Courier New" w:hAnsi="Courier New" w:cs="Courier New" w:hint="default"/>
      </w:rPr>
    </w:lvl>
    <w:lvl w:ilvl="8" w:tplc="040E0005" w:tentative="1">
      <w:start w:val="1"/>
      <w:numFmt w:val="bullet"/>
      <w:lvlText w:val=""/>
      <w:lvlJc w:val="left"/>
      <w:pPr>
        <w:ind w:left="6546" w:hanging="360"/>
      </w:pPr>
      <w:rPr>
        <w:rFonts w:ascii="Wingdings" w:hAnsi="Wingdings" w:hint="default"/>
      </w:rPr>
    </w:lvl>
  </w:abstractNum>
  <w:abstractNum w:abstractNumId="3" w15:restartNumberingAfterBreak="0">
    <w:nsid w:val="1EAD7893"/>
    <w:multiLevelType w:val="hybridMultilevel"/>
    <w:tmpl w:val="C4CA1456"/>
    <w:lvl w:ilvl="0" w:tplc="99F2805C">
      <w:start w:val="1"/>
      <w:numFmt w:val="lowerLetter"/>
      <w:lvlText w:val="%1)"/>
      <w:lvlJc w:val="left"/>
      <w:pPr>
        <w:ind w:left="786" w:hanging="360"/>
      </w:pPr>
      <w:rPr>
        <w:rFonts w:hint="default"/>
      </w:rPr>
    </w:lvl>
    <w:lvl w:ilvl="1" w:tplc="040E0019" w:tentative="1">
      <w:start w:val="1"/>
      <w:numFmt w:val="lowerLetter"/>
      <w:lvlText w:val="%2."/>
      <w:lvlJc w:val="left"/>
      <w:pPr>
        <w:ind w:left="1506" w:hanging="360"/>
      </w:pPr>
    </w:lvl>
    <w:lvl w:ilvl="2" w:tplc="040E001B" w:tentative="1">
      <w:start w:val="1"/>
      <w:numFmt w:val="lowerRoman"/>
      <w:lvlText w:val="%3."/>
      <w:lvlJc w:val="right"/>
      <w:pPr>
        <w:ind w:left="2226" w:hanging="180"/>
      </w:pPr>
    </w:lvl>
    <w:lvl w:ilvl="3" w:tplc="040E000F" w:tentative="1">
      <w:start w:val="1"/>
      <w:numFmt w:val="decimal"/>
      <w:lvlText w:val="%4."/>
      <w:lvlJc w:val="left"/>
      <w:pPr>
        <w:ind w:left="2946" w:hanging="360"/>
      </w:pPr>
    </w:lvl>
    <w:lvl w:ilvl="4" w:tplc="040E0019" w:tentative="1">
      <w:start w:val="1"/>
      <w:numFmt w:val="lowerLetter"/>
      <w:lvlText w:val="%5."/>
      <w:lvlJc w:val="left"/>
      <w:pPr>
        <w:ind w:left="3666" w:hanging="360"/>
      </w:pPr>
    </w:lvl>
    <w:lvl w:ilvl="5" w:tplc="040E001B" w:tentative="1">
      <w:start w:val="1"/>
      <w:numFmt w:val="lowerRoman"/>
      <w:lvlText w:val="%6."/>
      <w:lvlJc w:val="right"/>
      <w:pPr>
        <w:ind w:left="4386" w:hanging="180"/>
      </w:pPr>
    </w:lvl>
    <w:lvl w:ilvl="6" w:tplc="040E000F" w:tentative="1">
      <w:start w:val="1"/>
      <w:numFmt w:val="decimal"/>
      <w:lvlText w:val="%7."/>
      <w:lvlJc w:val="left"/>
      <w:pPr>
        <w:ind w:left="5106" w:hanging="360"/>
      </w:pPr>
    </w:lvl>
    <w:lvl w:ilvl="7" w:tplc="040E0019" w:tentative="1">
      <w:start w:val="1"/>
      <w:numFmt w:val="lowerLetter"/>
      <w:lvlText w:val="%8."/>
      <w:lvlJc w:val="left"/>
      <w:pPr>
        <w:ind w:left="5826" w:hanging="360"/>
      </w:pPr>
    </w:lvl>
    <w:lvl w:ilvl="8" w:tplc="040E001B" w:tentative="1">
      <w:start w:val="1"/>
      <w:numFmt w:val="lowerRoman"/>
      <w:lvlText w:val="%9."/>
      <w:lvlJc w:val="right"/>
      <w:pPr>
        <w:ind w:left="6546" w:hanging="180"/>
      </w:pPr>
    </w:lvl>
  </w:abstractNum>
  <w:abstractNum w:abstractNumId="4" w15:restartNumberingAfterBreak="0">
    <w:nsid w:val="1F1C3E6C"/>
    <w:multiLevelType w:val="hybridMultilevel"/>
    <w:tmpl w:val="D64848F4"/>
    <w:lvl w:ilvl="0" w:tplc="040E0017">
      <w:start w:val="1"/>
      <w:numFmt w:val="lowerLetter"/>
      <w:lvlText w:val="%1)"/>
      <w:lvlJc w:val="left"/>
      <w:pPr>
        <w:ind w:left="1146" w:hanging="360"/>
      </w:pPr>
    </w:lvl>
    <w:lvl w:ilvl="1" w:tplc="040E0019" w:tentative="1">
      <w:start w:val="1"/>
      <w:numFmt w:val="lowerLetter"/>
      <w:lvlText w:val="%2."/>
      <w:lvlJc w:val="left"/>
      <w:pPr>
        <w:ind w:left="1866" w:hanging="360"/>
      </w:pPr>
    </w:lvl>
    <w:lvl w:ilvl="2" w:tplc="040E001B" w:tentative="1">
      <w:start w:val="1"/>
      <w:numFmt w:val="lowerRoman"/>
      <w:lvlText w:val="%3."/>
      <w:lvlJc w:val="right"/>
      <w:pPr>
        <w:ind w:left="2586" w:hanging="180"/>
      </w:pPr>
    </w:lvl>
    <w:lvl w:ilvl="3" w:tplc="040E000F" w:tentative="1">
      <w:start w:val="1"/>
      <w:numFmt w:val="decimal"/>
      <w:lvlText w:val="%4."/>
      <w:lvlJc w:val="left"/>
      <w:pPr>
        <w:ind w:left="3306" w:hanging="360"/>
      </w:pPr>
    </w:lvl>
    <w:lvl w:ilvl="4" w:tplc="040E0019" w:tentative="1">
      <w:start w:val="1"/>
      <w:numFmt w:val="lowerLetter"/>
      <w:lvlText w:val="%5."/>
      <w:lvlJc w:val="left"/>
      <w:pPr>
        <w:ind w:left="4026" w:hanging="360"/>
      </w:pPr>
    </w:lvl>
    <w:lvl w:ilvl="5" w:tplc="040E001B" w:tentative="1">
      <w:start w:val="1"/>
      <w:numFmt w:val="lowerRoman"/>
      <w:lvlText w:val="%6."/>
      <w:lvlJc w:val="right"/>
      <w:pPr>
        <w:ind w:left="4746" w:hanging="180"/>
      </w:pPr>
    </w:lvl>
    <w:lvl w:ilvl="6" w:tplc="040E000F" w:tentative="1">
      <w:start w:val="1"/>
      <w:numFmt w:val="decimal"/>
      <w:lvlText w:val="%7."/>
      <w:lvlJc w:val="left"/>
      <w:pPr>
        <w:ind w:left="5466" w:hanging="360"/>
      </w:pPr>
    </w:lvl>
    <w:lvl w:ilvl="7" w:tplc="040E0019" w:tentative="1">
      <w:start w:val="1"/>
      <w:numFmt w:val="lowerLetter"/>
      <w:lvlText w:val="%8."/>
      <w:lvlJc w:val="left"/>
      <w:pPr>
        <w:ind w:left="6186" w:hanging="360"/>
      </w:pPr>
    </w:lvl>
    <w:lvl w:ilvl="8" w:tplc="040E001B" w:tentative="1">
      <w:start w:val="1"/>
      <w:numFmt w:val="lowerRoman"/>
      <w:lvlText w:val="%9."/>
      <w:lvlJc w:val="right"/>
      <w:pPr>
        <w:ind w:left="6906" w:hanging="180"/>
      </w:pPr>
    </w:lvl>
  </w:abstractNum>
  <w:abstractNum w:abstractNumId="5" w15:restartNumberingAfterBreak="0">
    <w:nsid w:val="2C5CDE1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32B9279F"/>
    <w:multiLevelType w:val="hybridMultilevel"/>
    <w:tmpl w:val="90F8101A"/>
    <w:lvl w:ilvl="0" w:tplc="3028DE8E">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3343473F"/>
    <w:multiLevelType w:val="hybridMultilevel"/>
    <w:tmpl w:val="CA14D714"/>
    <w:lvl w:ilvl="0" w:tplc="CDDAD924">
      <w:start w:val="1"/>
      <w:numFmt w:val="lowerLetter"/>
      <w:lvlText w:val="%1)"/>
      <w:lvlJc w:val="left"/>
      <w:pPr>
        <w:ind w:left="786" w:hanging="360"/>
      </w:pPr>
      <w:rPr>
        <w:rFonts w:hint="default"/>
      </w:rPr>
    </w:lvl>
    <w:lvl w:ilvl="1" w:tplc="040E0019" w:tentative="1">
      <w:start w:val="1"/>
      <w:numFmt w:val="lowerLetter"/>
      <w:lvlText w:val="%2."/>
      <w:lvlJc w:val="left"/>
      <w:pPr>
        <w:ind w:left="1506" w:hanging="360"/>
      </w:pPr>
    </w:lvl>
    <w:lvl w:ilvl="2" w:tplc="040E001B" w:tentative="1">
      <w:start w:val="1"/>
      <w:numFmt w:val="lowerRoman"/>
      <w:lvlText w:val="%3."/>
      <w:lvlJc w:val="right"/>
      <w:pPr>
        <w:ind w:left="2226" w:hanging="180"/>
      </w:pPr>
    </w:lvl>
    <w:lvl w:ilvl="3" w:tplc="040E000F" w:tentative="1">
      <w:start w:val="1"/>
      <w:numFmt w:val="decimal"/>
      <w:lvlText w:val="%4."/>
      <w:lvlJc w:val="left"/>
      <w:pPr>
        <w:ind w:left="2946" w:hanging="360"/>
      </w:pPr>
    </w:lvl>
    <w:lvl w:ilvl="4" w:tplc="040E0019" w:tentative="1">
      <w:start w:val="1"/>
      <w:numFmt w:val="lowerLetter"/>
      <w:lvlText w:val="%5."/>
      <w:lvlJc w:val="left"/>
      <w:pPr>
        <w:ind w:left="3666" w:hanging="360"/>
      </w:pPr>
    </w:lvl>
    <w:lvl w:ilvl="5" w:tplc="040E001B" w:tentative="1">
      <w:start w:val="1"/>
      <w:numFmt w:val="lowerRoman"/>
      <w:lvlText w:val="%6."/>
      <w:lvlJc w:val="right"/>
      <w:pPr>
        <w:ind w:left="4386" w:hanging="180"/>
      </w:pPr>
    </w:lvl>
    <w:lvl w:ilvl="6" w:tplc="040E000F" w:tentative="1">
      <w:start w:val="1"/>
      <w:numFmt w:val="decimal"/>
      <w:lvlText w:val="%7."/>
      <w:lvlJc w:val="left"/>
      <w:pPr>
        <w:ind w:left="5106" w:hanging="360"/>
      </w:pPr>
    </w:lvl>
    <w:lvl w:ilvl="7" w:tplc="040E0019" w:tentative="1">
      <w:start w:val="1"/>
      <w:numFmt w:val="lowerLetter"/>
      <w:lvlText w:val="%8."/>
      <w:lvlJc w:val="left"/>
      <w:pPr>
        <w:ind w:left="5826" w:hanging="360"/>
      </w:pPr>
    </w:lvl>
    <w:lvl w:ilvl="8" w:tplc="040E001B" w:tentative="1">
      <w:start w:val="1"/>
      <w:numFmt w:val="lowerRoman"/>
      <w:lvlText w:val="%9."/>
      <w:lvlJc w:val="right"/>
      <w:pPr>
        <w:ind w:left="6546" w:hanging="180"/>
      </w:pPr>
    </w:lvl>
  </w:abstractNum>
  <w:abstractNum w:abstractNumId="8" w15:restartNumberingAfterBreak="0">
    <w:nsid w:val="336606D7"/>
    <w:multiLevelType w:val="multilevel"/>
    <w:tmpl w:val="113C8E9A"/>
    <w:lvl w:ilvl="0">
      <w:start w:val="1"/>
      <w:numFmt w:val="decimal"/>
      <w:lvlText w:val="13.%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390E0E81"/>
    <w:multiLevelType w:val="hybridMultilevel"/>
    <w:tmpl w:val="503EA95E"/>
    <w:lvl w:ilvl="0" w:tplc="BFA48CCE">
      <w:start w:val="1"/>
      <w:numFmt w:val="lowerLetter"/>
      <w:lvlText w:val="%1)"/>
      <w:lvlJc w:val="left"/>
      <w:pPr>
        <w:ind w:left="1080" w:hanging="360"/>
      </w:pPr>
      <w:rPr>
        <w:rFonts w:hint="default"/>
      </w:r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10" w15:restartNumberingAfterBreak="0">
    <w:nsid w:val="3E492D1F"/>
    <w:multiLevelType w:val="hybridMultilevel"/>
    <w:tmpl w:val="B5841872"/>
    <w:lvl w:ilvl="0" w:tplc="961E9BC0">
      <w:start w:val="2"/>
      <w:numFmt w:val="bullet"/>
      <w:lvlText w:val="-"/>
      <w:lvlJc w:val="left"/>
      <w:pPr>
        <w:ind w:left="1440" w:hanging="360"/>
      </w:pPr>
      <w:rPr>
        <w:rFonts w:ascii="Times New Roman" w:eastAsiaTheme="minorHAnsi" w:hAnsi="Times New Roman" w:cs="Times New Roman" w:hint="default"/>
      </w:rPr>
    </w:lvl>
    <w:lvl w:ilvl="1" w:tplc="040E0019">
      <w:start w:val="1"/>
      <w:numFmt w:val="lowerLetter"/>
      <w:lvlText w:val="%2."/>
      <w:lvlJc w:val="left"/>
      <w:pPr>
        <w:ind w:left="2160" w:hanging="360"/>
      </w:pPr>
    </w:lvl>
    <w:lvl w:ilvl="2" w:tplc="040E001B">
      <w:start w:val="1"/>
      <w:numFmt w:val="lowerRoman"/>
      <w:lvlText w:val="%3."/>
      <w:lvlJc w:val="right"/>
      <w:pPr>
        <w:ind w:left="2880" w:hanging="180"/>
      </w:pPr>
    </w:lvl>
    <w:lvl w:ilvl="3" w:tplc="42226E1A">
      <w:start w:val="1"/>
      <w:numFmt w:val="lowerLetter"/>
      <w:lvlText w:val="%4)"/>
      <w:lvlJc w:val="left"/>
      <w:pPr>
        <w:ind w:left="3660" w:hanging="420"/>
      </w:pPr>
      <w:rPr>
        <w:rFonts w:hint="default"/>
      </w:rPr>
    </w:lvl>
    <w:lvl w:ilvl="4" w:tplc="040E0019" w:tentative="1">
      <w:start w:val="1"/>
      <w:numFmt w:val="lowerLetter"/>
      <w:lvlText w:val="%5."/>
      <w:lvlJc w:val="left"/>
      <w:pPr>
        <w:ind w:left="4320" w:hanging="360"/>
      </w:pPr>
    </w:lvl>
    <w:lvl w:ilvl="5" w:tplc="040E001B" w:tentative="1">
      <w:start w:val="1"/>
      <w:numFmt w:val="lowerRoman"/>
      <w:lvlText w:val="%6."/>
      <w:lvlJc w:val="right"/>
      <w:pPr>
        <w:ind w:left="5040" w:hanging="180"/>
      </w:pPr>
    </w:lvl>
    <w:lvl w:ilvl="6" w:tplc="040E000F" w:tentative="1">
      <w:start w:val="1"/>
      <w:numFmt w:val="decimal"/>
      <w:lvlText w:val="%7."/>
      <w:lvlJc w:val="left"/>
      <w:pPr>
        <w:ind w:left="5760" w:hanging="360"/>
      </w:pPr>
    </w:lvl>
    <w:lvl w:ilvl="7" w:tplc="040E0019" w:tentative="1">
      <w:start w:val="1"/>
      <w:numFmt w:val="lowerLetter"/>
      <w:lvlText w:val="%8."/>
      <w:lvlJc w:val="left"/>
      <w:pPr>
        <w:ind w:left="6480" w:hanging="360"/>
      </w:pPr>
    </w:lvl>
    <w:lvl w:ilvl="8" w:tplc="040E001B" w:tentative="1">
      <w:start w:val="1"/>
      <w:numFmt w:val="lowerRoman"/>
      <w:lvlText w:val="%9."/>
      <w:lvlJc w:val="right"/>
      <w:pPr>
        <w:ind w:left="7200" w:hanging="180"/>
      </w:pPr>
    </w:lvl>
  </w:abstractNum>
  <w:abstractNum w:abstractNumId="11" w15:restartNumberingAfterBreak="0">
    <w:nsid w:val="4CC90B22"/>
    <w:multiLevelType w:val="hybridMultilevel"/>
    <w:tmpl w:val="93A804B4"/>
    <w:lvl w:ilvl="0" w:tplc="040E0017">
      <w:start w:val="1"/>
      <w:numFmt w:val="lowerLetter"/>
      <w:lvlText w:val="%1)"/>
      <w:lvlJc w:val="left"/>
      <w:pPr>
        <w:ind w:left="1146" w:hanging="360"/>
      </w:pPr>
    </w:lvl>
    <w:lvl w:ilvl="1" w:tplc="040E0019" w:tentative="1">
      <w:start w:val="1"/>
      <w:numFmt w:val="lowerLetter"/>
      <w:lvlText w:val="%2."/>
      <w:lvlJc w:val="left"/>
      <w:pPr>
        <w:ind w:left="1866" w:hanging="360"/>
      </w:pPr>
    </w:lvl>
    <w:lvl w:ilvl="2" w:tplc="040E001B" w:tentative="1">
      <w:start w:val="1"/>
      <w:numFmt w:val="lowerRoman"/>
      <w:lvlText w:val="%3."/>
      <w:lvlJc w:val="right"/>
      <w:pPr>
        <w:ind w:left="2586" w:hanging="180"/>
      </w:pPr>
    </w:lvl>
    <w:lvl w:ilvl="3" w:tplc="040E000F" w:tentative="1">
      <w:start w:val="1"/>
      <w:numFmt w:val="decimal"/>
      <w:lvlText w:val="%4."/>
      <w:lvlJc w:val="left"/>
      <w:pPr>
        <w:ind w:left="3306" w:hanging="360"/>
      </w:pPr>
    </w:lvl>
    <w:lvl w:ilvl="4" w:tplc="040E0019" w:tentative="1">
      <w:start w:val="1"/>
      <w:numFmt w:val="lowerLetter"/>
      <w:lvlText w:val="%5."/>
      <w:lvlJc w:val="left"/>
      <w:pPr>
        <w:ind w:left="4026" w:hanging="360"/>
      </w:pPr>
    </w:lvl>
    <w:lvl w:ilvl="5" w:tplc="040E001B" w:tentative="1">
      <w:start w:val="1"/>
      <w:numFmt w:val="lowerRoman"/>
      <w:lvlText w:val="%6."/>
      <w:lvlJc w:val="right"/>
      <w:pPr>
        <w:ind w:left="4746" w:hanging="180"/>
      </w:pPr>
    </w:lvl>
    <w:lvl w:ilvl="6" w:tplc="040E000F" w:tentative="1">
      <w:start w:val="1"/>
      <w:numFmt w:val="decimal"/>
      <w:lvlText w:val="%7."/>
      <w:lvlJc w:val="left"/>
      <w:pPr>
        <w:ind w:left="5466" w:hanging="360"/>
      </w:pPr>
    </w:lvl>
    <w:lvl w:ilvl="7" w:tplc="040E0019" w:tentative="1">
      <w:start w:val="1"/>
      <w:numFmt w:val="lowerLetter"/>
      <w:lvlText w:val="%8."/>
      <w:lvlJc w:val="left"/>
      <w:pPr>
        <w:ind w:left="6186" w:hanging="360"/>
      </w:pPr>
    </w:lvl>
    <w:lvl w:ilvl="8" w:tplc="040E001B" w:tentative="1">
      <w:start w:val="1"/>
      <w:numFmt w:val="lowerRoman"/>
      <w:lvlText w:val="%9."/>
      <w:lvlJc w:val="right"/>
      <w:pPr>
        <w:ind w:left="6906" w:hanging="180"/>
      </w:pPr>
    </w:lvl>
  </w:abstractNum>
  <w:abstractNum w:abstractNumId="12" w15:restartNumberingAfterBreak="0">
    <w:nsid w:val="4F7C1195"/>
    <w:multiLevelType w:val="hybridMultilevel"/>
    <w:tmpl w:val="7CDC71D8"/>
    <w:lvl w:ilvl="0" w:tplc="040E0017">
      <w:start w:val="1"/>
      <w:numFmt w:val="lowerLetter"/>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15:restartNumberingAfterBreak="0">
    <w:nsid w:val="51AD311E"/>
    <w:multiLevelType w:val="hybridMultilevel"/>
    <w:tmpl w:val="0C405A8E"/>
    <w:lvl w:ilvl="0" w:tplc="040E0017">
      <w:start w:val="1"/>
      <w:numFmt w:val="lowerLetter"/>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586977C5"/>
    <w:multiLevelType w:val="multilevel"/>
    <w:tmpl w:val="70A295F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59B010E8"/>
    <w:multiLevelType w:val="multilevel"/>
    <w:tmpl w:val="E20C983E"/>
    <w:lvl w:ilvl="0">
      <w:start w:val="1"/>
      <w:numFmt w:val="decimal"/>
      <w:lvlText w:val="%1."/>
      <w:lvlJc w:val="left"/>
      <w:pPr>
        <w:ind w:left="720" w:hanging="360"/>
      </w:pPr>
      <w:rPr>
        <w:rFonts w:hint="default"/>
      </w:rPr>
    </w:lvl>
    <w:lvl w:ilvl="1">
      <w:start w:val="1"/>
      <w:numFmt w:val="lowerLetter"/>
      <w:lvlText w:val="%2)"/>
      <w:lvlJc w:val="left"/>
      <w:pPr>
        <w:ind w:left="720" w:hanging="36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61850371"/>
    <w:multiLevelType w:val="multilevel"/>
    <w:tmpl w:val="75C6AC2E"/>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74F0B48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7639290F"/>
    <w:multiLevelType w:val="hybridMultilevel"/>
    <w:tmpl w:val="DFD80CFC"/>
    <w:lvl w:ilvl="0" w:tplc="961E9BC0">
      <w:start w:val="2"/>
      <w:numFmt w:val="bullet"/>
      <w:lvlText w:val="-"/>
      <w:lvlJc w:val="left"/>
      <w:pPr>
        <w:ind w:left="1146" w:hanging="360"/>
      </w:pPr>
      <w:rPr>
        <w:rFonts w:ascii="Times New Roman" w:eastAsiaTheme="minorHAnsi" w:hAnsi="Times New Roman" w:cs="Times New Roman" w:hint="default"/>
      </w:rPr>
    </w:lvl>
    <w:lvl w:ilvl="1" w:tplc="040E0003" w:tentative="1">
      <w:start w:val="1"/>
      <w:numFmt w:val="bullet"/>
      <w:lvlText w:val="o"/>
      <w:lvlJc w:val="left"/>
      <w:pPr>
        <w:ind w:left="1866" w:hanging="360"/>
      </w:pPr>
      <w:rPr>
        <w:rFonts w:ascii="Courier New" w:hAnsi="Courier New" w:cs="Courier New" w:hint="default"/>
      </w:rPr>
    </w:lvl>
    <w:lvl w:ilvl="2" w:tplc="040E0005" w:tentative="1">
      <w:start w:val="1"/>
      <w:numFmt w:val="bullet"/>
      <w:lvlText w:val=""/>
      <w:lvlJc w:val="left"/>
      <w:pPr>
        <w:ind w:left="2586" w:hanging="360"/>
      </w:pPr>
      <w:rPr>
        <w:rFonts w:ascii="Wingdings" w:hAnsi="Wingdings" w:hint="default"/>
      </w:rPr>
    </w:lvl>
    <w:lvl w:ilvl="3" w:tplc="040E0001" w:tentative="1">
      <w:start w:val="1"/>
      <w:numFmt w:val="bullet"/>
      <w:lvlText w:val=""/>
      <w:lvlJc w:val="left"/>
      <w:pPr>
        <w:ind w:left="3306" w:hanging="360"/>
      </w:pPr>
      <w:rPr>
        <w:rFonts w:ascii="Symbol" w:hAnsi="Symbol" w:hint="default"/>
      </w:rPr>
    </w:lvl>
    <w:lvl w:ilvl="4" w:tplc="040E0003" w:tentative="1">
      <w:start w:val="1"/>
      <w:numFmt w:val="bullet"/>
      <w:lvlText w:val="o"/>
      <w:lvlJc w:val="left"/>
      <w:pPr>
        <w:ind w:left="4026" w:hanging="360"/>
      </w:pPr>
      <w:rPr>
        <w:rFonts w:ascii="Courier New" w:hAnsi="Courier New" w:cs="Courier New" w:hint="default"/>
      </w:rPr>
    </w:lvl>
    <w:lvl w:ilvl="5" w:tplc="040E0005" w:tentative="1">
      <w:start w:val="1"/>
      <w:numFmt w:val="bullet"/>
      <w:lvlText w:val=""/>
      <w:lvlJc w:val="left"/>
      <w:pPr>
        <w:ind w:left="4746" w:hanging="360"/>
      </w:pPr>
      <w:rPr>
        <w:rFonts w:ascii="Wingdings" w:hAnsi="Wingdings" w:hint="default"/>
      </w:rPr>
    </w:lvl>
    <w:lvl w:ilvl="6" w:tplc="040E0001" w:tentative="1">
      <w:start w:val="1"/>
      <w:numFmt w:val="bullet"/>
      <w:lvlText w:val=""/>
      <w:lvlJc w:val="left"/>
      <w:pPr>
        <w:ind w:left="5466" w:hanging="360"/>
      </w:pPr>
      <w:rPr>
        <w:rFonts w:ascii="Symbol" w:hAnsi="Symbol" w:hint="default"/>
      </w:rPr>
    </w:lvl>
    <w:lvl w:ilvl="7" w:tplc="040E0003" w:tentative="1">
      <w:start w:val="1"/>
      <w:numFmt w:val="bullet"/>
      <w:lvlText w:val="o"/>
      <w:lvlJc w:val="left"/>
      <w:pPr>
        <w:ind w:left="6186" w:hanging="360"/>
      </w:pPr>
      <w:rPr>
        <w:rFonts w:ascii="Courier New" w:hAnsi="Courier New" w:cs="Courier New" w:hint="default"/>
      </w:rPr>
    </w:lvl>
    <w:lvl w:ilvl="8" w:tplc="040E0005" w:tentative="1">
      <w:start w:val="1"/>
      <w:numFmt w:val="bullet"/>
      <w:lvlText w:val=""/>
      <w:lvlJc w:val="left"/>
      <w:pPr>
        <w:ind w:left="6906" w:hanging="360"/>
      </w:pPr>
      <w:rPr>
        <w:rFonts w:ascii="Wingdings" w:hAnsi="Wingdings" w:hint="default"/>
      </w:rPr>
    </w:lvl>
  </w:abstractNum>
  <w:num w:numId="1" w16cid:durableId="494996627">
    <w:abstractNumId w:val="14"/>
  </w:num>
  <w:num w:numId="2" w16cid:durableId="1433890380">
    <w:abstractNumId w:val="2"/>
  </w:num>
  <w:num w:numId="3" w16cid:durableId="242303395">
    <w:abstractNumId w:val="13"/>
  </w:num>
  <w:num w:numId="4" w16cid:durableId="976691657">
    <w:abstractNumId w:val="9"/>
  </w:num>
  <w:num w:numId="5" w16cid:durableId="553196900">
    <w:abstractNumId w:val="11"/>
  </w:num>
  <w:num w:numId="6" w16cid:durableId="962032376">
    <w:abstractNumId w:val="7"/>
  </w:num>
  <w:num w:numId="7" w16cid:durableId="1219705038">
    <w:abstractNumId w:val="15"/>
  </w:num>
  <w:num w:numId="8" w16cid:durableId="127479485">
    <w:abstractNumId w:val="12"/>
  </w:num>
  <w:num w:numId="9" w16cid:durableId="2068842044">
    <w:abstractNumId w:val="1"/>
  </w:num>
  <w:num w:numId="10" w16cid:durableId="1001273151">
    <w:abstractNumId w:val="4"/>
  </w:num>
  <w:num w:numId="11" w16cid:durableId="564292446">
    <w:abstractNumId w:val="3"/>
  </w:num>
  <w:num w:numId="12" w16cid:durableId="180512967">
    <w:abstractNumId w:val="0"/>
  </w:num>
  <w:num w:numId="13" w16cid:durableId="1692141865">
    <w:abstractNumId w:val="8"/>
  </w:num>
  <w:num w:numId="14" w16cid:durableId="1981570290">
    <w:abstractNumId w:val="18"/>
  </w:num>
  <w:num w:numId="15" w16cid:durableId="1813328352">
    <w:abstractNumId w:val="6"/>
  </w:num>
  <w:num w:numId="16" w16cid:durableId="1062213928">
    <w:abstractNumId w:val="10"/>
  </w:num>
  <w:num w:numId="17" w16cid:durableId="1144129319">
    <w:abstractNumId w:val="16"/>
  </w:num>
  <w:num w:numId="18" w16cid:durableId="1675185490">
    <w:abstractNumId w:val="17"/>
  </w:num>
  <w:num w:numId="19" w16cid:durableId="172807198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Torok, Tamas">
    <w15:presenceInfo w15:providerId="AD" w15:userId="S::ttorok@deloittece.com::ac6510ba-d1f6-4844-907c-dd9a66b841eb"/>
  </w15:person>
  <w15:person w15:author="Szerző">
    <w15:presenceInfo w15:providerId="None" w15:userId="Szerző"/>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4"/>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769"/>
    <w:rsid w:val="001A2139"/>
    <w:rsid w:val="001C1F5C"/>
    <w:rsid w:val="001C3ACC"/>
    <w:rsid w:val="001D7437"/>
    <w:rsid w:val="00324A88"/>
    <w:rsid w:val="00361845"/>
    <w:rsid w:val="00362754"/>
    <w:rsid w:val="004A30E0"/>
    <w:rsid w:val="004C29BB"/>
    <w:rsid w:val="005621A8"/>
    <w:rsid w:val="005715D6"/>
    <w:rsid w:val="005727D9"/>
    <w:rsid w:val="00596323"/>
    <w:rsid w:val="005E14FD"/>
    <w:rsid w:val="00666C65"/>
    <w:rsid w:val="00667CAA"/>
    <w:rsid w:val="00766B7E"/>
    <w:rsid w:val="0078566A"/>
    <w:rsid w:val="00906F84"/>
    <w:rsid w:val="009A572E"/>
    <w:rsid w:val="00A06243"/>
    <w:rsid w:val="00A24769"/>
    <w:rsid w:val="00AF2B12"/>
    <w:rsid w:val="00BE1749"/>
    <w:rsid w:val="00BF6A23"/>
    <w:rsid w:val="00BF7918"/>
    <w:rsid w:val="00C66F52"/>
    <w:rsid w:val="00CB73BB"/>
    <w:rsid w:val="00D17B2A"/>
    <w:rsid w:val="00EC3F44"/>
    <w:rsid w:val="00EC59FB"/>
    <w:rsid w:val="00ED3F91"/>
    <w:rsid w:val="00F06219"/>
    <w:rsid w:val="00F3363B"/>
    <w:rsid w:val="00FE060E"/>
    <w:rsid w:val="00FE673C"/>
    <w:rsid w:val="00FF0D5F"/>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42861"/>
  <w15:chartTrackingRefBased/>
  <w15:docId w15:val="{4B1D619A-0AD6-4C21-99FE-66E9D501C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24769"/>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ListParagraph">
    <w:name w:val="List Paragraph"/>
    <w:aliases w:val="Welt L,Színes lista – 1. jelölőszín1,lista_2,ECM felsorolás,T Nem számozott lista,List (Mannvit),Bullets 1,bekezdés1,Számozott lista 1,Eszeri felsorolás,List Paragraph à moi,Dot pt,No Spacing1,Indicator Text,Numbered Para 1,Bullet_1"/>
    <w:basedOn w:val="Normal"/>
    <w:link w:val="ListParagraphChar"/>
    <w:uiPriority w:val="34"/>
    <w:qFormat/>
    <w:rsid w:val="00A24769"/>
    <w:pPr>
      <w:ind w:left="720"/>
      <w:contextualSpacing/>
      <w:jc w:val="both"/>
    </w:pPr>
    <w:rPr>
      <w:rFonts w:ascii="Times New Roman" w:hAnsi="Times New Roman"/>
      <w:kern w:val="0"/>
      <w:sz w:val="24"/>
      <w14:ligatures w14:val="none"/>
    </w:rPr>
  </w:style>
  <w:style w:type="character" w:customStyle="1" w:styleId="ListParagraphChar">
    <w:name w:val="List Paragraph Char"/>
    <w:aliases w:val="Welt L Char,Színes lista – 1. jelölőszín1 Char,lista_2 Char,ECM felsorolás Char,T Nem számozott lista Char,List (Mannvit) Char,Bullets 1 Char,bekezdés1 Char,Számozott lista 1 Char,Eszeri felsorolás Char,List Paragraph à moi Char"/>
    <w:link w:val="ListParagraph"/>
    <w:uiPriority w:val="34"/>
    <w:qFormat/>
    <w:locked/>
    <w:rsid w:val="00A24769"/>
    <w:rPr>
      <w:rFonts w:ascii="Times New Roman" w:hAnsi="Times New Roman"/>
      <w:kern w:val="0"/>
      <w:sz w:val="24"/>
      <w14:ligatures w14:val="none"/>
    </w:rPr>
  </w:style>
  <w:style w:type="character" w:styleId="CommentReference">
    <w:name w:val="annotation reference"/>
    <w:basedOn w:val="DefaultParagraphFont"/>
    <w:uiPriority w:val="99"/>
    <w:semiHidden/>
    <w:unhideWhenUsed/>
    <w:rsid w:val="00FF0D5F"/>
    <w:rPr>
      <w:sz w:val="16"/>
      <w:szCs w:val="16"/>
    </w:rPr>
  </w:style>
  <w:style w:type="paragraph" w:styleId="CommentText">
    <w:name w:val="annotation text"/>
    <w:basedOn w:val="Normal"/>
    <w:link w:val="CommentTextChar"/>
    <w:uiPriority w:val="99"/>
    <w:unhideWhenUsed/>
    <w:rsid w:val="00FF0D5F"/>
    <w:pPr>
      <w:spacing w:line="240" w:lineRule="auto"/>
    </w:pPr>
    <w:rPr>
      <w:sz w:val="20"/>
      <w:szCs w:val="20"/>
    </w:rPr>
  </w:style>
  <w:style w:type="character" w:customStyle="1" w:styleId="CommentTextChar">
    <w:name w:val="Comment Text Char"/>
    <w:basedOn w:val="DefaultParagraphFont"/>
    <w:link w:val="CommentText"/>
    <w:uiPriority w:val="99"/>
    <w:rsid w:val="00FF0D5F"/>
    <w:rPr>
      <w:sz w:val="20"/>
      <w:szCs w:val="20"/>
    </w:rPr>
  </w:style>
  <w:style w:type="paragraph" w:styleId="CommentSubject">
    <w:name w:val="annotation subject"/>
    <w:basedOn w:val="CommentText"/>
    <w:next w:val="CommentText"/>
    <w:link w:val="CommentSubjectChar"/>
    <w:uiPriority w:val="99"/>
    <w:semiHidden/>
    <w:unhideWhenUsed/>
    <w:rsid w:val="00FF0D5F"/>
    <w:rPr>
      <w:b/>
      <w:bCs/>
    </w:rPr>
  </w:style>
  <w:style w:type="character" w:customStyle="1" w:styleId="CommentSubjectChar">
    <w:name w:val="Comment Subject Char"/>
    <w:basedOn w:val="CommentTextChar"/>
    <w:link w:val="CommentSubject"/>
    <w:uiPriority w:val="99"/>
    <w:semiHidden/>
    <w:rsid w:val="00FF0D5F"/>
    <w:rPr>
      <w:b/>
      <w:bCs/>
      <w:sz w:val="20"/>
      <w:szCs w:val="20"/>
    </w:rPr>
  </w:style>
  <w:style w:type="character" w:styleId="Hyperlink">
    <w:name w:val="Hyperlink"/>
    <w:basedOn w:val="DefaultParagraphFont"/>
    <w:uiPriority w:val="99"/>
    <w:unhideWhenUsed/>
    <w:rsid w:val="00BF7918"/>
    <w:rPr>
      <w:color w:val="0563C1" w:themeColor="hyperlink"/>
      <w:u w:val="single"/>
    </w:rPr>
  </w:style>
  <w:style w:type="character" w:styleId="UnresolvedMention">
    <w:name w:val="Unresolved Mention"/>
    <w:basedOn w:val="DefaultParagraphFont"/>
    <w:uiPriority w:val="99"/>
    <w:semiHidden/>
    <w:unhideWhenUsed/>
    <w:rsid w:val="00BF7918"/>
    <w:rPr>
      <w:color w:val="605E5C"/>
      <w:shd w:val="clear" w:color="auto" w:fill="E1DFDD"/>
    </w:rPr>
  </w:style>
  <w:style w:type="paragraph" w:styleId="FootnoteText">
    <w:name w:val="footnote text"/>
    <w:aliases w:val="Lábjegyzetszöveg Char1 Char,Lábjegyzetszöveg Char Char Char,Footnote Char Char Char,Char1 Char Char Char,Footnote Char1 Char,Char1 Char1 Char,Footnote Char,Char1 Char,Lábjegyzetszöveg Char1,Footnote Text Char, Char1 Char Char Char,Lá"/>
    <w:basedOn w:val="Normal"/>
    <w:link w:val="FootnoteTextChar1"/>
    <w:unhideWhenUsed/>
    <w:qFormat/>
    <w:rsid w:val="00BF7918"/>
    <w:pPr>
      <w:spacing w:after="0" w:line="240" w:lineRule="auto"/>
    </w:pPr>
    <w:rPr>
      <w:sz w:val="20"/>
      <w:szCs w:val="20"/>
    </w:rPr>
  </w:style>
  <w:style w:type="character" w:customStyle="1" w:styleId="FootnoteTextChar1">
    <w:name w:val="Footnote Text Char1"/>
    <w:aliases w:val="Lábjegyzetszöveg Char1 Char Char,Lábjegyzetszöveg Char Char Char Char,Footnote Char Char Char Char,Char1 Char Char Char Char,Footnote Char1 Char Char,Char1 Char1 Char Char,Footnote Char Char,Char1 Char Char,Footnote Text Char Char"/>
    <w:basedOn w:val="DefaultParagraphFont"/>
    <w:link w:val="FootnoteText"/>
    <w:rsid w:val="00BF7918"/>
    <w:rPr>
      <w:sz w:val="20"/>
      <w:szCs w:val="20"/>
    </w:rPr>
  </w:style>
  <w:style w:type="character" w:styleId="FootnoteReference">
    <w:name w:val="footnote reference"/>
    <w:aliases w:val="Footnote symbol,Times 10 Point, Exposant 3 Point,Footnote Reference Number,Exposant 3 Point,BVI fnr, BVI fnr,Jegyzetszöveg Char1,Char3 Char1,Char Char1 Char1,Char Char3 Char1,Char1 Char1,Char Char Char Char2 Char1,Char11 Char1"/>
    <w:basedOn w:val="DefaultParagraphFont"/>
    <w:unhideWhenUsed/>
    <w:qFormat/>
    <w:rsid w:val="00BF7918"/>
    <w:rPr>
      <w:vertAlign w:val="superscript"/>
    </w:rPr>
  </w:style>
  <w:style w:type="paragraph" w:customStyle="1" w:styleId="NUM1">
    <w:name w:val="NUM1"/>
    <w:basedOn w:val="Normal"/>
    <w:next w:val="Normal"/>
    <w:qFormat/>
    <w:rsid w:val="00CB73BB"/>
    <w:pPr>
      <w:numPr>
        <w:numId w:val="12"/>
      </w:numPr>
      <w:spacing w:after="60" w:line="240" w:lineRule="auto"/>
    </w:pPr>
    <w:rPr>
      <w:rFonts w:ascii="Times New Roman" w:eastAsia="Calibri" w:hAnsi="Times New Roman" w:cs="Calibri"/>
      <w:b/>
      <w:kern w:val="0"/>
      <w:sz w:val="24"/>
      <w:szCs w:val="24"/>
      <w:lang w:eastAsia="hu-HU"/>
      <w14:ligatures w14:val="none"/>
    </w:rPr>
  </w:style>
  <w:style w:type="paragraph" w:customStyle="1" w:styleId="num11">
    <w:name w:val="num1.1"/>
    <w:basedOn w:val="Normal"/>
    <w:next w:val="Normal"/>
    <w:qFormat/>
    <w:rsid w:val="00CB73BB"/>
    <w:pPr>
      <w:numPr>
        <w:ilvl w:val="1"/>
        <w:numId w:val="12"/>
      </w:numPr>
      <w:spacing w:after="0" w:line="240" w:lineRule="auto"/>
      <w:jc w:val="both"/>
    </w:pPr>
    <w:rPr>
      <w:rFonts w:ascii="Times New Roman" w:eastAsia="Calibri" w:hAnsi="Times New Roman" w:cs="Calibri"/>
      <w:kern w:val="0"/>
      <w:sz w:val="24"/>
      <w:szCs w:val="24"/>
      <w:lang w:eastAsia="hu-HU"/>
      <w14:ligatures w14:val="none"/>
    </w:rPr>
  </w:style>
  <w:style w:type="table" w:customStyle="1" w:styleId="Rcsostblzat10">
    <w:name w:val="Rácsos táblázat10"/>
    <w:basedOn w:val="TableNormal"/>
    <w:next w:val="TableNormal"/>
    <w:rsid w:val="001D7437"/>
    <w:pPr>
      <w:spacing w:after="0" w:line="240" w:lineRule="auto"/>
    </w:pPr>
    <w:rPr>
      <w:rFonts w:ascii="Times New Roman" w:eastAsia="Times New Roman" w:hAnsi="Times New Roman" w:cs="Times New Roman"/>
      <w:kern w:val="0"/>
      <w:sz w:val="20"/>
      <w:szCs w:val="20"/>
      <w:lang w:eastAsia="hu-HU"/>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csostblzat2">
    <w:name w:val="Rácsos táblázat2"/>
    <w:basedOn w:val="TableNormal"/>
    <w:next w:val="TableNormal"/>
    <w:rsid w:val="001D7437"/>
    <w:pPr>
      <w:spacing w:after="0" w:line="240" w:lineRule="auto"/>
    </w:pPr>
    <w:rPr>
      <w:rFonts w:ascii="Times New Roman" w:eastAsia="Times New Roman" w:hAnsi="Times New Roman" w:cs="Times New Roman"/>
      <w:kern w:val="0"/>
      <w:sz w:val="20"/>
      <w:szCs w:val="20"/>
      <w:lang w:eastAsia="hu-HU"/>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csostblzat1">
    <w:name w:val="Rácsos táblázat1"/>
    <w:rsid w:val="0078566A"/>
    <w:pPr>
      <w:spacing w:after="0" w:line="240" w:lineRule="auto"/>
    </w:pPr>
    <w:rPr>
      <w:rFonts w:eastAsiaTheme="minorEastAsia"/>
      <w:lang w:eastAsia="hu-HU"/>
    </w:rPr>
    <w:tblPr>
      <w:tblCellMar>
        <w:top w:w="0" w:type="dxa"/>
        <w:left w:w="0" w:type="dxa"/>
        <w:bottom w:w="0" w:type="dxa"/>
        <w:right w:w="0" w:type="dxa"/>
      </w:tblCellMar>
    </w:tblPr>
  </w:style>
  <w:style w:type="table" w:styleId="TableGrid">
    <w:name w:val="Table Grid"/>
    <w:basedOn w:val="TableNormal"/>
    <w:uiPriority w:val="39"/>
    <w:rsid w:val="007856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4A30E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A30E0"/>
    <w:rPr>
      <w:sz w:val="20"/>
      <w:szCs w:val="20"/>
    </w:rPr>
  </w:style>
  <w:style w:type="character" w:styleId="EndnoteReference">
    <w:name w:val="endnote reference"/>
    <w:basedOn w:val="DefaultParagraphFont"/>
    <w:uiPriority w:val="99"/>
    <w:semiHidden/>
    <w:unhideWhenUsed/>
    <w:rsid w:val="004A30E0"/>
    <w:rPr>
      <w:vertAlign w:val="superscript"/>
    </w:rPr>
  </w:style>
  <w:style w:type="paragraph" w:styleId="Revision">
    <w:name w:val="Revision"/>
    <w:hidden/>
    <w:uiPriority w:val="99"/>
    <w:semiHidden/>
    <w:rsid w:val="00667CA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5962477">
      <w:bodyDiv w:val="1"/>
      <w:marLeft w:val="0"/>
      <w:marRight w:val="0"/>
      <w:marTop w:val="0"/>
      <w:marBottom w:val="0"/>
      <w:divBdr>
        <w:top w:val="none" w:sz="0" w:space="0" w:color="auto"/>
        <w:left w:val="none" w:sz="0" w:space="0" w:color="auto"/>
        <w:bottom w:val="none" w:sz="0" w:space="0" w:color="auto"/>
        <w:right w:val="none" w:sz="0" w:space="0" w:color="auto"/>
      </w:divBdr>
      <w:divsChild>
        <w:div w:id="1877236079">
          <w:marLeft w:val="0"/>
          <w:marRight w:val="0"/>
          <w:marTop w:val="0"/>
          <w:marBottom w:val="0"/>
          <w:divBdr>
            <w:top w:val="none" w:sz="0" w:space="0" w:color="auto"/>
            <w:left w:val="none" w:sz="0" w:space="0" w:color="auto"/>
            <w:bottom w:val="none" w:sz="0" w:space="0" w:color="auto"/>
            <w:right w:val="none" w:sz="0" w:space="0" w:color="auto"/>
          </w:divBdr>
          <w:divsChild>
            <w:div w:id="1585916487">
              <w:marLeft w:val="0"/>
              <w:marRight w:val="0"/>
              <w:marTop w:val="0"/>
              <w:marBottom w:val="0"/>
              <w:divBdr>
                <w:top w:val="none" w:sz="0" w:space="0" w:color="auto"/>
                <w:left w:val="none" w:sz="0" w:space="0" w:color="auto"/>
                <w:bottom w:val="none" w:sz="0" w:space="0" w:color="auto"/>
                <w:right w:val="none" w:sz="0" w:space="0" w:color="auto"/>
              </w:divBdr>
              <w:divsChild>
                <w:div w:id="69554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340273">
      <w:bodyDiv w:val="1"/>
      <w:marLeft w:val="0"/>
      <w:marRight w:val="0"/>
      <w:marTop w:val="0"/>
      <w:marBottom w:val="0"/>
      <w:divBdr>
        <w:top w:val="none" w:sz="0" w:space="0" w:color="auto"/>
        <w:left w:val="none" w:sz="0" w:space="0" w:color="auto"/>
        <w:bottom w:val="none" w:sz="0" w:space="0" w:color="auto"/>
        <w:right w:val="none" w:sz="0" w:space="0" w:color="auto"/>
      </w:divBdr>
      <w:divsChild>
        <w:div w:id="2025475141">
          <w:marLeft w:val="0"/>
          <w:marRight w:val="0"/>
          <w:marTop w:val="0"/>
          <w:marBottom w:val="0"/>
          <w:divBdr>
            <w:top w:val="none" w:sz="0" w:space="0" w:color="auto"/>
            <w:left w:val="none" w:sz="0" w:space="0" w:color="auto"/>
            <w:bottom w:val="none" w:sz="0" w:space="0" w:color="auto"/>
            <w:right w:val="none" w:sz="0" w:space="0" w:color="auto"/>
          </w:divBdr>
          <w:divsChild>
            <w:div w:id="565263034">
              <w:marLeft w:val="0"/>
              <w:marRight w:val="0"/>
              <w:marTop w:val="0"/>
              <w:marBottom w:val="0"/>
              <w:divBdr>
                <w:top w:val="none" w:sz="0" w:space="0" w:color="auto"/>
                <w:left w:val="none" w:sz="0" w:space="0" w:color="auto"/>
                <w:bottom w:val="none" w:sz="0" w:space="0" w:color="auto"/>
                <w:right w:val="none" w:sz="0" w:space="0" w:color="auto"/>
              </w:divBdr>
              <w:divsChild>
                <w:div w:id="61290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111960">
      <w:bodyDiv w:val="1"/>
      <w:marLeft w:val="0"/>
      <w:marRight w:val="0"/>
      <w:marTop w:val="0"/>
      <w:marBottom w:val="0"/>
      <w:divBdr>
        <w:top w:val="none" w:sz="0" w:space="0" w:color="auto"/>
        <w:left w:val="none" w:sz="0" w:space="0" w:color="auto"/>
        <w:bottom w:val="none" w:sz="0" w:space="0" w:color="auto"/>
        <w:right w:val="none" w:sz="0" w:space="0" w:color="auto"/>
      </w:divBdr>
      <w:divsChild>
        <w:div w:id="78403678">
          <w:marLeft w:val="0"/>
          <w:marRight w:val="0"/>
          <w:marTop w:val="0"/>
          <w:marBottom w:val="0"/>
          <w:divBdr>
            <w:top w:val="none" w:sz="0" w:space="0" w:color="auto"/>
            <w:left w:val="none" w:sz="0" w:space="0" w:color="auto"/>
            <w:bottom w:val="none" w:sz="0" w:space="0" w:color="auto"/>
            <w:right w:val="none" w:sz="0" w:space="0" w:color="auto"/>
          </w:divBdr>
          <w:divsChild>
            <w:div w:id="741485524">
              <w:marLeft w:val="0"/>
              <w:marRight w:val="0"/>
              <w:marTop w:val="0"/>
              <w:marBottom w:val="0"/>
              <w:divBdr>
                <w:top w:val="none" w:sz="0" w:space="0" w:color="auto"/>
                <w:left w:val="none" w:sz="0" w:space="0" w:color="auto"/>
                <w:bottom w:val="none" w:sz="0" w:space="0" w:color="auto"/>
                <w:right w:val="none" w:sz="0" w:space="0" w:color="auto"/>
              </w:divBdr>
              <w:divsChild>
                <w:div w:id="142607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187119">
      <w:bodyDiv w:val="1"/>
      <w:marLeft w:val="0"/>
      <w:marRight w:val="0"/>
      <w:marTop w:val="0"/>
      <w:marBottom w:val="0"/>
      <w:divBdr>
        <w:top w:val="none" w:sz="0" w:space="0" w:color="auto"/>
        <w:left w:val="none" w:sz="0" w:space="0" w:color="auto"/>
        <w:bottom w:val="none" w:sz="0" w:space="0" w:color="auto"/>
        <w:right w:val="none" w:sz="0" w:space="0" w:color="auto"/>
      </w:divBdr>
      <w:divsChild>
        <w:div w:id="1421947054">
          <w:marLeft w:val="0"/>
          <w:marRight w:val="0"/>
          <w:marTop w:val="0"/>
          <w:marBottom w:val="0"/>
          <w:divBdr>
            <w:top w:val="none" w:sz="0" w:space="0" w:color="auto"/>
            <w:left w:val="none" w:sz="0" w:space="0" w:color="auto"/>
            <w:bottom w:val="none" w:sz="0" w:space="0" w:color="auto"/>
            <w:right w:val="none" w:sz="0" w:space="0" w:color="auto"/>
          </w:divBdr>
          <w:divsChild>
            <w:div w:id="1581213318">
              <w:marLeft w:val="0"/>
              <w:marRight w:val="0"/>
              <w:marTop w:val="0"/>
              <w:marBottom w:val="0"/>
              <w:divBdr>
                <w:top w:val="none" w:sz="0" w:space="0" w:color="auto"/>
                <w:left w:val="none" w:sz="0" w:space="0" w:color="auto"/>
                <w:bottom w:val="none" w:sz="0" w:space="0" w:color="auto"/>
                <w:right w:val="none" w:sz="0" w:space="0" w:color="auto"/>
              </w:divBdr>
              <w:divsChild>
                <w:div w:id="90545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081389">
      <w:bodyDiv w:val="1"/>
      <w:marLeft w:val="0"/>
      <w:marRight w:val="0"/>
      <w:marTop w:val="0"/>
      <w:marBottom w:val="0"/>
      <w:divBdr>
        <w:top w:val="none" w:sz="0" w:space="0" w:color="auto"/>
        <w:left w:val="none" w:sz="0" w:space="0" w:color="auto"/>
        <w:bottom w:val="none" w:sz="0" w:space="0" w:color="auto"/>
        <w:right w:val="none" w:sz="0" w:space="0" w:color="auto"/>
      </w:divBdr>
      <w:divsChild>
        <w:div w:id="1883397542">
          <w:marLeft w:val="0"/>
          <w:marRight w:val="0"/>
          <w:marTop w:val="0"/>
          <w:marBottom w:val="0"/>
          <w:divBdr>
            <w:top w:val="none" w:sz="0" w:space="0" w:color="auto"/>
            <w:left w:val="none" w:sz="0" w:space="0" w:color="auto"/>
            <w:bottom w:val="none" w:sz="0" w:space="0" w:color="auto"/>
            <w:right w:val="none" w:sz="0" w:space="0" w:color="auto"/>
          </w:divBdr>
          <w:divsChild>
            <w:div w:id="182671079">
              <w:marLeft w:val="0"/>
              <w:marRight w:val="0"/>
              <w:marTop w:val="0"/>
              <w:marBottom w:val="0"/>
              <w:divBdr>
                <w:top w:val="none" w:sz="0" w:space="0" w:color="auto"/>
                <w:left w:val="none" w:sz="0" w:space="0" w:color="auto"/>
                <w:bottom w:val="none" w:sz="0" w:space="0" w:color="auto"/>
                <w:right w:val="none" w:sz="0" w:space="0" w:color="auto"/>
              </w:divBdr>
              <w:divsChild>
                <w:div w:id="201060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616390">
      <w:bodyDiv w:val="1"/>
      <w:marLeft w:val="0"/>
      <w:marRight w:val="0"/>
      <w:marTop w:val="0"/>
      <w:marBottom w:val="0"/>
      <w:divBdr>
        <w:top w:val="none" w:sz="0" w:space="0" w:color="auto"/>
        <w:left w:val="none" w:sz="0" w:space="0" w:color="auto"/>
        <w:bottom w:val="none" w:sz="0" w:space="0" w:color="auto"/>
        <w:right w:val="none" w:sz="0" w:space="0" w:color="auto"/>
      </w:divBdr>
      <w:divsChild>
        <w:div w:id="2102335508">
          <w:marLeft w:val="0"/>
          <w:marRight w:val="0"/>
          <w:marTop w:val="0"/>
          <w:marBottom w:val="0"/>
          <w:divBdr>
            <w:top w:val="none" w:sz="0" w:space="0" w:color="auto"/>
            <w:left w:val="none" w:sz="0" w:space="0" w:color="auto"/>
            <w:bottom w:val="none" w:sz="0" w:space="0" w:color="auto"/>
            <w:right w:val="none" w:sz="0" w:space="0" w:color="auto"/>
          </w:divBdr>
          <w:divsChild>
            <w:div w:id="1817838769">
              <w:marLeft w:val="0"/>
              <w:marRight w:val="0"/>
              <w:marTop w:val="0"/>
              <w:marBottom w:val="0"/>
              <w:divBdr>
                <w:top w:val="none" w:sz="0" w:space="0" w:color="auto"/>
                <w:left w:val="none" w:sz="0" w:space="0" w:color="auto"/>
                <w:bottom w:val="none" w:sz="0" w:space="0" w:color="auto"/>
                <w:right w:val="none" w:sz="0" w:space="0" w:color="auto"/>
              </w:divBdr>
              <w:divsChild>
                <w:div w:id="16863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629526">
      <w:bodyDiv w:val="1"/>
      <w:marLeft w:val="0"/>
      <w:marRight w:val="0"/>
      <w:marTop w:val="0"/>
      <w:marBottom w:val="0"/>
      <w:divBdr>
        <w:top w:val="none" w:sz="0" w:space="0" w:color="auto"/>
        <w:left w:val="none" w:sz="0" w:space="0" w:color="auto"/>
        <w:bottom w:val="none" w:sz="0" w:space="0" w:color="auto"/>
        <w:right w:val="none" w:sz="0" w:space="0" w:color="auto"/>
      </w:divBdr>
      <w:divsChild>
        <w:div w:id="903368852">
          <w:marLeft w:val="0"/>
          <w:marRight w:val="0"/>
          <w:marTop w:val="0"/>
          <w:marBottom w:val="0"/>
          <w:divBdr>
            <w:top w:val="none" w:sz="0" w:space="0" w:color="auto"/>
            <w:left w:val="none" w:sz="0" w:space="0" w:color="auto"/>
            <w:bottom w:val="none" w:sz="0" w:space="0" w:color="auto"/>
            <w:right w:val="none" w:sz="0" w:space="0" w:color="auto"/>
          </w:divBdr>
          <w:divsChild>
            <w:div w:id="1949585532">
              <w:marLeft w:val="0"/>
              <w:marRight w:val="0"/>
              <w:marTop w:val="0"/>
              <w:marBottom w:val="0"/>
              <w:divBdr>
                <w:top w:val="none" w:sz="0" w:space="0" w:color="auto"/>
                <w:left w:val="none" w:sz="0" w:space="0" w:color="auto"/>
                <w:bottom w:val="none" w:sz="0" w:space="0" w:color="auto"/>
                <w:right w:val="none" w:sz="0" w:space="0" w:color="auto"/>
              </w:divBdr>
              <w:divsChild>
                <w:div w:id="74098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272241">
      <w:bodyDiv w:val="1"/>
      <w:marLeft w:val="0"/>
      <w:marRight w:val="0"/>
      <w:marTop w:val="0"/>
      <w:marBottom w:val="0"/>
      <w:divBdr>
        <w:top w:val="none" w:sz="0" w:space="0" w:color="auto"/>
        <w:left w:val="none" w:sz="0" w:space="0" w:color="auto"/>
        <w:bottom w:val="none" w:sz="0" w:space="0" w:color="auto"/>
        <w:right w:val="none" w:sz="0" w:space="0" w:color="auto"/>
      </w:divBdr>
      <w:divsChild>
        <w:div w:id="772361878">
          <w:marLeft w:val="0"/>
          <w:marRight w:val="0"/>
          <w:marTop w:val="0"/>
          <w:marBottom w:val="0"/>
          <w:divBdr>
            <w:top w:val="none" w:sz="0" w:space="0" w:color="auto"/>
            <w:left w:val="none" w:sz="0" w:space="0" w:color="auto"/>
            <w:bottom w:val="none" w:sz="0" w:space="0" w:color="auto"/>
            <w:right w:val="none" w:sz="0" w:space="0" w:color="auto"/>
          </w:divBdr>
          <w:divsChild>
            <w:div w:id="379784641">
              <w:marLeft w:val="0"/>
              <w:marRight w:val="0"/>
              <w:marTop w:val="0"/>
              <w:marBottom w:val="0"/>
              <w:divBdr>
                <w:top w:val="none" w:sz="0" w:space="0" w:color="auto"/>
                <w:left w:val="none" w:sz="0" w:space="0" w:color="auto"/>
                <w:bottom w:val="none" w:sz="0" w:space="0" w:color="auto"/>
                <w:right w:val="none" w:sz="0" w:space="0" w:color="auto"/>
              </w:divBdr>
              <w:divsChild>
                <w:div w:id="166338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zamlazas@p2m.hu" TargetMode="External"/><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mailto:gabriella.varga@p2m.hu"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idpr.dkuzrt.hu/web/"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40D7EE-5078-44B9-87DA-E4E9FF9CC459}">
  <ds:schemaRefs>
    <ds:schemaRef ds:uri="http://schemas.openxmlformats.org/officeDocument/2006/bibliography"/>
  </ds:schemaRefs>
</ds:datastoreItem>
</file>

<file path=docMetadata/LabelInfo.xml><?xml version="1.0" encoding="utf-8"?>
<clbl:labelList xmlns:clbl="http://schemas.microsoft.com/office/2020/mipLabelMetadata">
  <clbl:label id="{ea60d57e-af5b-4752-ac57-3e4f28ca11dc}" enabled="1" method="Standard" siteId="{36da45f1-dd2c-4d1f-af13-5abe46b99921}" contentBits="0" removed="0"/>
</clbl:labelList>
</file>

<file path=docProps/app.xml><?xml version="1.0" encoding="utf-8"?>
<Properties xmlns="http://schemas.openxmlformats.org/officeDocument/2006/extended-properties" xmlns:vt="http://schemas.openxmlformats.org/officeDocument/2006/docPropsVTypes">
  <Template>Normal.dotm</Template>
  <TotalTime>2</TotalTime>
  <Pages>30</Pages>
  <Words>9237</Words>
  <Characters>52654</Characters>
  <Application>Microsoft Office Word</Application>
  <DocSecurity>0</DocSecurity>
  <Lines>438</Lines>
  <Paragraphs>123</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61768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Szerző</dc:creator>
  <cp:keywords/>
  <dc:description/>
  <cp:lastModifiedBy>Torok, Tamas</cp:lastModifiedBy>
  <cp:revision>2</cp:revision>
  <dcterms:created xsi:type="dcterms:W3CDTF">2025-04-16T12:25:00Z</dcterms:created>
  <dcterms:modified xsi:type="dcterms:W3CDTF">2025-04-16T12:25:00Z</dcterms:modified>
</cp:coreProperties>
</file>